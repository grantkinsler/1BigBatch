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1886F2" w14:textId="3B830057" w:rsidR="00464497" w:rsidRPr="00433545" w:rsidRDefault="006F6D84">
      <w:pPr>
        <w:rPr>
          <w:ins w:id="0" w:author="Grant Kinsler" w:date="2019-08-26T07:58:00Z"/>
          <w:rFonts w:ascii="Arial" w:hAnsi="Arial" w:cs="Arial"/>
          <w:b/>
          <w:bCs/>
          <w:sz w:val="28"/>
          <w:szCs w:val="28"/>
          <w:rPrChange w:id="1" w:author="Grant Kinsler" w:date="2019-08-27T16:12:00Z">
            <w:rPr>
              <w:ins w:id="2" w:author="Grant Kinsler" w:date="2019-08-26T07:58:00Z"/>
              <w:rFonts w:ascii="Times New Roman" w:hAnsi="Times New Roman" w:cs="Times New Roman"/>
              <w:b/>
              <w:bCs/>
              <w:sz w:val="28"/>
              <w:szCs w:val="28"/>
            </w:rPr>
          </w:rPrChange>
        </w:rPr>
      </w:pPr>
      <w:commentRangeStart w:id="3"/>
      <w:r w:rsidRPr="00433545">
        <w:rPr>
          <w:rFonts w:ascii="Arial" w:hAnsi="Arial" w:cs="Arial"/>
          <w:b/>
          <w:bCs/>
          <w:sz w:val="28"/>
          <w:szCs w:val="28"/>
          <w:rPrChange w:id="4" w:author="Grant Kinsler" w:date="2019-08-27T16:12:00Z">
            <w:rPr>
              <w:rFonts w:ascii="Times New Roman" w:hAnsi="Times New Roman" w:cs="Times New Roman"/>
              <w:b/>
              <w:bCs/>
              <w:sz w:val="28"/>
              <w:szCs w:val="28"/>
            </w:rPr>
          </w:rPrChange>
        </w:rPr>
        <w:t>Title</w:t>
      </w:r>
      <w:commentRangeEnd w:id="3"/>
      <w:r w:rsidR="00B53AFF">
        <w:rPr>
          <w:rStyle w:val="CommentReference"/>
        </w:rPr>
        <w:commentReference w:id="3"/>
      </w:r>
      <w:r w:rsidRPr="00433545">
        <w:rPr>
          <w:rFonts w:ascii="Arial" w:hAnsi="Arial" w:cs="Arial"/>
          <w:b/>
          <w:bCs/>
          <w:sz w:val="28"/>
          <w:szCs w:val="28"/>
          <w:rPrChange w:id="5" w:author="Grant Kinsler" w:date="2019-08-27T16:12:00Z">
            <w:rPr>
              <w:rFonts w:ascii="Times New Roman" w:hAnsi="Times New Roman" w:cs="Times New Roman"/>
              <w:b/>
              <w:bCs/>
              <w:sz w:val="28"/>
              <w:szCs w:val="28"/>
            </w:rPr>
          </w:rPrChange>
        </w:rPr>
        <w:t>:</w:t>
      </w:r>
    </w:p>
    <w:p w14:paraId="4C2C681E" w14:textId="7EF5CC9E" w:rsidR="004F0963" w:rsidDel="00B53AFF" w:rsidRDefault="0070140E">
      <w:pPr>
        <w:rPr>
          <w:del w:id="6" w:author="Grant Kinsler" w:date="2019-10-18T12:27:00Z"/>
          <w:rFonts w:ascii="Arial" w:hAnsi="Arial" w:cs="Arial"/>
          <w:bCs/>
          <w:color w:val="000000"/>
        </w:rPr>
      </w:pPr>
      <w:ins w:id="7" w:author="Grant Kinsler" w:date="2019-11-18T08:42:00Z">
        <w:r w:rsidRPr="00B53AFF">
          <w:rPr>
            <w:rFonts w:ascii="Arial" w:hAnsi="Arial" w:cs="Arial"/>
            <w:bCs/>
            <w:color w:val="000000"/>
            <w:rPrChange w:id="8" w:author="Grant Kinsler" w:date="2019-11-19T15:03:00Z">
              <w:rPr>
                <w:rFonts w:ascii="Arial" w:hAnsi="Arial" w:cs="Arial"/>
                <w:bCs/>
                <w:color w:val="000000"/>
                <w:sz w:val="22"/>
                <w:szCs w:val="22"/>
              </w:rPr>
            </w:rPrChange>
          </w:rPr>
          <w:t>Latent phenotypic complexity of adaptation in a single environ</w:t>
        </w:r>
      </w:ins>
      <w:ins w:id="9" w:author="Grant Kinsler" w:date="2019-11-18T08:43:00Z">
        <w:r w:rsidRPr="00B53AFF">
          <w:rPr>
            <w:rFonts w:ascii="Arial" w:hAnsi="Arial" w:cs="Arial"/>
            <w:bCs/>
            <w:color w:val="000000"/>
            <w:rPrChange w:id="10" w:author="Grant Kinsler" w:date="2019-11-19T15:03:00Z">
              <w:rPr>
                <w:rFonts w:ascii="Arial" w:hAnsi="Arial" w:cs="Arial"/>
                <w:bCs/>
                <w:color w:val="000000"/>
                <w:sz w:val="22"/>
                <w:szCs w:val="22"/>
              </w:rPr>
            </w:rPrChange>
          </w:rPr>
          <w:t>ment</w:t>
        </w:r>
      </w:ins>
    </w:p>
    <w:p w14:paraId="36B7C662" w14:textId="77777777" w:rsidR="00B53AFF" w:rsidRPr="00B53AFF" w:rsidRDefault="00B53AFF" w:rsidP="00B53AFF">
      <w:pPr>
        <w:widowControl w:val="0"/>
        <w:autoSpaceDE w:val="0"/>
        <w:autoSpaceDN w:val="0"/>
        <w:adjustRightInd w:val="0"/>
        <w:spacing w:after="240" w:line="288" w:lineRule="auto"/>
        <w:rPr>
          <w:ins w:id="11" w:author="Grant Kinsler" w:date="2019-11-19T15:03:00Z"/>
          <w:rFonts w:ascii="Arial" w:hAnsi="Arial" w:cs="Arial"/>
          <w:bCs/>
          <w:color w:val="000000"/>
          <w:rPrChange w:id="12" w:author="Grant Kinsler" w:date="2019-11-19T15:03:00Z">
            <w:rPr>
              <w:ins w:id="13" w:author="Grant Kinsler" w:date="2019-11-19T15:03:00Z"/>
              <w:rFonts w:ascii="Times New Roman" w:hAnsi="Times New Roman" w:cs="Times New Roman"/>
              <w:b/>
              <w:bCs/>
              <w:sz w:val="28"/>
              <w:szCs w:val="28"/>
            </w:rPr>
          </w:rPrChange>
        </w:rPr>
        <w:pPrChange w:id="14" w:author="Grant Kinsler" w:date="2019-11-19T15:03:00Z">
          <w:pPr/>
        </w:pPrChange>
      </w:pPr>
    </w:p>
    <w:p w14:paraId="6FFDD079" w14:textId="77777777" w:rsidR="006F6D84" w:rsidRPr="00433545" w:rsidRDefault="006F6D84">
      <w:pPr>
        <w:rPr>
          <w:rFonts w:ascii="Arial" w:hAnsi="Arial" w:cs="Arial"/>
          <w:b/>
          <w:bCs/>
          <w:sz w:val="28"/>
          <w:szCs w:val="28"/>
          <w:rPrChange w:id="15" w:author="Grant Kinsler" w:date="2019-08-27T16:12:00Z">
            <w:rPr>
              <w:rFonts w:ascii="Times New Roman" w:hAnsi="Times New Roman" w:cs="Times New Roman"/>
              <w:b/>
              <w:bCs/>
              <w:sz w:val="28"/>
              <w:szCs w:val="28"/>
            </w:rPr>
          </w:rPrChange>
        </w:rPr>
      </w:pPr>
    </w:p>
    <w:p w14:paraId="0CCC4694" w14:textId="77777777" w:rsidR="004B2020" w:rsidRDefault="006F6D84">
      <w:pPr>
        <w:rPr>
          <w:ins w:id="16" w:author="Grant Kinsler" w:date="2019-09-09T10:17:00Z"/>
          <w:rFonts w:ascii="Arial" w:hAnsi="Arial" w:cs="Arial"/>
          <w:b/>
          <w:bCs/>
          <w:sz w:val="28"/>
          <w:szCs w:val="28"/>
        </w:rPr>
      </w:pPr>
      <w:r w:rsidRPr="00433545">
        <w:rPr>
          <w:rFonts w:ascii="Arial" w:hAnsi="Arial" w:cs="Arial"/>
          <w:b/>
          <w:bCs/>
          <w:sz w:val="28"/>
          <w:szCs w:val="28"/>
          <w:rPrChange w:id="17" w:author="Grant Kinsler" w:date="2019-08-27T16:12:00Z">
            <w:rPr>
              <w:rFonts w:ascii="Times New Roman" w:hAnsi="Times New Roman" w:cs="Times New Roman"/>
              <w:b/>
              <w:bCs/>
              <w:sz w:val="28"/>
              <w:szCs w:val="28"/>
            </w:rPr>
          </w:rPrChange>
        </w:rPr>
        <w:t>Authors:</w:t>
      </w:r>
      <w:ins w:id="18" w:author="Grant Kinsler" w:date="2019-09-09T10:17:00Z">
        <w:r w:rsidR="004B2020">
          <w:rPr>
            <w:rFonts w:ascii="Arial" w:hAnsi="Arial" w:cs="Arial"/>
            <w:b/>
            <w:bCs/>
            <w:sz w:val="28"/>
            <w:szCs w:val="28"/>
          </w:rPr>
          <w:t xml:space="preserve"> </w:t>
        </w:r>
      </w:ins>
    </w:p>
    <w:p w14:paraId="773394A2" w14:textId="43426742" w:rsidR="006F6D84" w:rsidRDefault="004B2020">
      <w:pPr>
        <w:rPr>
          <w:ins w:id="19" w:author="Grant Kinsler" w:date="2019-11-19T15:03:00Z"/>
          <w:rFonts w:ascii="Arial" w:hAnsi="Arial" w:cs="Arial"/>
        </w:rPr>
      </w:pPr>
      <w:ins w:id="20" w:author="Grant Kinsler" w:date="2019-09-09T10:17:00Z">
        <w:r w:rsidRPr="004B2020">
          <w:rPr>
            <w:rFonts w:ascii="Arial" w:hAnsi="Arial" w:cs="Arial"/>
            <w:rPrChange w:id="21" w:author="Grant Kinsler" w:date="2019-09-09T10:17:00Z">
              <w:rPr>
                <w:rFonts w:ascii="Arial" w:hAnsi="Arial" w:cs="Arial"/>
                <w:sz w:val="28"/>
                <w:szCs w:val="28"/>
              </w:rPr>
            </w:rPrChange>
          </w:rPr>
          <w:t xml:space="preserve">Grant Kinsler, </w:t>
        </w:r>
        <w:r>
          <w:rPr>
            <w:rFonts w:ascii="Arial" w:hAnsi="Arial" w:cs="Arial"/>
          </w:rPr>
          <w:t>Dmitri Petrov, K</w:t>
        </w:r>
      </w:ins>
      <w:ins w:id="22" w:author="Grant Kinsler" w:date="2019-09-09T10:18:00Z">
        <w:r>
          <w:rPr>
            <w:rFonts w:ascii="Arial" w:hAnsi="Arial" w:cs="Arial"/>
          </w:rPr>
          <w:t xml:space="preserve">erry </w:t>
        </w:r>
        <w:proofErr w:type="spellStart"/>
        <w:r>
          <w:rPr>
            <w:rFonts w:ascii="Arial" w:hAnsi="Arial" w:cs="Arial"/>
          </w:rPr>
          <w:t>Geiler-Samerotte</w:t>
        </w:r>
      </w:ins>
      <w:proofErr w:type="spellEnd"/>
    </w:p>
    <w:p w14:paraId="658017A8" w14:textId="77777777" w:rsidR="00B53AFF" w:rsidRPr="004B2020" w:rsidRDefault="00B53AFF">
      <w:pPr>
        <w:rPr>
          <w:ins w:id="23" w:author="Grant Kinsler" w:date="2019-08-26T07:58:00Z"/>
          <w:rFonts w:ascii="Arial" w:hAnsi="Arial" w:cs="Arial"/>
          <w:rPrChange w:id="24" w:author="Grant Kinsler" w:date="2019-09-09T10:17:00Z">
            <w:rPr>
              <w:ins w:id="25" w:author="Grant Kinsler" w:date="2019-08-26T07:58:00Z"/>
              <w:rFonts w:ascii="Times New Roman" w:hAnsi="Times New Roman" w:cs="Times New Roman"/>
              <w:b/>
              <w:bCs/>
              <w:sz w:val="28"/>
              <w:szCs w:val="28"/>
            </w:rPr>
          </w:rPrChange>
        </w:rPr>
      </w:pPr>
    </w:p>
    <w:p w14:paraId="7F764B06" w14:textId="6BF64B41" w:rsidR="00971C0E" w:rsidRPr="00433545" w:rsidDel="009F6674" w:rsidRDefault="00971C0E">
      <w:pPr>
        <w:rPr>
          <w:del w:id="26" w:author="Grant Kinsler" w:date="2019-08-26T13:45:00Z"/>
          <w:rFonts w:ascii="Arial" w:hAnsi="Arial" w:cs="Arial"/>
          <w:sz w:val="28"/>
          <w:szCs w:val="28"/>
          <w:rPrChange w:id="27" w:author="Grant Kinsler" w:date="2019-08-27T16:12:00Z">
            <w:rPr>
              <w:del w:id="28" w:author="Grant Kinsler" w:date="2019-08-26T13:45:00Z"/>
              <w:rFonts w:ascii="Times New Roman" w:hAnsi="Times New Roman" w:cs="Times New Roman"/>
              <w:b/>
              <w:bCs/>
              <w:sz w:val="28"/>
              <w:szCs w:val="28"/>
            </w:rPr>
          </w:rPrChange>
        </w:rPr>
      </w:pPr>
    </w:p>
    <w:p w14:paraId="10DA1399" w14:textId="77777777" w:rsidR="006F6D84" w:rsidRPr="00433545" w:rsidRDefault="006F6D84">
      <w:pPr>
        <w:rPr>
          <w:rFonts w:ascii="Arial" w:hAnsi="Arial" w:cs="Arial"/>
          <w:b/>
          <w:bCs/>
          <w:sz w:val="28"/>
          <w:szCs w:val="28"/>
          <w:rPrChange w:id="29" w:author="Grant Kinsler" w:date="2019-08-27T16:12:00Z">
            <w:rPr>
              <w:rFonts w:ascii="Times New Roman" w:hAnsi="Times New Roman" w:cs="Times New Roman"/>
              <w:b/>
              <w:bCs/>
              <w:sz w:val="28"/>
              <w:szCs w:val="28"/>
            </w:rPr>
          </w:rPrChange>
        </w:rPr>
      </w:pPr>
    </w:p>
    <w:p w14:paraId="192E9B18" w14:textId="77777777" w:rsidR="006F6D84" w:rsidRPr="00433545" w:rsidRDefault="006F6D84">
      <w:pPr>
        <w:rPr>
          <w:rFonts w:ascii="Arial" w:hAnsi="Arial" w:cs="Arial"/>
          <w:b/>
          <w:bCs/>
          <w:sz w:val="28"/>
          <w:szCs w:val="28"/>
          <w:rPrChange w:id="30" w:author="Grant Kinsler" w:date="2019-08-27T16:12:00Z">
            <w:rPr>
              <w:rFonts w:ascii="Times New Roman" w:hAnsi="Times New Roman" w:cs="Times New Roman"/>
              <w:b/>
              <w:bCs/>
              <w:sz w:val="28"/>
              <w:szCs w:val="28"/>
            </w:rPr>
          </w:rPrChange>
        </w:rPr>
      </w:pPr>
      <w:r w:rsidRPr="00433545">
        <w:rPr>
          <w:rFonts w:ascii="Arial" w:hAnsi="Arial" w:cs="Arial"/>
          <w:b/>
          <w:bCs/>
          <w:sz w:val="28"/>
          <w:szCs w:val="28"/>
          <w:rPrChange w:id="31" w:author="Grant Kinsler" w:date="2019-08-27T16:12:00Z">
            <w:rPr>
              <w:rFonts w:ascii="Times New Roman" w:hAnsi="Times New Roman" w:cs="Times New Roman"/>
              <w:b/>
              <w:bCs/>
              <w:sz w:val="28"/>
              <w:szCs w:val="28"/>
            </w:rPr>
          </w:rPrChange>
        </w:rPr>
        <w:t>Affiliations:</w:t>
      </w:r>
    </w:p>
    <w:p w14:paraId="2C009846" w14:textId="77777777" w:rsidR="006F6D84" w:rsidRPr="00433545" w:rsidRDefault="006F6D84">
      <w:pPr>
        <w:rPr>
          <w:rFonts w:ascii="Arial" w:hAnsi="Arial" w:cs="Arial"/>
          <w:b/>
          <w:bCs/>
          <w:sz w:val="28"/>
          <w:szCs w:val="28"/>
          <w:rPrChange w:id="32" w:author="Grant Kinsler" w:date="2019-08-27T16:12:00Z">
            <w:rPr>
              <w:rFonts w:ascii="Times New Roman" w:hAnsi="Times New Roman" w:cs="Times New Roman"/>
              <w:b/>
              <w:bCs/>
              <w:sz w:val="28"/>
              <w:szCs w:val="28"/>
            </w:rPr>
          </w:rPrChange>
        </w:rPr>
      </w:pPr>
    </w:p>
    <w:p w14:paraId="2DDE83E2" w14:textId="77777777" w:rsidR="006F6D84" w:rsidRPr="00433545" w:rsidRDefault="006F6D84">
      <w:pPr>
        <w:rPr>
          <w:rFonts w:ascii="Arial" w:hAnsi="Arial" w:cs="Arial"/>
          <w:b/>
          <w:bCs/>
          <w:sz w:val="28"/>
          <w:szCs w:val="28"/>
          <w:rPrChange w:id="33" w:author="Grant Kinsler" w:date="2019-08-27T16:12:00Z">
            <w:rPr>
              <w:rFonts w:ascii="Times New Roman" w:hAnsi="Times New Roman" w:cs="Times New Roman"/>
              <w:b/>
              <w:bCs/>
              <w:sz w:val="28"/>
              <w:szCs w:val="28"/>
            </w:rPr>
          </w:rPrChange>
        </w:rPr>
      </w:pPr>
    </w:p>
    <w:p w14:paraId="4C762F65" w14:textId="77777777" w:rsidR="006F6D84" w:rsidRPr="00433545" w:rsidRDefault="006F6D84">
      <w:pPr>
        <w:rPr>
          <w:rFonts w:ascii="Arial" w:hAnsi="Arial" w:cs="Arial"/>
          <w:b/>
          <w:bCs/>
          <w:sz w:val="28"/>
          <w:szCs w:val="28"/>
          <w:rPrChange w:id="34" w:author="Grant Kinsler" w:date="2019-08-27T16:12:00Z">
            <w:rPr>
              <w:rFonts w:ascii="Times New Roman" w:hAnsi="Times New Roman" w:cs="Times New Roman"/>
              <w:b/>
              <w:bCs/>
              <w:sz w:val="28"/>
              <w:szCs w:val="28"/>
            </w:rPr>
          </w:rPrChange>
        </w:rPr>
      </w:pPr>
    </w:p>
    <w:p w14:paraId="6D051BAB" w14:textId="77777777" w:rsidR="006F6D84" w:rsidRPr="00433545" w:rsidRDefault="006F6D84">
      <w:pPr>
        <w:rPr>
          <w:rFonts w:ascii="Arial" w:hAnsi="Arial" w:cs="Arial"/>
          <w:b/>
          <w:bCs/>
          <w:sz w:val="28"/>
          <w:szCs w:val="28"/>
          <w:rPrChange w:id="35" w:author="Grant Kinsler" w:date="2019-08-27T16:12:00Z">
            <w:rPr>
              <w:rFonts w:ascii="Times New Roman" w:hAnsi="Times New Roman" w:cs="Times New Roman"/>
              <w:b/>
              <w:bCs/>
              <w:sz w:val="28"/>
              <w:szCs w:val="28"/>
            </w:rPr>
          </w:rPrChange>
        </w:rPr>
      </w:pPr>
    </w:p>
    <w:p w14:paraId="78035120" w14:textId="77777777" w:rsidR="006F6D84" w:rsidRPr="00433545" w:rsidRDefault="006F6D84">
      <w:pPr>
        <w:rPr>
          <w:rFonts w:ascii="Arial" w:hAnsi="Arial" w:cs="Arial"/>
          <w:rPrChange w:id="36" w:author="Grant Kinsler" w:date="2019-08-27T16:12:00Z">
            <w:rPr>
              <w:rFonts w:ascii="Times New Roman" w:hAnsi="Times New Roman" w:cs="Times New Roman"/>
            </w:rPr>
          </w:rPrChange>
        </w:rPr>
      </w:pPr>
    </w:p>
    <w:p w14:paraId="324C28F2" w14:textId="77777777" w:rsidR="006F6D84" w:rsidRPr="00433545" w:rsidRDefault="006F6D84">
      <w:pPr>
        <w:rPr>
          <w:rFonts w:ascii="Arial" w:hAnsi="Arial" w:cs="Arial"/>
          <w:rPrChange w:id="37" w:author="Grant Kinsler" w:date="2019-08-27T16:12:00Z">
            <w:rPr>
              <w:rFonts w:ascii="Times New Roman" w:hAnsi="Times New Roman" w:cs="Times New Roman"/>
            </w:rPr>
          </w:rPrChange>
        </w:rPr>
      </w:pPr>
    </w:p>
    <w:p w14:paraId="2ECB8A2E" w14:textId="77777777" w:rsidR="006F6D84" w:rsidRPr="00433545" w:rsidRDefault="006F6D84">
      <w:pPr>
        <w:rPr>
          <w:rFonts w:ascii="Arial" w:hAnsi="Arial" w:cs="Arial"/>
          <w:rPrChange w:id="38" w:author="Grant Kinsler" w:date="2019-08-27T16:12:00Z">
            <w:rPr>
              <w:rFonts w:ascii="Times New Roman" w:hAnsi="Times New Roman" w:cs="Times New Roman"/>
            </w:rPr>
          </w:rPrChange>
        </w:rPr>
      </w:pPr>
    </w:p>
    <w:p w14:paraId="5180DE60" w14:textId="77777777" w:rsidR="006F6D84" w:rsidRPr="00433545" w:rsidRDefault="006F6D84">
      <w:pPr>
        <w:rPr>
          <w:rFonts w:ascii="Arial" w:hAnsi="Arial" w:cs="Arial"/>
          <w:rPrChange w:id="39" w:author="Grant Kinsler" w:date="2019-08-27T16:12:00Z">
            <w:rPr>
              <w:rFonts w:ascii="Times New Roman" w:hAnsi="Times New Roman" w:cs="Times New Roman"/>
            </w:rPr>
          </w:rPrChange>
        </w:rPr>
      </w:pPr>
    </w:p>
    <w:p w14:paraId="57DFF6A5" w14:textId="77777777" w:rsidR="006F6D84" w:rsidRPr="00433545" w:rsidRDefault="006F6D84">
      <w:pPr>
        <w:rPr>
          <w:rFonts w:ascii="Arial" w:hAnsi="Arial" w:cs="Arial"/>
          <w:rPrChange w:id="40" w:author="Grant Kinsler" w:date="2019-08-27T16:12:00Z">
            <w:rPr>
              <w:rFonts w:ascii="Times New Roman" w:hAnsi="Times New Roman" w:cs="Times New Roman"/>
            </w:rPr>
          </w:rPrChange>
        </w:rPr>
      </w:pPr>
    </w:p>
    <w:p w14:paraId="4605F5C0" w14:textId="77777777" w:rsidR="006F6D84" w:rsidRPr="00433545" w:rsidRDefault="006F6D84">
      <w:pPr>
        <w:rPr>
          <w:rFonts w:ascii="Arial" w:hAnsi="Arial" w:cs="Arial"/>
          <w:rPrChange w:id="41" w:author="Grant Kinsler" w:date="2019-08-27T16:12:00Z">
            <w:rPr>
              <w:rFonts w:ascii="Times New Roman" w:hAnsi="Times New Roman" w:cs="Times New Roman"/>
            </w:rPr>
          </w:rPrChange>
        </w:rPr>
      </w:pPr>
    </w:p>
    <w:p w14:paraId="6DB1B079" w14:textId="77777777" w:rsidR="006F6D84" w:rsidRPr="00433545" w:rsidRDefault="006F6D84">
      <w:pPr>
        <w:rPr>
          <w:rFonts w:ascii="Arial" w:hAnsi="Arial" w:cs="Arial"/>
          <w:rPrChange w:id="42" w:author="Grant Kinsler" w:date="2019-08-27T16:12:00Z">
            <w:rPr>
              <w:rFonts w:ascii="Times New Roman" w:hAnsi="Times New Roman" w:cs="Times New Roman"/>
            </w:rPr>
          </w:rPrChange>
        </w:rPr>
      </w:pPr>
    </w:p>
    <w:p w14:paraId="54CBF71C" w14:textId="77777777" w:rsidR="006F6D84" w:rsidRPr="00433545" w:rsidRDefault="006F6D84">
      <w:pPr>
        <w:rPr>
          <w:rFonts w:ascii="Arial" w:hAnsi="Arial" w:cs="Arial"/>
          <w:rPrChange w:id="43" w:author="Grant Kinsler" w:date="2019-08-27T16:12:00Z">
            <w:rPr>
              <w:rFonts w:ascii="Times New Roman" w:hAnsi="Times New Roman" w:cs="Times New Roman"/>
            </w:rPr>
          </w:rPrChange>
        </w:rPr>
      </w:pPr>
    </w:p>
    <w:p w14:paraId="2FD3CF67" w14:textId="77777777" w:rsidR="006F6D84" w:rsidRPr="00433545" w:rsidRDefault="006F6D84">
      <w:pPr>
        <w:rPr>
          <w:rFonts w:ascii="Arial" w:hAnsi="Arial" w:cs="Arial"/>
          <w:rPrChange w:id="44" w:author="Grant Kinsler" w:date="2019-08-27T16:12:00Z">
            <w:rPr>
              <w:rFonts w:ascii="Times New Roman" w:hAnsi="Times New Roman" w:cs="Times New Roman"/>
            </w:rPr>
          </w:rPrChange>
        </w:rPr>
      </w:pPr>
    </w:p>
    <w:p w14:paraId="6BC88146" w14:textId="77777777" w:rsidR="006F6D84" w:rsidRPr="00433545" w:rsidRDefault="006F6D84">
      <w:pPr>
        <w:rPr>
          <w:rFonts w:ascii="Arial" w:hAnsi="Arial" w:cs="Arial"/>
          <w:rPrChange w:id="45" w:author="Grant Kinsler" w:date="2019-08-27T16:12:00Z">
            <w:rPr>
              <w:rFonts w:ascii="Times New Roman" w:hAnsi="Times New Roman" w:cs="Times New Roman"/>
            </w:rPr>
          </w:rPrChange>
        </w:rPr>
      </w:pPr>
    </w:p>
    <w:p w14:paraId="061458FD" w14:textId="77777777" w:rsidR="006F6D84" w:rsidRPr="00433545" w:rsidRDefault="006F6D84">
      <w:pPr>
        <w:rPr>
          <w:rFonts w:ascii="Arial" w:hAnsi="Arial" w:cs="Arial"/>
          <w:rPrChange w:id="46" w:author="Grant Kinsler" w:date="2019-08-27T16:12:00Z">
            <w:rPr>
              <w:rFonts w:ascii="Times New Roman" w:hAnsi="Times New Roman" w:cs="Times New Roman"/>
            </w:rPr>
          </w:rPrChange>
        </w:rPr>
      </w:pPr>
    </w:p>
    <w:p w14:paraId="55A68D71" w14:textId="77777777" w:rsidR="006F6D84" w:rsidRPr="00433545" w:rsidRDefault="006F6D84">
      <w:pPr>
        <w:rPr>
          <w:rFonts w:ascii="Arial" w:hAnsi="Arial" w:cs="Arial"/>
          <w:rPrChange w:id="47" w:author="Grant Kinsler" w:date="2019-08-27T16:12:00Z">
            <w:rPr>
              <w:rFonts w:ascii="Times New Roman" w:hAnsi="Times New Roman" w:cs="Times New Roman"/>
            </w:rPr>
          </w:rPrChange>
        </w:rPr>
      </w:pPr>
    </w:p>
    <w:p w14:paraId="718D1658" w14:textId="77777777" w:rsidR="006F6D84" w:rsidRPr="00433545" w:rsidRDefault="006F6D84">
      <w:pPr>
        <w:rPr>
          <w:rFonts w:ascii="Arial" w:hAnsi="Arial" w:cs="Arial"/>
          <w:rPrChange w:id="48" w:author="Grant Kinsler" w:date="2019-08-27T16:12:00Z">
            <w:rPr>
              <w:rFonts w:ascii="Times New Roman" w:hAnsi="Times New Roman" w:cs="Times New Roman"/>
            </w:rPr>
          </w:rPrChange>
        </w:rPr>
      </w:pPr>
    </w:p>
    <w:p w14:paraId="4C9F1632" w14:textId="77777777" w:rsidR="006F6D84" w:rsidRPr="00433545" w:rsidRDefault="006F6D84">
      <w:pPr>
        <w:rPr>
          <w:rFonts w:ascii="Arial" w:hAnsi="Arial" w:cs="Arial"/>
          <w:rPrChange w:id="49" w:author="Grant Kinsler" w:date="2019-08-27T16:12:00Z">
            <w:rPr>
              <w:rFonts w:ascii="Times New Roman" w:hAnsi="Times New Roman" w:cs="Times New Roman"/>
            </w:rPr>
          </w:rPrChange>
        </w:rPr>
      </w:pPr>
    </w:p>
    <w:p w14:paraId="0E23491E" w14:textId="77777777" w:rsidR="006F6D84" w:rsidRPr="00433545" w:rsidRDefault="006F6D84">
      <w:pPr>
        <w:rPr>
          <w:rFonts w:ascii="Arial" w:hAnsi="Arial" w:cs="Arial"/>
          <w:rPrChange w:id="50" w:author="Grant Kinsler" w:date="2019-08-27T16:12:00Z">
            <w:rPr>
              <w:rFonts w:ascii="Times New Roman" w:hAnsi="Times New Roman" w:cs="Times New Roman"/>
            </w:rPr>
          </w:rPrChange>
        </w:rPr>
      </w:pPr>
    </w:p>
    <w:p w14:paraId="7AB8CC47" w14:textId="77777777" w:rsidR="006F6D84" w:rsidRPr="00433545" w:rsidRDefault="006F6D84">
      <w:pPr>
        <w:rPr>
          <w:rFonts w:ascii="Arial" w:hAnsi="Arial" w:cs="Arial"/>
          <w:rPrChange w:id="51" w:author="Grant Kinsler" w:date="2019-08-27T16:12:00Z">
            <w:rPr>
              <w:rFonts w:ascii="Times New Roman" w:hAnsi="Times New Roman" w:cs="Times New Roman"/>
            </w:rPr>
          </w:rPrChange>
        </w:rPr>
      </w:pPr>
    </w:p>
    <w:p w14:paraId="1E81AB78" w14:textId="77777777" w:rsidR="006F6D84" w:rsidRPr="00433545" w:rsidRDefault="006F6D84">
      <w:pPr>
        <w:rPr>
          <w:rFonts w:ascii="Arial" w:hAnsi="Arial" w:cs="Arial"/>
          <w:rPrChange w:id="52" w:author="Grant Kinsler" w:date="2019-08-27T16:12:00Z">
            <w:rPr>
              <w:rFonts w:ascii="Times New Roman" w:hAnsi="Times New Roman" w:cs="Times New Roman"/>
            </w:rPr>
          </w:rPrChange>
        </w:rPr>
      </w:pPr>
    </w:p>
    <w:p w14:paraId="6F9BCED1" w14:textId="77777777" w:rsidR="006F6D84" w:rsidRPr="00433545" w:rsidRDefault="006F6D84">
      <w:pPr>
        <w:rPr>
          <w:rFonts w:ascii="Arial" w:hAnsi="Arial" w:cs="Arial"/>
          <w:rPrChange w:id="53" w:author="Grant Kinsler" w:date="2019-08-27T16:12:00Z">
            <w:rPr>
              <w:rFonts w:ascii="Times New Roman" w:hAnsi="Times New Roman" w:cs="Times New Roman"/>
            </w:rPr>
          </w:rPrChange>
        </w:rPr>
      </w:pPr>
    </w:p>
    <w:p w14:paraId="475A18EB" w14:textId="77777777" w:rsidR="006F6D84" w:rsidRPr="00433545" w:rsidRDefault="006F6D84">
      <w:pPr>
        <w:rPr>
          <w:rFonts w:ascii="Arial" w:hAnsi="Arial" w:cs="Arial"/>
          <w:rPrChange w:id="54" w:author="Grant Kinsler" w:date="2019-08-27T16:12:00Z">
            <w:rPr>
              <w:rFonts w:ascii="Times New Roman" w:hAnsi="Times New Roman" w:cs="Times New Roman"/>
            </w:rPr>
          </w:rPrChange>
        </w:rPr>
      </w:pPr>
    </w:p>
    <w:p w14:paraId="667AC5E9" w14:textId="77777777" w:rsidR="006F6D84" w:rsidRPr="00433545" w:rsidRDefault="006F6D84">
      <w:pPr>
        <w:rPr>
          <w:rFonts w:ascii="Arial" w:hAnsi="Arial" w:cs="Arial"/>
          <w:rPrChange w:id="55" w:author="Grant Kinsler" w:date="2019-08-27T16:12:00Z">
            <w:rPr>
              <w:rFonts w:ascii="Times New Roman" w:hAnsi="Times New Roman" w:cs="Times New Roman"/>
            </w:rPr>
          </w:rPrChange>
        </w:rPr>
      </w:pPr>
    </w:p>
    <w:p w14:paraId="0F0773FC" w14:textId="77777777" w:rsidR="006F6D84" w:rsidRPr="00433545" w:rsidRDefault="006F6D84">
      <w:pPr>
        <w:rPr>
          <w:rFonts w:ascii="Arial" w:hAnsi="Arial" w:cs="Arial"/>
          <w:rPrChange w:id="56" w:author="Grant Kinsler" w:date="2019-08-27T16:12:00Z">
            <w:rPr>
              <w:rFonts w:ascii="Times New Roman" w:hAnsi="Times New Roman" w:cs="Times New Roman"/>
            </w:rPr>
          </w:rPrChange>
        </w:rPr>
      </w:pPr>
    </w:p>
    <w:p w14:paraId="2BF93316" w14:textId="77777777" w:rsidR="006F6D84" w:rsidRPr="00433545" w:rsidRDefault="006F6D84">
      <w:pPr>
        <w:rPr>
          <w:rFonts w:ascii="Arial" w:hAnsi="Arial" w:cs="Arial"/>
          <w:rPrChange w:id="57" w:author="Grant Kinsler" w:date="2019-08-27T16:12:00Z">
            <w:rPr>
              <w:rFonts w:ascii="Times New Roman" w:hAnsi="Times New Roman" w:cs="Times New Roman"/>
            </w:rPr>
          </w:rPrChange>
        </w:rPr>
      </w:pPr>
    </w:p>
    <w:p w14:paraId="122990BC" w14:textId="77777777" w:rsidR="006F6D84" w:rsidRPr="00433545" w:rsidRDefault="006F6D84">
      <w:pPr>
        <w:rPr>
          <w:rFonts w:ascii="Arial" w:hAnsi="Arial" w:cs="Arial"/>
          <w:rPrChange w:id="58" w:author="Grant Kinsler" w:date="2019-08-27T16:12:00Z">
            <w:rPr>
              <w:rFonts w:ascii="Times New Roman" w:hAnsi="Times New Roman" w:cs="Times New Roman"/>
            </w:rPr>
          </w:rPrChange>
        </w:rPr>
      </w:pPr>
    </w:p>
    <w:p w14:paraId="5FA2498C" w14:textId="7E186936" w:rsidR="006F6D84" w:rsidRDefault="006F6D84">
      <w:pPr>
        <w:rPr>
          <w:ins w:id="59" w:author="Grant Kinsler" w:date="2019-11-19T15:03:00Z"/>
          <w:rFonts w:ascii="Arial" w:hAnsi="Arial" w:cs="Arial"/>
        </w:rPr>
      </w:pPr>
    </w:p>
    <w:p w14:paraId="09892D03" w14:textId="6E90913F" w:rsidR="00B53AFF" w:rsidRDefault="00B53AFF">
      <w:pPr>
        <w:rPr>
          <w:ins w:id="60" w:author="Grant Kinsler" w:date="2019-11-19T15:03:00Z"/>
          <w:rFonts w:ascii="Arial" w:hAnsi="Arial" w:cs="Arial"/>
        </w:rPr>
      </w:pPr>
    </w:p>
    <w:p w14:paraId="3B2110D4" w14:textId="7E8F6110" w:rsidR="00B53AFF" w:rsidRDefault="00B53AFF">
      <w:pPr>
        <w:rPr>
          <w:ins w:id="61" w:author="Grant Kinsler" w:date="2019-11-19T15:03:00Z"/>
          <w:rFonts w:ascii="Arial" w:hAnsi="Arial" w:cs="Arial"/>
        </w:rPr>
      </w:pPr>
    </w:p>
    <w:p w14:paraId="5D8BB106" w14:textId="53132A17" w:rsidR="00B53AFF" w:rsidRDefault="00B53AFF">
      <w:pPr>
        <w:rPr>
          <w:ins w:id="62" w:author="Grant Kinsler" w:date="2019-11-19T15:03:00Z"/>
          <w:rFonts w:ascii="Arial" w:hAnsi="Arial" w:cs="Arial"/>
        </w:rPr>
      </w:pPr>
    </w:p>
    <w:p w14:paraId="21429850" w14:textId="12D9F461" w:rsidR="00B53AFF" w:rsidRDefault="00B53AFF">
      <w:pPr>
        <w:rPr>
          <w:ins w:id="63" w:author="Grant Kinsler" w:date="2019-11-19T15:03:00Z"/>
          <w:rFonts w:ascii="Arial" w:hAnsi="Arial" w:cs="Arial"/>
        </w:rPr>
      </w:pPr>
    </w:p>
    <w:p w14:paraId="4E80F35F" w14:textId="44055DF3" w:rsidR="00B53AFF" w:rsidRDefault="00B53AFF">
      <w:pPr>
        <w:rPr>
          <w:ins w:id="64" w:author="Grant Kinsler" w:date="2019-11-19T15:03:00Z"/>
          <w:rFonts w:ascii="Arial" w:hAnsi="Arial" w:cs="Arial"/>
        </w:rPr>
      </w:pPr>
    </w:p>
    <w:p w14:paraId="1CF21656" w14:textId="0E4F99AB" w:rsidR="00B53AFF" w:rsidRDefault="00B53AFF">
      <w:pPr>
        <w:rPr>
          <w:ins w:id="65" w:author="Grant Kinsler" w:date="2019-11-19T15:03:00Z"/>
          <w:rFonts w:ascii="Arial" w:hAnsi="Arial" w:cs="Arial"/>
        </w:rPr>
      </w:pPr>
    </w:p>
    <w:p w14:paraId="1EC6DFFC" w14:textId="4E8B7620" w:rsidR="00B53AFF" w:rsidRDefault="00B53AFF">
      <w:pPr>
        <w:rPr>
          <w:ins w:id="66" w:author="Grant Kinsler" w:date="2019-11-19T15:04:00Z"/>
          <w:rFonts w:ascii="Arial" w:hAnsi="Arial" w:cs="Arial"/>
        </w:rPr>
      </w:pPr>
    </w:p>
    <w:p w14:paraId="573F9093" w14:textId="77777777" w:rsidR="00B53AFF" w:rsidRPr="00433545" w:rsidRDefault="00B53AFF">
      <w:pPr>
        <w:rPr>
          <w:rFonts w:ascii="Arial" w:hAnsi="Arial" w:cs="Arial"/>
          <w:rPrChange w:id="67" w:author="Grant Kinsler" w:date="2019-08-27T16:12:00Z">
            <w:rPr>
              <w:rFonts w:ascii="Times New Roman" w:hAnsi="Times New Roman" w:cs="Times New Roman"/>
            </w:rPr>
          </w:rPrChange>
        </w:rPr>
      </w:pPr>
    </w:p>
    <w:p w14:paraId="6FEC641C" w14:textId="77777777" w:rsidR="006F6D84" w:rsidRPr="00433545" w:rsidRDefault="006F6D84">
      <w:pPr>
        <w:rPr>
          <w:rFonts w:ascii="Arial" w:hAnsi="Arial" w:cs="Arial"/>
          <w:rPrChange w:id="68" w:author="Grant Kinsler" w:date="2019-08-27T16:12:00Z">
            <w:rPr>
              <w:rFonts w:ascii="Times New Roman" w:hAnsi="Times New Roman" w:cs="Times New Roman"/>
            </w:rPr>
          </w:rPrChange>
        </w:rPr>
      </w:pPr>
    </w:p>
    <w:p w14:paraId="5AC987B9" w14:textId="77777777" w:rsidR="006F6D84" w:rsidRPr="00433545" w:rsidDel="009F6674" w:rsidRDefault="006F6D84">
      <w:pPr>
        <w:rPr>
          <w:del w:id="69" w:author="Grant Kinsler" w:date="2019-08-26T13:45:00Z"/>
          <w:rFonts w:ascii="Arial" w:hAnsi="Arial" w:cs="Arial"/>
          <w:rPrChange w:id="70" w:author="Grant Kinsler" w:date="2019-08-27T16:12:00Z">
            <w:rPr>
              <w:del w:id="71" w:author="Grant Kinsler" w:date="2019-08-26T13:45:00Z"/>
              <w:rFonts w:ascii="Times New Roman" w:hAnsi="Times New Roman" w:cs="Times New Roman"/>
            </w:rPr>
          </w:rPrChange>
        </w:rPr>
      </w:pPr>
    </w:p>
    <w:p w14:paraId="0068A04C" w14:textId="77777777" w:rsidR="006F6D84" w:rsidRPr="00433545" w:rsidDel="009F6674" w:rsidRDefault="006F6D84">
      <w:pPr>
        <w:rPr>
          <w:del w:id="72" w:author="Grant Kinsler" w:date="2019-08-26T13:45:00Z"/>
          <w:rFonts w:ascii="Arial" w:hAnsi="Arial" w:cs="Arial"/>
          <w:rPrChange w:id="73" w:author="Grant Kinsler" w:date="2019-08-27T16:12:00Z">
            <w:rPr>
              <w:del w:id="74" w:author="Grant Kinsler" w:date="2019-08-26T13:45:00Z"/>
              <w:rFonts w:ascii="Times New Roman" w:hAnsi="Times New Roman" w:cs="Times New Roman"/>
            </w:rPr>
          </w:rPrChange>
        </w:rPr>
      </w:pPr>
    </w:p>
    <w:p w14:paraId="48DA4027" w14:textId="77777777" w:rsidR="006F6D84" w:rsidRPr="00433545" w:rsidDel="009F6674" w:rsidRDefault="006F6D84">
      <w:pPr>
        <w:rPr>
          <w:del w:id="75" w:author="Grant Kinsler" w:date="2019-08-26T13:45:00Z"/>
          <w:rFonts w:ascii="Arial" w:hAnsi="Arial" w:cs="Arial"/>
          <w:rPrChange w:id="76" w:author="Grant Kinsler" w:date="2019-08-27T16:12:00Z">
            <w:rPr>
              <w:del w:id="77" w:author="Grant Kinsler" w:date="2019-08-26T13:45:00Z"/>
              <w:rFonts w:ascii="Times New Roman" w:hAnsi="Times New Roman" w:cs="Times New Roman"/>
            </w:rPr>
          </w:rPrChange>
        </w:rPr>
      </w:pPr>
    </w:p>
    <w:p w14:paraId="77DBE904" w14:textId="77777777" w:rsidR="006F6D84" w:rsidRPr="00433545" w:rsidDel="009F6674" w:rsidRDefault="006F6D84">
      <w:pPr>
        <w:rPr>
          <w:del w:id="78" w:author="Grant Kinsler" w:date="2019-08-26T13:45:00Z"/>
          <w:rFonts w:ascii="Arial" w:hAnsi="Arial" w:cs="Arial"/>
          <w:rPrChange w:id="79" w:author="Grant Kinsler" w:date="2019-08-27T16:12:00Z">
            <w:rPr>
              <w:del w:id="80" w:author="Grant Kinsler" w:date="2019-08-26T13:45:00Z"/>
              <w:rFonts w:ascii="Times New Roman" w:hAnsi="Times New Roman" w:cs="Times New Roman"/>
            </w:rPr>
          </w:rPrChange>
        </w:rPr>
      </w:pPr>
    </w:p>
    <w:p w14:paraId="4A87264E" w14:textId="77777777" w:rsidR="006F6D84" w:rsidRPr="00433545" w:rsidDel="009F6674" w:rsidRDefault="006F6D84">
      <w:pPr>
        <w:rPr>
          <w:del w:id="81" w:author="Grant Kinsler" w:date="2019-08-26T13:45:00Z"/>
          <w:rFonts w:ascii="Arial" w:hAnsi="Arial" w:cs="Arial"/>
          <w:rPrChange w:id="82" w:author="Grant Kinsler" w:date="2019-08-27T16:12:00Z">
            <w:rPr>
              <w:del w:id="83" w:author="Grant Kinsler" w:date="2019-08-26T13:45:00Z"/>
              <w:rFonts w:ascii="Times New Roman" w:hAnsi="Times New Roman" w:cs="Times New Roman"/>
            </w:rPr>
          </w:rPrChange>
        </w:rPr>
      </w:pPr>
    </w:p>
    <w:p w14:paraId="3DD54EE2" w14:textId="77777777" w:rsidR="006F6D84" w:rsidRPr="00433545" w:rsidDel="009F6674" w:rsidRDefault="006F6D84">
      <w:pPr>
        <w:rPr>
          <w:del w:id="84" w:author="Grant Kinsler" w:date="2019-08-26T13:45:00Z"/>
          <w:rFonts w:ascii="Arial" w:hAnsi="Arial" w:cs="Arial"/>
          <w:rPrChange w:id="85" w:author="Grant Kinsler" w:date="2019-08-27T16:12:00Z">
            <w:rPr>
              <w:del w:id="86" w:author="Grant Kinsler" w:date="2019-08-26T13:45:00Z"/>
              <w:rFonts w:ascii="Times New Roman" w:hAnsi="Times New Roman" w:cs="Times New Roman"/>
            </w:rPr>
          </w:rPrChange>
        </w:rPr>
      </w:pPr>
    </w:p>
    <w:p w14:paraId="3B40180E" w14:textId="77777777" w:rsidR="006F6D84" w:rsidRPr="00433545" w:rsidDel="009F6674" w:rsidRDefault="006F6D84">
      <w:pPr>
        <w:rPr>
          <w:del w:id="87" w:author="Grant Kinsler" w:date="2019-08-26T13:45:00Z"/>
          <w:rFonts w:ascii="Arial" w:hAnsi="Arial" w:cs="Arial"/>
          <w:rPrChange w:id="88" w:author="Grant Kinsler" w:date="2019-08-27T16:12:00Z">
            <w:rPr>
              <w:del w:id="89" w:author="Grant Kinsler" w:date="2019-08-26T13:45:00Z"/>
              <w:rFonts w:ascii="Times New Roman" w:hAnsi="Times New Roman" w:cs="Times New Roman"/>
            </w:rPr>
          </w:rPrChange>
        </w:rPr>
      </w:pPr>
    </w:p>
    <w:p w14:paraId="24E7B6C4" w14:textId="77777777" w:rsidR="006F6D84" w:rsidRPr="00433545" w:rsidDel="009F6674" w:rsidRDefault="006F6D84">
      <w:pPr>
        <w:rPr>
          <w:del w:id="90" w:author="Grant Kinsler" w:date="2019-08-26T13:45:00Z"/>
          <w:rFonts w:ascii="Arial" w:hAnsi="Arial" w:cs="Arial"/>
          <w:rPrChange w:id="91" w:author="Grant Kinsler" w:date="2019-08-27T16:12:00Z">
            <w:rPr>
              <w:del w:id="92" w:author="Grant Kinsler" w:date="2019-08-26T13:45:00Z"/>
              <w:rFonts w:ascii="Times New Roman" w:hAnsi="Times New Roman" w:cs="Times New Roman"/>
            </w:rPr>
          </w:rPrChange>
        </w:rPr>
      </w:pPr>
    </w:p>
    <w:p w14:paraId="685B4355" w14:textId="77777777" w:rsidR="006F6D84" w:rsidRPr="00433545" w:rsidDel="009F6674" w:rsidRDefault="006F6D84">
      <w:pPr>
        <w:rPr>
          <w:del w:id="93" w:author="Grant Kinsler" w:date="2019-08-26T13:45:00Z"/>
          <w:rFonts w:ascii="Arial" w:hAnsi="Arial" w:cs="Arial"/>
          <w:rPrChange w:id="94" w:author="Grant Kinsler" w:date="2019-08-27T16:12:00Z">
            <w:rPr>
              <w:del w:id="95" w:author="Grant Kinsler" w:date="2019-08-26T13:45:00Z"/>
              <w:rFonts w:ascii="Times New Roman" w:hAnsi="Times New Roman" w:cs="Times New Roman"/>
            </w:rPr>
          </w:rPrChange>
        </w:rPr>
      </w:pPr>
    </w:p>
    <w:p w14:paraId="103314AF" w14:textId="77777777" w:rsidR="006F6D84" w:rsidRPr="00433545" w:rsidDel="009F6674" w:rsidRDefault="006F6D84">
      <w:pPr>
        <w:rPr>
          <w:del w:id="96" w:author="Grant Kinsler" w:date="2019-08-26T13:45:00Z"/>
          <w:rFonts w:ascii="Arial" w:hAnsi="Arial" w:cs="Arial"/>
          <w:rPrChange w:id="97" w:author="Grant Kinsler" w:date="2019-08-27T16:12:00Z">
            <w:rPr>
              <w:del w:id="98" w:author="Grant Kinsler" w:date="2019-08-26T13:45:00Z"/>
              <w:rFonts w:ascii="Times New Roman" w:hAnsi="Times New Roman" w:cs="Times New Roman"/>
            </w:rPr>
          </w:rPrChange>
        </w:rPr>
      </w:pPr>
    </w:p>
    <w:p w14:paraId="12AD3A45" w14:textId="77777777" w:rsidR="006F6D84" w:rsidRPr="00433545" w:rsidDel="009F6674" w:rsidRDefault="006F6D84">
      <w:pPr>
        <w:rPr>
          <w:del w:id="99" w:author="Grant Kinsler" w:date="2019-08-26T13:45:00Z"/>
          <w:rFonts w:ascii="Arial" w:hAnsi="Arial" w:cs="Arial"/>
          <w:rPrChange w:id="100" w:author="Grant Kinsler" w:date="2019-08-27T16:12:00Z">
            <w:rPr>
              <w:del w:id="101" w:author="Grant Kinsler" w:date="2019-08-26T13:45:00Z"/>
              <w:rFonts w:ascii="Times New Roman" w:hAnsi="Times New Roman" w:cs="Times New Roman"/>
            </w:rPr>
          </w:rPrChange>
        </w:rPr>
      </w:pPr>
    </w:p>
    <w:p w14:paraId="1AA1217D" w14:textId="77777777" w:rsidR="006F6D84" w:rsidRPr="00433545" w:rsidDel="009F6674" w:rsidRDefault="006F6D84">
      <w:pPr>
        <w:rPr>
          <w:del w:id="102" w:author="Grant Kinsler" w:date="2019-08-26T13:45:00Z"/>
          <w:rFonts w:ascii="Arial" w:hAnsi="Arial" w:cs="Arial"/>
          <w:rPrChange w:id="103" w:author="Grant Kinsler" w:date="2019-08-27T16:12:00Z">
            <w:rPr>
              <w:del w:id="104" w:author="Grant Kinsler" w:date="2019-08-26T13:45:00Z"/>
              <w:rFonts w:ascii="Times New Roman" w:hAnsi="Times New Roman" w:cs="Times New Roman"/>
            </w:rPr>
          </w:rPrChange>
        </w:rPr>
      </w:pPr>
    </w:p>
    <w:p w14:paraId="328E89A2" w14:textId="77777777" w:rsidR="006F6D84" w:rsidRPr="00433545" w:rsidRDefault="006F6D84">
      <w:pPr>
        <w:rPr>
          <w:rFonts w:ascii="Arial" w:hAnsi="Arial" w:cs="Arial"/>
          <w:b/>
          <w:bCs/>
          <w:sz w:val="28"/>
          <w:szCs w:val="28"/>
          <w:rPrChange w:id="105" w:author="Grant Kinsler" w:date="2019-08-27T16:12:00Z">
            <w:rPr>
              <w:rFonts w:ascii="Times New Roman" w:hAnsi="Times New Roman" w:cs="Times New Roman"/>
              <w:b/>
              <w:bCs/>
              <w:sz w:val="28"/>
              <w:szCs w:val="28"/>
            </w:rPr>
          </w:rPrChange>
        </w:rPr>
      </w:pPr>
      <w:r w:rsidRPr="00433545">
        <w:rPr>
          <w:rFonts w:ascii="Arial" w:hAnsi="Arial" w:cs="Arial"/>
          <w:b/>
          <w:bCs/>
          <w:sz w:val="28"/>
          <w:szCs w:val="28"/>
          <w:rPrChange w:id="106" w:author="Grant Kinsler" w:date="2019-08-27T16:12:00Z">
            <w:rPr>
              <w:rFonts w:ascii="Times New Roman" w:hAnsi="Times New Roman" w:cs="Times New Roman"/>
              <w:b/>
              <w:bCs/>
              <w:sz w:val="28"/>
              <w:szCs w:val="28"/>
            </w:rPr>
          </w:rPrChange>
        </w:rPr>
        <w:t>Abstract:</w:t>
      </w:r>
    </w:p>
    <w:p w14:paraId="2142E1CC" w14:textId="77777777" w:rsidR="006F6D84" w:rsidRPr="00433545" w:rsidRDefault="006F6D84">
      <w:pPr>
        <w:rPr>
          <w:rFonts w:ascii="Arial" w:hAnsi="Arial" w:cs="Arial"/>
          <w:rPrChange w:id="107" w:author="Grant Kinsler" w:date="2019-08-27T16:12:00Z">
            <w:rPr>
              <w:rFonts w:ascii="Times New Roman" w:hAnsi="Times New Roman" w:cs="Times New Roman"/>
            </w:rPr>
          </w:rPrChange>
        </w:rPr>
      </w:pPr>
    </w:p>
    <w:p w14:paraId="1DDD0FB3" w14:textId="77777777" w:rsidR="006F6D84" w:rsidRPr="00433545" w:rsidRDefault="006F6D84">
      <w:pPr>
        <w:rPr>
          <w:rFonts w:ascii="Arial" w:hAnsi="Arial" w:cs="Arial"/>
          <w:rPrChange w:id="108" w:author="Grant Kinsler" w:date="2019-08-27T16:12:00Z">
            <w:rPr>
              <w:rFonts w:ascii="Times New Roman" w:hAnsi="Times New Roman" w:cs="Times New Roman"/>
            </w:rPr>
          </w:rPrChange>
        </w:rPr>
      </w:pPr>
    </w:p>
    <w:p w14:paraId="44B00F88" w14:textId="77777777" w:rsidR="006F6D84" w:rsidRPr="00433545" w:rsidRDefault="006F6D84">
      <w:pPr>
        <w:rPr>
          <w:rFonts w:ascii="Arial" w:hAnsi="Arial" w:cs="Arial"/>
          <w:rPrChange w:id="109" w:author="Grant Kinsler" w:date="2019-08-27T16:12:00Z">
            <w:rPr>
              <w:rFonts w:ascii="Times New Roman" w:hAnsi="Times New Roman" w:cs="Times New Roman"/>
            </w:rPr>
          </w:rPrChange>
        </w:rPr>
      </w:pPr>
    </w:p>
    <w:p w14:paraId="3150B584" w14:textId="77777777" w:rsidR="006F6D84" w:rsidRPr="00433545" w:rsidRDefault="006F6D84">
      <w:pPr>
        <w:rPr>
          <w:rFonts w:ascii="Arial" w:hAnsi="Arial" w:cs="Arial"/>
          <w:rPrChange w:id="110" w:author="Grant Kinsler" w:date="2019-08-27T16:12:00Z">
            <w:rPr>
              <w:rFonts w:ascii="Times New Roman" w:hAnsi="Times New Roman" w:cs="Times New Roman"/>
            </w:rPr>
          </w:rPrChange>
        </w:rPr>
      </w:pPr>
    </w:p>
    <w:p w14:paraId="00504C05" w14:textId="77777777" w:rsidR="006F6D84" w:rsidRPr="00433545" w:rsidRDefault="006F6D84">
      <w:pPr>
        <w:rPr>
          <w:rFonts w:ascii="Arial" w:hAnsi="Arial" w:cs="Arial"/>
          <w:rPrChange w:id="111" w:author="Grant Kinsler" w:date="2019-08-27T16:12:00Z">
            <w:rPr>
              <w:rFonts w:ascii="Times New Roman" w:hAnsi="Times New Roman" w:cs="Times New Roman"/>
            </w:rPr>
          </w:rPrChange>
        </w:rPr>
      </w:pPr>
    </w:p>
    <w:p w14:paraId="2380FEBC" w14:textId="77777777" w:rsidR="006F6D84" w:rsidRPr="00433545" w:rsidRDefault="006F6D84">
      <w:pPr>
        <w:rPr>
          <w:rFonts w:ascii="Arial" w:hAnsi="Arial" w:cs="Arial"/>
          <w:rPrChange w:id="112" w:author="Grant Kinsler" w:date="2019-08-27T16:12:00Z">
            <w:rPr>
              <w:rFonts w:ascii="Times New Roman" w:hAnsi="Times New Roman" w:cs="Times New Roman"/>
            </w:rPr>
          </w:rPrChange>
        </w:rPr>
      </w:pPr>
    </w:p>
    <w:p w14:paraId="26B93E81" w14:textId="77777777" w:rsidR="006F6D84" w:rsidRPr="00433545" w:rsidRDefault="006F6D84">
      <w:pPr>
        <w:rPr>
          <w:rFonts w:ascii="Arial" w:hAnsi="Arial" w:cs="Arial"/>
          <w:rPrChange w:id="113" w:author="Grant Kinsler" w:date="2019-08-27T16:12:00Z">
            <w:rPr>
              <w:rFonts w:ascii="Times New Roman" w:hAnsi="Times New Roman" w:cs="Times New Roman"/>
            </w:rPr>
          </w:rPrChange>
        </w:rPr>
      </w:pPr>
    </w:p>
    <w:p w14:paraId="2B9F9250" w14:textId="77777777" w:rsidR="006F6D84" w:rsidRPr="00433545" w:rsidRDefault="006F6D84">
      <w:pPr>
        <w:rPr>
          <w:rFonts w:ascii="Arial" w:hAnsi="Arial" w:cs="Arial"/>
          <w:rPrChange w:id="114" w:author="Grant Kinsler" w:date="2019-08-27T16:12:00Z">
            <w:rPr>
              <w:rFonts w:ascii="Times New Roman" w:hAnsi="Times New Roman" w:cs="Times New Roman"/>
            </w:rPr>
          </w:rPrChange>
        </w:rPr>
      </w:pPr>
    </w:p>
    <w:p w14:paraId="23BCCA6D" w14:textId="77777777" w:rsidR="006F6D84" w:rsidRPr="00433545" w:rsidRDefault="006F6D84">
      <w:pPr>
        <w:rPr>
          <w:rFonts w:ascii="Arial" w:hAnsi="Arial" w:cs="Arial"/>
          <w:rPrChange w:id="115" w:author="Grant Kinsler" w:date="2019-08-27T16:12:00Z">
            <w:rPr>
              <w:rFonts w:ascii="Times New Roman" w:hAnsi="Times New Roman" w:cs="Times New Roman"/>
            </w:rPr>
          </w:rPrChange>
        </w:rPr>
      </w:pPr>
    </w:p>
    <w:p w14:paraId="1CAE7664" w14:textId="77777777" w:rsidR="006F6D84" w:rsidRPr="00433545" w:rsidRDefault="006F6D84">
      <w:pPr>
        <w:rPr>
          <w:rFonts w:ascii="Arial" w:hAnsi="Arial" w:cs="Arial"/>
          <w:rPrChange w:id="116" w:author="Grant Kinsler" w:date="2019-08-27T16:12:00Z">
            <w:rPr>
              <w:rFonts w:ascii="Times New Roman" w:hAnsi="Times New Roman" w:cs="Times New Roman"/>
            </w:rPr>
          </w:rPrChange>
        </w:rPr>
      </w:pPr>
    </w:p>
    <w:p w14:paraId="6C00960B" w14:textId="77777777" w:rsidR="006F6D84" w:rsidRPr="00433545" w:rsidRDefault="006F6D84">
      <w:pPr>
        <w:rPr>
          <w:rFonts w:ascii="Arial" w:hAnsi="Arial" w:cs="Arial"/>
          <w:rPrChange w:id="117" w:author="Grant Kinsler" w:date="2019-08-27T16:12:00Z">
            <w:rPr>
              <w:rFonts w:ascii="Times New Roman" w:hAnsi="Times New Roman" w:cs="Times New Roman"/>
            </w:rPr>
          </w:rPrChange>
        </w:rPr>
      </w:pPr>
    </w:p>
    <w:p w14:paraId="6D891B48" w14:textId="77777777" w:rsidR="006F6D84" w:rsidRPr="00433545" w:rsidRDefault="006F6D84">
      <w:pPr>
        <w:rPr>
          <w:rFonts w:ascii="Arial" w:hAnsi="Arial" w:cs="Arial"/>
          <w:rPrChange w:id="118" w:author="Grant Kinsler" w:date="2019-08-27T16:12:00Z">
            <w:rPr>
              <w:rFonts w:ascii="Times New Roman" w:hAnsi="Times New Roman" w:cs="Times New Roman"/>
            </w:rPr>
          </w:rPrChange>
        </w:rPr>
      </w:pPr>
    </w:p>
    <w:p w14:paraId="3FE87997" w14:textId="77777777" w:rsidR="006F6D84" w:rsidRPr="00433545" w:rsidRDefault="006F6D84">
      <w:pPr>
        <w:rPr>
          <w:rFonts w:ascii="Arial" w:hAnsi="Arial" w:cs="Arial"/>
          <w:rPrChange w:id="119" w:author="Grant Kinsler" w:date="2019-08-27T16:12:00Z">
            <w:rPr>
              <w:rFonts w:ascii="Times New Roman" w:hAnsi="Times New Roman" w:cs="Times New Roman"/>
            </w:rPr>
          </w:rPrChange>
        </w:rPr>
      </w:pPr>
    </w:p>
    <w:p w14:paraId="548D6700" w14:textId="77777777" w:rsidR="006F6D84" w:rsidRPr="00433545" w:rsidRDefault="006F6D84">
      <w:pPr>
        <w:rPr>
          <w:rFonts w:ascii="Arial" w:hAnsi="Arial" w:cs="Arial"/>
          <w:rPrChange w:id="120" w:author="Grant Kinsler" w:date="2019-08-27T16:12:00Z">
            <w:rPr>
              <w:rFonts w:ascii="Times New Roman" w:hAnsi="Times New Roman" w:cs="Times New Roman"/>
            </w:rPr>
          </w:rPrChange>
        </w:rPr>
      </w:pPr>
    </w:p>
    <w:p w14:paraId="4FB56056" w14:textId="77777777" w:rsidR="006F6D84" w:rsidRPr="00433545" w:rsidRDefault="006F6D84">
      <w:pPr>
        <w:rPr>
          <w:rFonts w:ascii="Arial" w:hAnsi="Arial" w:cs="Arial"/>
          <w:rPrChange w:id="121" w:author="Grant Kinsler" w:date="2019-08-27T16:12:00Z">
            <w:rPr>
              <w:rFonts w:ascii="Times New Roman" w:hAnsi="Times New Roman" w:cs="Times New Roman"/>
            </w:rPr>
          </w:rPrChange>
        </w:rPr>
      </w:pPr>
    </w:p>
    <w:p w14:paraId="7C3DAE50" w14:textId="77777777" w:rsidR="006F6D84" w:rsidRPr="00433545" w:rsidRDefault="006F6D84">
      <w:pPr>
        <w:rPr>
          <w:rFonts w:ascii="Arial" w:hAnsi="Arial" w:cs="Arial"/>
          <w:rPrChange w:id="122" w:author="Grant Kinsler" w:date="2019-08-27T16:12:00Z">
            <w:rPr>
              <w:rFonts w:ascii="Times New Roman" w:hAnsi="Times New Roman" w:cs="Times New Roman"/>
            </w:rPr>
          </w:rPrChange>
        </w:rPr>
      </w:pPr>
    </w:p>
    <w:p w14:paraId="6555228E" w14:textId="77777777" w:rsidR="006F6D84" w:rsidRPr="00433545" w:rsidRDefault="006F6D84">
      <w:pPr>
        <w:rPr>
          <w:rFonts w:ascii="Arial" w:hAnsi="Arial" w:cs="Arial"/>
          <w:rPrChange w:id="123" w:author="Grant Kinsler" w:date="2019-08-27T16:12:00Z">
            <w:rPr>
              <w:rFonts w:ascii="Times New Roman" w:hAnsi="Times New Roman" w:cs="Times New Roman"/>
            </w:rPr>
          </w:rPrChange>
        </w:rPr>
      </w:pPr>
    </w:p>
    <w:p w14:paraId="0E1B8638" w14:textId="77777777" w:rsidR="006F6D84" w:rsidRPr="00433545" w:rsidRDefault="006F6D84">
      <w:pPr>
        <w:rPr>
          <w:rFonts w:ascii="Arial" w:hAnsi="Arial" w:cs="Arial"/>
          <w:rPrChange w:id="124" w:author="Grant Kinsler" w:date="2019-08-27T16:12:00Z">
            <w:rPr>
              <w:rFonts w:ascii="Times New Roman" w:hAnsi="Times New Roman" w:cs="Times New Roman"/>
            </w:rPr>
          </w:rPrChange>
        </w:rPr>
      </w:pPr>
    </w:p>
    <w:p w14:paraId="50F8C3A5" w14:textId="77777777" w:rsidR="006F6D84" w:rsidRPr="00433545" w:rsidRDefault="006F6D84">
      <w:pPr>
        <w:rPr>
          <w:rFonts w:ascii="Arial" w:hAnsi="Arial" w:cs="Arial"/>
          <w:rPrChange w:id="125" w:author="Grant Kinsler" w:date="2019-08-27T16:12:00Z">
            <w:rPr>
              <w:rFonts w:ascii="Times New Roman" w:hAnsi="Times New Roman" w:cs="Times New Roman"/>
            </w:rPr>
          </w:rPrChange>
        </w:rPr>
      </w:pPr>
    </w:p>
    <w:p w14:paraId="72767EB5" w14:textId="77777777" w:rsidR="006F6D84" w:rsidRPr="00433545" w:rsidRDefault="006F6D84">
      <w:pPr>
        <w:rPr>
          <w:rFonts w:ascii="Arial" w:hAnsi="Arial" w:cs="Arial"/>
          <w:rPrChange w:id="126" w:author="Grant Kinsler" w:date="2019-08-27T16:12:00Z">
            <w:rPr>
              <w:rFonts w:ascii="Times New Roman" w:hAnsi="Times New Roman" w:cs="Times New Roman"/>
            </w:rPr>
          </w:rPrChange>
        </w:rPr>
      </w:pPr>
    </w:p>
    <w:p w14:paraId="46E7E9ED" w14:textId="77777777" w:rsidR="006F6D84" w:rsidRPr="00433545" w:rsidRDefault="006F6D84">
      <w:pPr>
        <w:rPr>
          <w:rFonts w:ascii="Arial" w:hAnsi="Arial" w:cs="Arial"/>
          <w:rPrChange w:id="127" w:author="Grant Kinsler" w:date="2019-08-27T16:12:00Z">
            <w:rPr>
              <w:rFonts w:ascii="Times New Roman" w:hAnsi="Times New Roman" w:cs="Times New Roman"/>
            </w:rPr>
          </w:rPrChange>
        </w:rPr>
      </w:pPr>
    </w:p>
    <w:p w14:paraId="4A0612D2" w14:textId="77777777" w:rsidR="006F6D84" w:rsidRPr="00433545" w:rsidRDefault="006F6D84">
      <w:pPr>
        <w:rPr>
          <w:rFonts w:ascii="Arial" w:hAnsi="Arial" w:cs="Arial"/>
          <w:rPrChange w:id="128" w:author="Grant Kinsler" w:date="2019-08-27T16:12:00Z">
            <w:rPr>
              <w:rFonts w:ascii="Times New Roman" w:hAnsi="Times New Roman" w:cs="Times New Roman"/>
            </w:rPr>
          </w:rPrChange>
        </w:rPr>
      </w:pPr>
    </w:p>
    <w:p w14:paraId="660CE771" w14:textId="77777777" w:rsidR="006F6D84" w:rsidRPr="00433545" w:rsidRDefault="006F6D84">
      <w:pPr>
        <w:rPr>
          <w:rFonts w:ascii="Arial" w:hAnsi="Arial" w:cs="Arial"/>
          <w:rPrChange w:id="129" w:author="Grant Kinsler" w:date="2019-08-27T16:12:00Z">
            <w:rPr>
              <w:rFonts w:ascii="Times New Roman" w:hAnsi="Times New Roman" w:cs="Times New Roman"/>
            </w:rPr>
          </w:rPrChange>
        </w:rPr>
      </w:pPr>
    </w:p>
    <w:p w14:paraId="1817BC22" w14:textId="77777777" w:rsidR="006F6D84" w:rsidRPr="00433545" w:rsidRDefault="006F6D84">
      <w:pPr>
        <w:rPr>
          <w:rFonts w:ascii="Arial" w:hAnsi="Arial" w:cs="Arial"/>
          <w:rPrChange w:id="130" w:author="Grant Kinsler" w:date="2019-08-27T16:12:00Z">
            <w:rPr>
              <w:rFonts w:ascii="Times New Roman" w:hAnsi="Times New Roman" w:cs="Times New Roman"/>
            </w:rPr>
          </w:rPrChange>
        </w:rPr>
      </w:pPr>
    </w:p>
    <w:p w14:paraId="61993546" w14:textId="77777777" w:rsidR="006F6D84" w:rsidRPr="00433545" w:rsidRDefault="006F6D84">
      <w:pPr>
        <w:rPr>
          <w:rFonts w:ascii="Arial" w:hAnsi="Arial" w:cs="Arial"/>
          <w:rPrChange w:id="131" w:author="Grant Kinsler" w:date="2019-08-27T16:12:00Z">
            <w:rPr>
              <w:rFonts w:ascii="Times New Roman" w:hAnsi="Times New Roman" w:cs="Times New Roman"/>
            </w:rPr>
          </w:rPrChange>
        </w:rPr>
      </w:pPr>
    </w:p>
    <w:p w14:paraId="4D9D9EDD" w14:textId="77777777" w:rsidR="006F6D84" w:rsidRPr="00433545" w:rsidRDefault="006F6D84">
      <w:pPr>
        <w:rPr>
          <w:rFonts w:ascii="Arial" w:hAnsi="Arial" w:cs="Arial"/>
          <w:rPrChange w:id="132" w:author="Grant Kinsler" w:date="2019-08-27T16:12:00Z">
            <w:rPr>
              <w:rFonts w:ascii="Times New Roman" w:hAnsi="Times New Roman" w:cs="Times New Roman"/>
            </w:rPr>
          </w:rPrChange>
        </w:rPr>
      </w:pPr>
    </w:p>
    <w:p w14:paraId="32E4555C" w14:textId="77777777" w:rsidR="006F6D84" w:rsidRPr="00433545" w:rsidRDefault="006F6D84">
      <w:pPr>
        <w:rPr>
          <w:rFonts w:ascii="Arial" w:hAnsi="Arial" w:cs="Arial"/>
          <w:rPrChange w:id="133" w:author="Grant Kinsler" w:date="2019-08-27T16:12:00Z">
            <w:rPr>
              <w:rFonts w:ascii="Times New Roman" w:hAnsi="Times New Roman" w:cs="Times New Roman"/>
            </w:rPr>
          </w:rPrChange>
        </w:rPr>
      </w:pPr>
    </w:p>
    <w:p w14:paraId="7CAB726D" w14:textId="77777777" w:rsidR="006F6D84" w:rsidRPr="00433545" w:rsidRDefault="006F6D84">
      <w:pPr>
        <w:rPr>
          <w:rFonts w:ascii="Arial" w:hAnsi="Arial" w:cs="Arial"/>
          <w:rPrChange w:id="134" w:author="Grant Kinsler" w:date="2019-08-27T16:12:00Z">
            <w:rPr>
              <w:rFonts w:ascii="Times New Roman" w:hAnsi="Times New Roman" w:cs="Times New Roman"/>
            </w:rPr>
          </w:rPrChange>
        </w:rPr>
      </w:pPr>
    </w:p>
    <w:p w14:paraId="5851AECA" w14:textId="77777777" w:rsidR="006F6D84" w:rsidRPr="00433545" w:rsidRDefault="006F6D84">
      <w:pPr>
        <w:rPr>
          <w:rFonts w:ascii="Arial" w:hAnsi="Arial" w:cs="Arial"/>
          <w:rPrChange w:id="135" w:author="Grant Kinsler" w:date="2019-08-27T16:12:00Z">
            <w:rPr>
              <w:rFonts w:ascii="Times New Roman" w:hAnsi="Times New Roman" w:cs="Times New Roman"/>
            </w:rPr>
          </w:rPrChange>
        </w:rPr>
      </w:pPr>
    </w:p>
    <w:p w14:paraId="50AB6A80" w14:textId="77777777" w:rsidR="006F6D84" w:rsidRPr="00433545" w:rsidRDefault="006F6D84">
      <w:pPr>
        <w:rPr>
          <w:rFonts w:ascii="Arial" w:hAnsi="Arial" w:cs="Arial"/>
          <w:rPrChange w:id="136" w:author="Grant Kinsler" w:date="2019-08-27T16:12:00Z">
            <w:rPr>
              <w:rFonts w:ascii="Times New Roman" w:hAnsi="Times New Roman" w:cs="Times New Roman"/>
            </w:rPr>
          </w:rPrChange>
        </w:rPr>
      </w:pPr>
    </w:p>
    <w:p w14:paraId="5B2198A6" w14:textId="77777777" w:rsidR="006F6D84" w:rsidRPr="00433545" w:rsidRDefault="006F6D84">
      <w:pPr>
        <w:rPr>
          <w:rFonts w:ascii="Arial" w:hAnsi="Arial" w:cs="Arial"/>
          <w:rPrChange w:id="137" w:author="Grant Kinsler" w:date="2019-08-27T16:12:00Z">
            <w:rPr>
              <w:rFonts w:ascii="Times New Roman" w:hAnsi="Times New Roman" w:cs="Times New Roman"/>
            </w:rPr>
          </w:rPrChange>
        </w:rPr>
      </w:pPr>
    </w:p>
    <w:p w14:paraId="32EA0494" w14:textId="77777777" w:rsidR="006F6D84" w:rsidRPr="00433545" w:rsidRDefault="006F6D84">
      <w:pPr>
        <w:rPr>
          <w:rFonts w:ascii="Arial" w:hAnsi="Arial" w:cs="Arial"/>
          <w:rPrChange w:id="138" w:author="Grant Kinsler" w:date="2019-08-27T16:12:00Z">
            <w:rPr>
              <w:rFonts w:ascii="Times New Roman" w:hAnsi="Times New Roman" w:cs="Times New Roman"/>
            </w:rPr>
          </w:rPrChange>
        </w:rPr>
      </w:pPr>
    </w:p>
    <w:p w14:paraId="56BE674C" w14:textId="77777777" w:rsidR="006F6D84" w:rsidRPr="00433545" w:rsidRDefault="006F6D84">
      <w:pPr>
        <w:rPr>
          <w:rFonts w:ascii="Arial" w:hAnsi="Arial" w:cs="Arial"/>
          <w:rPrChange w:id="139" w:author="Grant Kinsler" w:date="2019-08-27T16:12:00Z">
            <w:rPr>
              <w:rFonts w:ascii="Times New Roman" w:hAnsi="Times New Roman" w:cs="Times New Roman"/>
            </w:rPr>
          </w:rPrChange>
        </w:rPr>
      </w:pPr>
    </w:p>
    <w:p w14:paraId="618DBE07" w14:textId="77777777" w:rsidR="006F6D84" w:rsidRPr="00433545" w:rsidRDefault="006F6D84">
      <w:pPr>
        <w:rPr>
          <w:rFonts w:ascii="Arial" w:hAnsi="Arial" w:cs="Arial"/>
          <w:rPrChange w:id="140" w:author="Grant Kinsler" w:date="2019-08-27T16:12:00Z">
            <w:rPr>
              <w:rFonts w:ascii="Times New Roman" w:hAnsi="Times New Roman" w:cs="Times New Roman"/>
            </w:rPr>
          </w:rPrChange>
        </w:rPr>
      </w:pPr>
    </w:p>
    <w:p w14:paraId="15BFF035" w14:textId="77777777" w:rsidR="006F6D84" w:rsidRPr="00433545" w:rsidRDefault="006F6D84">
      <w:pPr>
        <w:rPr>
          <w:rFonts w:ascii="Arial" w:hAnsi="Arial" w:cs="Arial"/>
          <w:rPrChange w:id="141" w:author="Grant Kinsler" w:date="2019-08-27T16:12:00Z">
            <w:rPr>
              <w:rFonts w:ascii="Times New Roman" w:hAnsi="Times New Roman" w:cs="Times New Roman"/>
            </w:rPr>
          </w:rPrChange>
        </w:rPr>
      </w:pPr>
    </w:p>
    <w:p w14:paraId="7F6ED6AD" w14:textId="77777777" w:rsidR="006F6D84" w:rsidRPr="00433545" w:rsidRDefault="006F6D84">
      <w:pPr>
        <w:rPr>
          <w:rFonts w:ascii="Arial" w:hAnsi="Arial" w:cs="Arial"/>
          <w:rPrChange w:id="142" w:author="Grant Kinsler" w:date="2019-08-27T16:12:00Z">
            <w:rPr>
              <w:rFonts w:ascii="Times New Roman" w:hAnsi="Times New Roman" w:cs="Times New Roman"/>
            </w:rPr>
          </w:rPrChange>
        </w:rPr>
      </w:pPr>
    </w:p>
    <w:p w14:paraId="5A2E983E" w14:textId="77777777" w:rsidR="006F6D84" w:rsidRPr="00433545" w:rsidRDefault="006F6D84">
      <w:pPr>
        <w:rPr>
          <w:rFonts w:ascii="Arial" w:hAnsi="Arial" w:cs="Arial"/>
          <w:rPrChange w:id="143" w:author="Grant Kinsler" w:date="2019-08-27T16:12:00Z">
            <w:rPr>
              <w:rFonts w:ascii="Times New Roman" w:hAnsi="Times New Roman" w:cs="Times New Roman"/>
            </w:rPr>
          </w:rPrChange>
        </w:rPr>
      </w:pPr>
    </w:p>
    <w:p w14:paraId="489363DB" w14:textId="77777777" w:rsidR="006F6D84" w:rsidRPr="00433545" w:rsidRDefault="006F6D84">
      <w:pPr>
        <w:rPr>
          <w:rFonts w:ascii="Arial" w:hAnsi="Arial" w:cs="Arial"/>
          <w:rPrChange w:id="144" w:author="Grant Kinsler" w:date="2019-08-27T16:12:00Z">
            <w:rPr>
              <w:rFonts w:ascii="Times New Roman" w:hAnsi="Times New Roman" w:cs="Times New Roman"/>
            </w:rPr>
          </w:rPrChange>
        </w:rPr>
      </w:pPr>
    </w:p>
    <w:p w14:paraId="596AA086" w14:textId="77777777" w:rsidR="006F6D84" w:rsidRPr="00433545" w:rsidRDefault="006F6D84">
      <w:pPr>
        <w:rPr>
          <w:rFonts w:ascii="Arial" w:hAnsi="Arial" w:cs="Arial"/>
          <w:rPrChange w:id="145" w:author="Grant Kinsler" w:date="2019-08-27T16:12:00Z">
            <w:rPr>
              <w:rFonts w:ascii="Times New Roman" w:hAnsi="Times New Roman" w:cs="Times New Roman"/>
            </w:rPr>
          </w:rPrChange>
        </w:rPr>
      </w:pPr>
    </w:p>
    <w:p w14:paraId="6A9D17F5" w14:textId="77777777" w:rsidR="006F6D84" w:rsidRPr="00433545" w:rsidRDefault="006F6D84">
      <w:pPr>
        <w:rPr>
          <w:rFonts w:ascii="Arial" w:hAnsi="Arial" w:cs="Arial"/>
          <w:rPrChange w:id="146" w:author="Grant Kinsler" w:date="2019-08-27T16:12:00Z">
            <w:rPr>
              <w:rFonts w:ascii="Times New Roman" w:hAnsi="Times New Roman" w:cs="Times New Roman"/>
            </w:rPr>
          </w:rPrChange>
        </w:rPr>
      </w:pPr>
    </w:p>
    <w:p w14:paraId="27AD05B2" w14:textId="77777777" w:rsidR="006F6D84" w:rsidRPr="00433545" w:rsidRDefault="006F6D84">
      <w:pPr>
        <w:rPr>
          <w:rFonts w:ascii="Arial" w:hAnsi="Arial" w:cs="Arial"/>
          <w:rPrChange w:id="147" w:author="Grant Kinsler" w:date="2019-08-27T16:12:00Z">
            <w:rPr>
              <w:rFonts w:ascii="Times New Roman" w:hAnsi="Times New Roman" w:cs="Times New Roman"/>
            </w:rPr>
          </w:rPrChange>
        </w:rPr>
      </w:pPr>
    </w:p>
    <w:p w14:paraId="33C04286" w14:textId="77777777" w:rsidR="006F6D84" w:rsidRPr="00433545" w:rsidRDefault="006F6D84">
      <w:pPr>
        <w:rPr>
          <w:rFonts w:ascii="Arial" w:hAnsi="Arial" w:cs="Arial"/>
          <w:rPrChange w:id="148" w:author="Grant Kinsler" w:date="2019-08-27T16:12:00Z">
            <w:rPr>
              <w:rFonts w:ascii="Times New Roman" w:hAnsi="Times New Roman" w:cs="Times New Roman"/>
            </w:rPr>
          </w:rPrChange>
        </w:rPr>
      </w:pPr>
    </w:p>
    <w:p w14:paraId="71C4E5BE" w14:textId="77777777" w:rsidR="006F6D84" w:rsidRPr="00433545" w:rsidRDefault="006F6D84">
      <w:pPr>
        <w:rPr>
          <w:rFonts w:ascii="Arial" w:hAnsi="Arial" w:cs="Arial"/>
          <w:rPrChange w:id="149" w:author="Grant Kinsler" w:date="2019-08-27T16:12:00Z">
            <w:rPr>
              <w:rFonts w:ascii="Times New Roman" w:hAnsi="Times New Roman" w:cs="Times New Roman"/>
            </w:rPr>
          </w:rPrChange>
        </w:rPr>
      </w:pPr>
    </w:p>
    <w:p w14:paraId="29AEACC6" w14:textId="77777777" w:rsidR="006F6D84" w:rsidRPr="00433545" w:rsidRDefault="006F6D84">
      <w:pPr>
        <w:rPr>
          <w:rFonts w:ascii="Arial" w:hAnsi="Arial" w:cs="Arial"/>
          <w:rPrChange w:id="150" w:author="Grant Kinsler" w:date="2019-08-27T16:12:00Z">
            <w:rPr>
              <w:rFonts w:ascii="Times New Roman" w:hAnsi="Times New Roman" w:cs="Times New Roman"/>
            </w:rPr>
          </w:rPrChange>
        </w:rPr>
      </w:pPr>
    </w:p>
    <w:p w14:paraId="2D27006C" w14:textId="77777777" w:rsidR="006F6D84" w:rsidRPr="00433545" w:rsidRDefault="006F6D84">
      <w:pPr>
        <w:rPr>
          <w:rFonts w:ascii="Arial" w:hAnsi="Arial" w:cs="Arial"/>
          <w:rPrChange w:id="151" w:author="Grant Kinsler" w:date="2019-08-27T16:12:00Z">
            <w:rPr>
              <w:rFonts w:ascii="Times New Roman" w:hAnsi="Times New Roman" w:cs="Times New Roman"/>
            </w:rPr>
          </w:rPrChange>
        </w:rPr>
      </w:pPr>
    </w:p>
    <w:p w14:paraId="4C47F691" w14:textId="77777777" w:rsidR="006F6D84" w:rsidRPr="00433545" w:rsidRDefault="00725250">
      <w:pPr>
        <w:rPr>
          <w:rFonts w:ascii="Arial" w:hAnsi="Arial" w:cs="Arial"/>
          <w:b/>
          <w:bCs/>
          <w:sz w:val="28"/>
          <w:szCs w:val="28"/>
          <w:rPrChange w:id="152" w:author="Grant Kinsler" w:date="2019-08-27T16:12:00Z">
            <w:rPr>
              <w:rFonts w:ascii="Times New Roman" w:hAnsi="Times New Roman" w:cs="Times New Roman"/>
              <w:b/>
              <w:bCs/>
              <w:sz w:val="28"/>
              <w:szCs w:val="28"/>
            </w:rPr>
          </w:rPrChange>
        </w:rPr>
      </w:pPr>
      <w:r w:rsidRPr="00433545">
        <w:rPr>
          <w:rFonts w:ascii="Arial" w:hAnsi="Arial" w:cs="Arial"/>
          <w:b/>
          <w:bCs/>
          <w:sz w:val="28"/>
          <w:szCs w:val="28"/>
          <w:rPrChange w:id="153" w:author="Grant Kinsler" w:date="2019-08-27T16:12:00Z">
            <w:rPr>
              <w:rFonts w:ascii="Times New Roman" w:hAnsi="Times New Roman" w:cs="Times New Roman"/>
              <w:b/>
              <w:bCs/>
              <w:sz w:val="28"/>
              <w:szCs w:val="28"/>
            </w:rPr>
          </w:rPrChange>
        </w:rPr>
        <w:t xml:space="preserve">Rough Outline of </w:t>
      </w:r>
      <w:r w:rsidR="006F6D84" w:rsidRPr="00433545">
        <w:rPr>
          <w:rFonts w:ascii="Arial" w:hAnsi="Arial" w:cs="Arial"/>
          <w:b/>
          <w:bCs/>
          <w:sz w:val="28"/>
          <w:szCs w:val="28"/>
          <w:rPrChange w:id="154" w:author="Grant Kinsler" w:date="2019-08-27T16:12:00Z">
            <w:rPr>
              <w:rFonts w:ascii="Times New Roman" w:hAnsi="Times New Roman" w:cs="Times New Roman"/>
              <w:b/>
              <w:bCs/>
              <w:sz w:val="28"/>
              <w:szCs w:val="28"/>
            </w:rPr>
          </w:rPrChange>
        </w:rPr>
        <w:t>Introduction:</w:t>
      </w:r>
    </w:p>
    <w:p w14:paraId="7FCAEF84" w14:textId="77777777" w:rsidR="006F6D84" w:rsidRPr="00433545" w:rsidRDefault="006F6D84" w:rsidP="006F6D84">
      <w:pPr>
        <w:pStyle w:val="Heading1"/>
        <w:numPr>
          <w:ilvl w:val="0"/>
          <w:numId w:val="3"/>
        </w:numPr>
        <w:rPr>
          <w:rFonts w:ascii="Arial" w:hAnsi="Arial" w:cs="Arial"/>
          <w:b/>
          <w:bCs/>
          <w:color w:val="auto"/>
          <w:sz w:val="24"/>
          <w:szCs w:val="24"/>
          <w:rPrChange w:id="155" w:author="Grant Kinsler" w:date="2019-08-27T16:12:00Z">
            <w:rPr>
              <w:rFonts w:ascii="Times New Roman" w:hAnsi="Times New Roman" w:cs="Times New Roman"/>
              <w:b/>
              <w:bCs/>
              <w:color w:val="auto"/>
              <w:sz w:val="24"/>
              <w:szCs w:val="24"/>
            </w:rPr>
          </w:rPrChange>
        </w:rPr>
      </w:pPr>
      <w:r w:rsidRPr="00433545">
        <w:rPr>
          <w:rFonts w:ascii="Arial" w:hAnsi="Arial" w:cs="Arial"/>
          <w:b/>
          <w:bCs/>
          <w:color w:val="auto"/>
          <w:sz w:val="24"/>
          <w:szCs w:val="24"/>
          <w:rPrChange w:id="156" w:author="Grant Kinsler" w:date="2019-08-27T16:12:00Z">
            <w:rPr>
              <w:rFonts w:ascii="Times New Roman" w:hAnsi="Times New Roman" w:cs="Times New Roman"/>
              <w:b/>
              <w:bCs/>
              <w:color w:val="auto"/>
              <w:sz w:val="24"/>
              <w:szCs w:val="24"/>
            </w:rPr>
          </w:rPrChange>
        </w:rPr>
        <w:t>Paragraph One:</w:t>
      </w:r>
      <w:r w:rsidR="00725250" w:rsidRPr="00433545">
        <w:rPr>
          <w:rFonts w:ascii="Arial" w:hAnsi="Arial" w:cs="Arial"/>
          <w:b/>
          <w:bCs/>
          <w:color w:val="auto"/>
          <w:sz w:val="24"/>
          <w:szCs w:val="24"/>
          <w:rPrChange w:id="157" w:author="Grant Kinsler" w:date="2019-08-27T16:12:00Z">
            <w:rPr>
              <w:rFonts w:ascii="Times New Roman" w:hAnsi="Times New Roman" w:cs="Times New Roman"/>
              <w:b/>
              <w:bCs/>
              <w:color w:val="auto"/>
              <w:sz w:val="24"/>
              <w:szCs w:val="24"/>
            </w:rPr>
          </w:rPrChange>
        </w:rPr>
        <w:t xml:space="preserve"> Adaptation is awesome</w:t>
      </w:r>
      <w:r w:rsidR="00AF0485" w:rsidRPr="00433545">
        <w:rPr>
          <w:rFonts w:ascii="Arial" w:hAnsi="Arial" w:cs="Arial"/>
          <w:b/>
          <w:bCs/>
          <w:color w:val="auto"/>
          <w:sz w:val="24"/>
          <w:szCs w:val="24"/>
          <w:rPrChange w:id="158" w:author="Grant Kinsler" w:date="2019-08-27T16:12:00Z">
            <w:rPr>
              <w:rFonts w:ascii="Times New Roman" w:hAnsi="Times New Roman" w:cs="Times New Roman"/>
              <w:b/>
              <w:bCs/>
              <w:color w:val="auto"/>
              <w:sz w:val="24"/>
              <w:szCs w:val="24"/>
            </w:rPr>
          </w:rPrChange>
        </w:rPr>
        <w:t>,</w:t>
      </w:r>
      <w:r w:rsidR="00A34DA1" w:rsidRPr="00433545">
        <w:rPr>
          <w:rFonts w:ascii="Arial" w:hAnsi="Arial" w:cs="Arial"/>
          <w:b/>
          <w:bCs/>
          <w:color w:val="auto"/>
          <w:sz w:val="24"/>
          <w:szCs w:val="24"/>
          <w:rPrChange w:id="159" w:author="Grant Kinsler" w:date="2019-08-27T16:12:00Z">
            <w:rPr>
              <w:rFonts w:ascii="Times New Roman" w:hAnsi="Times New Roman" w:cs="Times New Roman"/>
              <w:b/>
              <w:bCs/>
              <w:color w:val="auto"/>
              <w:sz w:val="24"/>
              <w:szCs w:val="24"/>
            </w:rPr>
          </w:rPrChange>
        </w:rPr>
        <w:t xml:space="preserve"> but it shouldn’t be.</w:t>
      </w:r>
    </w:p>
    <w:p w14:paraId="275388CD" w14:textId="77777777" w:rsidR="006F6D84" w:rsidRPr="00433545" w:rsidRDefault="006F6D84" w:rsidP="00944D9C">
      <w:pPr>
        <w:pStyle w:val="Heading1"/>
        <w:numPr>
          <w:ilvl w:val="1"/>
          <w:numId w:val="3"/>
        </w:numPr>
        <w:spacing w:before="0"/>
        <w:rPr>
          <w:rFonts w:ascii="Arial" w:hAnsi="Arial" w:cs="Arial"/>
          <w:color w:val="auto"/>
          <w:sz w:val="24"/>
          <w:szCs w:val="24"/>
          <w:rPrChange w:id="160" w:author="Grant Kinsler" w:date="2019-08-27T16:12:00Z">
            <w:rPr>
              <w:rFonts w:ascii="Times New Roman" w:hAnsi="Times New Roman" w:cs="Times New Roman"/>
              <w:color w:val="auto"/>
              <w:sz w:val="24"/>
              <w:szCs w:val="24"/>
            </w:rPr>
          </w:rPrChange>
        </w:rPr>
      </w:pPr>
      <w:r w:rsidRPr="00433545">
        <w:rPr>
          <w:rFonts w:ascii="Arial" w:hAnsi="Arial" w:cs="Arial"/>
          <w:color w:val="auto"/>
          <w:sz w:val="24"/>
          <w:szCs w:val="24"/>
          <w:rPrChange w:id="161" w:author="Grant Kinsler" w:date="2019-08-27T16:12:00Z">
            <w:rPr>
              <w:rFonts w:ascii="Times New Roman" w:hAnsi="Times New Roman" w:cs="Times New Roman"/>
              <w:color w:val="auto"/>
              <w:sz w:val="24"/>
              <w:szCs w:val="24"/>
            </w:rPr>
          </w:rPrChange>
        </w:rPr>
        <w:t>Single punchy (less technical) sentence that captures main idea of paper:</w:t>
      </w:r>
    </w:p>
    <w:p w14:paraId="4AB3DF0A" w14:textId="77777777" w:rsidR="006F6D84" w:rsidRPr="00433545" w:rsidRDefault="006F6D84" w:rsidP="00944D9C">
      <w:pPr>
        <w:pStyle w:val="Heading1"/>
        <w:numPr>
          <w:ilvl w:val="2"/>
          <w:numId w:val="3"/>
        </w:numPr>
        <w:spacing w:before="0"/>
        <w:rPr>
          <w:rFonts w:ascii="Arial" w:hAnsi="Arial" w:cs="Arial"/>
          <w:color w:val="auto"/>
          <w:sz w:val="24"/>
          <w:szCs w:val="24"/>
          <w:rPrChange w:id="162" w:author="Grant Kinsler" w:date="2019-08-27T16:12:00Z">
            <w:rPr>
              <w:rFonts w:ascii="Times New Roman" w:hAnsi="Times New Roman" w:cs="Times New Roman"/>
              <w:color w:val="auto"/>
              <w:sz w:val="24"/>
              <w:szCs w:val="24"/>
            </w:rPr>
          </w:rPrChange>
        </w:rPr>
      </w:pPr>
      <w:r w:rsidRPr="00433545">
        <w:rPr>
          <w:rFonts w:ascii="Arial" w:hAnsi="Arial" w:cs="Arial"/>
          <w:color w:val="auto"/>
          <w:sz w:val="24"/>
          <w:szCs w:val="24"/>
          <w:rPrChange w:id="163" w:author="Grant Kinsler" w:date="2019-08-27T16:12:00Z">
            <w:rPr>
              <w:rFonts w:ascii="Times New Roman" w:hAnsi="Times New Roman" w:cs="Times New Roman"/>
              <w:color w:val="auto"/>
              <w:sz w:val="24"/>
              <w:szCs w:val="24"/>
            </w:rPr>
          </w:rPrChange>
        </w:rPr>
        <w:t xml:space="preserve">Organisms have an amazing ability to adapt to diverse challenges, yet </w:t>
      </w:r>
      <w:r w:rsidR="00725250" w:rsidRPr="00433545">
        <w:rPr>
          <w:rFonts w:ascii="Arial" w:hAnsi="Arial" w:cs="Arial"/>
          <w:color w:val="auto"/>
          <w:sz w:val="24"/>
          <w:szCs w:val="24"/>
          <w:rPrChange w:id="164" w:author="Grant Kinsler" w:date="2019-08-27T16:12:00Z">
            <w:rPr>
              <w:rFonts w:ascii="Times New Roman" w:hAnsi="Times New Roman" w:cs="Times New Roman"/>
              <w:color w:val="auto"/>
              <w:sz w:val="24"/>
              <w:szCs w:val="24"/>
            </w:rPr>
          </w:rPrChange>
        </w:rPr>
        <w:t xml:space="preserve">recent observations suggest most mutations affect many traits and most of these effects are deleterious. How is adaptation possible if mutants that influence one trait in a beneficial way influence many other traits in a deleterious way? </w:t>
      </w:r>
    </w:p>
    <w:p w14:paraId="71804FCE" w14:textId="77777777" w:rsidR="00725250" w:rsidRPr="00433545" w:rsidRDefault="00725250" w:rsidP="00725250">
      <w:pPr>
        <w:rPr>
          <w:rFonts w:ascii="Arial" w:hAnsi="Arial" w:cs="Arial"/>
          <w:rPrChange w:id="165" w:author="Grant Kinsler" w:date="2019-08-27T16:12:00Z">
            <w:rPr/>
          </w:rPrChange>
        </w:rPr>
      </w:pPr>
    </w:p>
    <w:p w14:paraId="6282957C" w14:textId="77777777" w:rsidR="006F6D84" w:rsidRPr="00433545" w:rsidRDefault="005E048B" w:rsidP="006F6D84">
      <w:pPr>
        <w:pStyle w:val="ListParagraph"/>
        <w:numPr>
          <w:ilvl w:val="1"/>
          <w:numId w:val="3"/>
        </w:numPr>
        <w:rPr>
          <w:rFonts w:ascii="Arial" w:hAnsi="Arial" w:cs="Arial"/>
          <w:rPrChange w:id="166" w:author="Grant Kinsler" w:date="2019-08-27T16:12:00Z">
            <w:rPr>
              <w:rFonts w:ascii="Times New Roman" w:hAnsi="Times New Roman" w:cs="Times New Roman"/>
            </w:rPr>
          </w:rPrChange>
        </w:rPr>
      </w:pPr>
      <w:r w:rsidRPr="00433545">
        <w:rPr>
          <w:rFonts w:ascii="Arial" w:hAnsi="Arial" w:cs="Arial"/>
          <w:rPrChange w:id="167" w:author="Grant Kinsler" w:date="2019-08-27T16:12:00Z">
            <w:rPr>
              <w:rFonts w:ascii="Times New Roman" w:hAnsi="Times New Roman" w:cs="Times New Roman"/>
            </w:rPr>
          </w:rPrChange>
        </w:rPr>
        <w:t xml:space="preserve">We know it is </w:t>
      </w:r>
      <w:r w:rsidR="00944D9C" w:rsidRPr="00433545">
        <w:rPr>
          <w:rFonts w:ascii="Arial" w:hAnsi="Arial" w:cs="Arial"/>
          <w:rPrChange w:id="168" w:author="Grant Kinsler" w:date="2019-08-27T16:12:00Z">
            <w:rPr>
              <w:rFonts w:ascii="Times New Roman" w:hAnsi="Times New Roman" w:cs="Times New Roman"/>
            </w:rPr>
          </w:rPrChange>
        </w:rPr>
        <w:t xml:space="preserve">indeed </w:t>
      </w:r>
      <w:r w:rsidRPr="00433545">
        <w:rPr>
          <w:rFonts w:ascii="Arial" w:hAnsi="Arial" w:cs="Arial"/>
          <w:rPrChange w:id="169" w:author="Grant Kinsler" w:date="2019-08-27T16:12:00Z">
            <w:rPr>
              <w:rFonts w:ascii="Times New Roman" w:hAnsi="Times New Roman" w:cs="Times New Roman"/>
            </w:rPr>
          </w:rPrChange>
        </w:rPr>
        <w:t xml:space="preserve">possible: </w:t>
      </w:r>
      <w:r w:rsidR="006F6D84" w:rsidRPr="00433545">
        <w:rPr>
          <w:rFonts w:ascii="Arial" w:hAnsi="Arial" w:cs="Arial"/>
          <w:rPrChange w:id="170" w:author="Grant Kinsler" w:date="2019-08-27T16:12:00Z">
            <w:rPr>
              <w:rFonts w:ascii="Times New Roman" w:hAnsi="Times New Roman" w:cs="Times New Roman"/>
            </w:rPr>
          </w:rPrChange>
        </w:rPr>
        <w:t>examples of adaptation’s awesome power</w:t>
      </w:r>
    </w:p>
    <w:p w14:paraId="46AD956E" w14:textId="77777777" w:rsidR="00620B45" w:rsidRPr="00433545" w:rsidRDefault="006F6D84" w:rsidP="00620B45">
      <w:pPr>
        <w:pStyle w:val="ListParagraph"/>
        <w:numPr>
          <w:ilvl w:val="2"/>
          <w:numId w:val="3"/>
        </w:numPr>
        <w:rPr>
          <w:rFonts w:ascii="Arial" w:hAnsi="Arial" w:cs="Arial"/>
          <w:rPrChange w:id="171" w:author="Grant Kinsler" w:date="2019-08-27T16:12:00Z">
            <w:rPr/>
          </w:rPrChange>
        </w:rPr>
      </w:pPr>
      <w:commentRangeStart w:id="172"/>
      <w:r w:rsidRPr="00433545">
        <w:rPr>
          <w:rFonts w:ascii="Arial" w:hAnsi="Arial" w:cs="Arial"/>
          <w:rPrChange w:id="173" w:author="Grant Kinsler" w:date="2019-08-27T16:12:00Z">
            <w:rPr>
              <w:rFonts w:ascii="Times New Roman" w:hAnsi="Times New Roman" w:cs="Times New Roman"/>
            </w:rPr>
          </w:rPrChange>
        </w:rPr>
        <w:t>Ben Good showing that microbes never run out of adaptive mutations</w:t>
      </w:r>
      <w:commentRangeEnd w:id="172"/>
      <w:r w:rsidR="00620B45" w:rsidRPr="00433545">
        <w:rPr>
          <w:rStyle w:val="CommentReference"/>
          <w:rFonts w:ascii="Arial" w:hAnsi="Arial" w:cs="Arial"/>
          <w:rPrChange w:id="174" w:author="Grant Kinsler" w:date="2019-08-27T16:12:00Z">
            <w:rPr>
              <w:rStyle w:val="CommentReference"/>
            </w:rPr>
          </w:rPrChange>
        </w:rPr>
        <w:commentReference w:id="172"/>
      </w:r>
    </w:p>
    <w:p w14:paraId="0C4A7F92" w14:textId="77777777" w:rsidR="006F6D84" w:rsidRPr="00433545" w:rsidRDefault="00944D9C" w:rsidP="006F6D84">
      <w:pPr>
        <w:pStyle w:val="ListParagraph"/>
        <w:numPr>
          <w:ilvl w:val="2"/>
          <w:numId w:val="3"/>
        </w:numPr>
        <w:rPr>
          <w:rFonts w:ascii="Arial" w:hAnsi="Arial" w:cs="Arial"/>
          <w:rPrChange w:id="175" w:author="Grant Kinsler" w:date="2019-08-27T16:12:00Z">
            <w:rPr>
              <w:rFonts w:ascii="Times New Roman" w:hAnsi="Times New Roman" w:cs="Times New Roman"/>
            </w:rPr>
          </w:rPrChange>
        </w:rPr>
      </w:pPr>
      <w:commentRangeStart w:id="176"/>
      <w:r w:rsidRPr="00433545">
        <w:rPr>
          <w:rFonts w:ascii="Arial" w:hAnsi="Arial" w:cs="Arial"/>
          <w:rPrChange w:id="177" w:author="Grant Kinsler" w:date="2019-08-27T16:12:00Z">
            <w:rPr>
              <w:rFonts w:ascii="Times New Roman" w:hAnsi="Times New Roman" w:cs="Times New Roman"/>
            </w:rPr>
          </w:rPrChange>
        </w:rPr>
        <w:t>Which o</w:t>
      </w:r>
      <w:r w:rsidR="006F6D84" w:rsidRPr="00433545">
        <w:rPr>
          <w:rFonts w:ascii="Arial" w:hAnsi="Arial" w:cs="Arial"/>
          <w:rPrChange w:id="178" w:author="Grant Kinsler" w:date="2019-08-27T16:12:00Z">
            <w:rPr>
              <w:rFonts w:ascii="Times New Roman" w:hAnsi="Times New Roman" w:cs="Times New Roman"/>
            </w:rPr>
          </w:rPrChange>
        </w:rPr>
        <w:t>ther ex</w:t>
      </w:r>
      <w:r w:rsidR="00725250" w:rsidRPr="00433545">
        <w:rPr>
          <w:rFonts w:ascii="Arial" w:hAnsi="Arial" w:cs="Arial"/>
          <w:rPrChange w:id="179" w:author="Grant Kinsler" w:date="2019-08-27T16:12:00Z">
            <w:rPr>
              <w:rFonts w:ascii="Times New Roman" w:hAnsi="Times New Roman" w:cs="Times New Roman"/>
            </w:rPr>
          </w:rPrChange>
        </w:rPr>
        <w:t>a</w:t>
      </w:r>
      <w:r w:rsidR="006F6D84" w:rsidRPr="00433545">
        <w:rPr>
          <w:rFonts w:ascii="Arial" w:hAnsi="Arial" w:cs="Arial"/>
          <w:rPrChange w:id="180" w:author="Grant Kinsler" w:date="2019-08-27T16:12:00Z">
            <w:rPr>
              <w:rFonts w:ascii="Times New Roman" w:hAnsi="Times New Roman" w:cs="Times New Roman"/>
            </w:rPr>
          </w:rPrChange>
        </w:rPr>
        <w:t>mples</w:t>
      </w:r>
      <w:r w:rsidR="00725250" w:rsidRPr="00433545">
        <w:rPr>
          <w:rFonts w:ascii="Arial" w:hAnsi="Arial" w:cs="Arial"/>
          <w:rPrChange w:id="181" w:author="Grant Kinsler" w:date="2019-08-27T16:12:00Z">
            <w:rPr>
              <w:rFonts w:ascii="Times New Roman" w:hAnsi="Times New Roman" w:cs="Times New Roman"/>
            </w:rPr>
          </w:rPrChange>
        </w:rPr>
        <w:t>?</w:t>
      </w:r>
      <w:commentRangeEnd w:id="176"/>
      <w:r w:rsidR="00620B45" w:rsidRPr="00433545">
        <w:rPr>
          <w:rStyle w:val="CommentReference"/>
          <w:rFonts w:ascii="Arial" w:hAnsi="Arial" w:cs="Arial"/>
          <w:rPrChange w:id="182" w:author="Grant Kinsler" w:date="2019-08-27T16:12:00Z">
            <w:rPr>
              <w:rStyle w:val="CommentReference"/>
            </w:rPr>
          </w:rPrChange>
        </w:rPr>
        <w:commentReference w:id="176"/>
      </w:r>
    </w:p>
    <w:p w14:paraId="210CB904" w14:textId="77777777" w:rsidR="00725250" w:rsidRPr="00433545" w:rsidRDefault="00725250" w:rsidP="00725250">
      <w:pPr>
        <w:pStyle w:val="ListParagraph"/>
        <w:ind w:left="1800"/>
        <w:rPr>
          <w:rFonts w:ascii="Arial" w:hAnsi="Arial" w:cs="Arial"/>
          <w:rPrChange w:id="183" w:author="Grant Kinsler" w:date="2019-08-27T16:12:00Z">
            <w:rPr>
              <w:rFonts w:ascii="Times New Roman" w:hAnsi="Times New Roman" w:cs="Times New Roman"/>
            </w:rPr>
          </w:rPrChange>
        </w:rPr>
      </w:pPr>
    </w:p>
    <w:p w14:paraId="0022920B" w14:textId="77777777" w:rsidR="006F6D84" w:rsidRPr="00433545" w:rsidRDefault="005E048B" w:rsidP="00725250">
      <w:pPr>
        <w:pStyle w:val="ListParagraph"/>
        <w:numPr>
          <w:ilvl w:val="1"/>
          <w:numId w:val="3"/>
        </w:numPr>
        <w:rPr>
          <w:rFonts w:ascii="Arial" w:hAnsi="Arial" w:cs="Arial"/>
          <w:rPrChange w:id="184" w:author="Grant Kinsler" w:date="2019-08-27T16:12:00Z">
            <w:rPr>
              <w:rFonts w:ascii="Times New Roman" w:hAnsi="Times New Roman" w:cs="Times New Roman"/>
            </w:rPr>
          </w:rPrChange>
        </w:rPr>
      </w:pPr>
      <w:r w:rsidRPr="00433545">
        <w:rPr>
          <w:rFonts w:ascii="Arial" w:hAnsi="Arial" w:cs="Arial"/>
          <w:rPrChange w:id="185" w:author="Grant Kinsler" w:date="2019-08-27T16:12:00Z">
            <w:rPr>
              <w:rFonts w:ascii="Times New Roman" w:hAnsi="Times New Roman" w:cs="Times New Roman"/>
            </w:rPr>
          </w:rPrChange>
        </w:rPr>
        <w:t>But how</w:t>
      </w:r>
      <w:r w:rsidR="00944D9C" w:rsidRPr="00433545">
        <w:rPr>
          <w:rFonts w:ascii="Arial" w:hAnsi="Arial" w:cs="Arial"/>
          <w:rPrChange w:id="186" w:author="Grant Kinsler" w:date="2019-08-27T16:12:00Z">
            <w:rPr>
              <w:rFonts w:ascii="Times New Roman" w:hAnsi="Times New Roman" w:cs="Times New Roman"/>
            </w:rPr>
          </w:rPrChange>
        </w:rPr>
        <w:t xml:space="preserve"> is adaptation possible</w:t>
      </w:r>
      <w:r w:rsidRPr="00433545">
        <w:rPr>
          <w:rFonts w:ascii="Arial" w:hAnsi="Arial" w:cs="Arial"/>
          <w:rPrChange w:id="187" w:author="Grant Kinsler" w:date="2019-08-27T16:12:00Z">
            <w:rPr>
              <w:rFonts w:ascii="Times New Roman" w:hAnsi="Times New Roman" w:cs="Times New Roman"/>
            </w:rPr>
          </w:rPrChange>
        </w:rPr>
        <w:t xml:space="preserve">? </w:t>
      </w:r>
      <w:r w:rsidR="00725250" w:rsidRPr="00433545">
        <w:rPr>
          <w:rFonts w:ascii="Arial" w:hAnsi="Arial" w:cs="Arial"/>
          <w:rPrChange w:id="188" w:author="Grant Kinsler" w:date="2019-08-27T16:12:00Z">
            <w:rPr>
              <w:rFonts w:ascii="Times New Roman" w:hAnsi="Times New Roman" w:cs="Times New Roman"/>
            </w:rPr>
          </w:rPrChange>
        </w:rPr>
        <w:t xml:space="preserve">Conclude </w:t>
      </w:r>
      <w:r w:rsidR="00AF0485" w:rsidRPr="00433545">
        <w:rPr>
          <w:rFonts w:ascii="Arial" w:hAnsi="Arial" w:cs="Arial"/>
          <w:rPrChange w:id="189" w:author="Grant Kinsler" w:date="2019-08-27T16:12:00Z">
            <w:rPr>
              <w:rFonts w:ascii="Times New Roman" w:hAnsi="Times New Roman" w:cs="Times New Roman"/>
            </w:rPr>
          </w:rPrChange>
        </w:rPr>
        <w:t>by</w:t>
      </w:r>
      <w:r w:rsidR="00725250" w:rsidRPr="00433545">
        <w:rPr>
          <w:rFonts w:ascii="Arial" w:hAnsi="Arial" w:cs="Arial"/>
          <w:rPrChange w:id="190" w:author="Grant Kinsler" w:date="2019-08-27T16:12:00Z">
            <w:rPr>
              <w:rFonts w:ascii="Times New Roman" w:hAnsi="Times New Roman" w:cs="Times New Roman"/>
            </w:rPr>
          </w:rPrChange>
        </w:rPr>
        <w:t xml:space="preserve"> defining the ‘cost of pleiotropy’</w:t>
      </w:r>
      <w:r w:rsidR="00944D9C" w:rsidRPr="00433545">
        <w:rPr>
          <w:rFonts w:ascii="Arial" w:hAnsi="Arial" w:cs="Arial"/>
          <w:rPrChange w:id="191" w:author="Grant Kinsler" w:date="2019-08-27T16:12:00Z">
            <w:rPr>
              <w:rFonts w:ascii="Times New Roman" w:hAnsi="Times New Roman" w:cs="Times New Roman"/>
            </w:rPr>
          </w:rPrChange>
        </w:rPr>
        <w:t xml:space="preserve"> </w:t>
      </w:r>
      <w:r w:rsidR="00725250" w:rsidRPr="00433545">
        <w:rPr>
          <w:rFonts w:ascii="Arial" w:hAnsi="Arial" w:cs="Arial"/>
          <w:rPrChange w:id="192" w:author="Grant Kinsler" w:date="2019-08-27T16:12:00Z">
            <w:rPr>
              <w:rFonts w:ascii="Times New Roman" w:hAnsi="Times New Roman" w:cs="Times New Roman"/>
            </w:rPr>
          </w:rPrChange>
        </w:rPr>
        <w:t xml:space="preserve">and explaining that the more pleiotropy there is, the greater the constraint on adaptation. </w:t>
      </w:r>
    </w:p>
    <w:p w14:paraId="49495D54" w14:textId="77777777" w:rsidR="00725250" w:rsidRPr="00433545" w:rsidRDefault="00725250" w:rsidP="00725250">
      <w:pPr>
        <w:pStyle w:val="ListParagraph"/>
        <w:ind w:left="1080"/>
        <w:rPr>
          <w:rFonts w:ascii="Arial" w:hAnsi="Arial" w:cs="Arial"/>
          <w:rPrChange w:id="193" w:author="Grant Kinsler" w:date="2019-08-27T16:12:00Z">
            <w:rPr>
              <w:rFonts w:ascii="Times New Roman" w:hAnsi="Times New Roman" w:cs="Times New Roman"/>
            </w:rPr>
          </w:rPrChange>
        </w:rPr>
      </w:pPr>
    </w:p>
    <w:p w14:paraId="1E8E353D" w14:textId="77777777" w:rsidR="00725250" w:rsidRPr="00433545" w:rsidRDefault="00AF0485" w:rsidP="00725250">
      <w:pPr>
        <w:pStyle w:val="ListParagraph"/>
        <w:numPr>
          <w:ilvl w:val="0"/>
          <w:numId w:val="3"/>
        </w:numPr>
        <w:rPr>
          <w:rFonts w:ascii="Arial" w:hAnsi="Arial" w:cs="Arial"/>
          <w:b/>
          <w:bCs/>
          <w:rPrChange w:id="194" w:author="Grant Kinsler" w:date="2019-08-27T16:12:00Z">
            <w:rPr>
              <w:rFonts w:ascii="Times New Roman" w:hAnsi="Times New Roman" w:cs="Times New Roman"/>
              <w:b/>
              <w:bCs/>
            </w:rPr>
          </w:rPrChange>
        </w:rPr>
      </w:pPr>
      <w:r w:rsidRPr="00433545">
        <w:rPr>
          <w:rFonts w:ascii="Arial" w:hAnsi="Arial" w:cs="Arial"/>
          <w:b/>
          <w:bCs/>
          <w:rPrChange w:id="195" w:author="Grant Kinsler" w:date="2019-08-27T16:12:00Z">
            <w:rPr>
              <w:rFonts w:ascii="Times New Roman" w:hAnsi="Times New Roman" w:cs="Times New Roman"/>
              <w:b/>
              <w:bCs/>
            </w:rPr>
          </w:rPrChange>
        </w:rPr>
        <w:t>Section</w:t>
      </w:r>
      <w:r w:rsidR="00725250" w:rsidRPr="00433545">
        <w:rPr>
          <w:rFonts w:ascii="Arial" w:hAnsi="Arial" w:cs="Arial"/>
          <w:b/>
          <w:bCs/>
          <w:rPrChange w:id="196" w:author="Grant Kinsler" w:date="2019-08-27T16:12:00Z">
            <w:rPr>
              <w:rFonts w:ascii="Times New Roman" w:hAnsi="Times New Roman" w:cs="Times New Roman"/>
              <w:b/>
              <w:bCs/>
            </w:rPr>
          </w:rPrChange>
        </w:rPr>
        <w:t xml:space="preserve"> Two: How much pleiotropy is there</w:t>
      </w:r>
      <w:r w:rsidR="00A34DA1" w:rsidRPr="00433545">
        <w:rPr>
          <w:rFonts w:ascii="Arial" w:hAnsi="Arial" w:cs="Arial"/>
          <w:b/>
          <w:bCs/>
          <w:rPrChange w:id="197" w:author="Grant Kinsler" w:date="2019-08-27T16:12:00Z">
            <w:rPr>
              <w:rFonts w:ascii="Times New Roman" w:hAnsi="Times New Roman" w:cs="Times New Roman"/>
              <w:b/>
              <w:bCs/>
            </w:rPr>
          </w:rPrChange>
        </w:rPr>
        <w:t xml:space="preserve"> and why is it so hard to find out</w:t>
      </w:r>
      <w:r w:rsidR="00725250" w:rsidRPr="00433545">
        <w:rPr>
          <w:rFonts w:ascii="Arial" w:hAnsi="Arial" w:cs="Arial"/>
          <w:b/>
          <w:bCs/>
          <w:rPrChange w:id="198" w:author="Grant Kinsler" w:date="2019-08-27T16:12:00Z">
            <w:rPr>
              <w:rFonts w:ascii="Times New Roman" w:hAnsi="Times New Roman" w:cs="Times New Roman"/>
              <w:b/>
              <w:bCs/>
            </w:rPr>
          </w:rPrChange>
        </w:rPr>
        <w:t>?</w:t>
      </w:r>
    </w:p>
    <w:p w14:paraId="509D1F3B" w14:textId="77777777" w:rsidR="00725250" w:rsidRPr="00433545" w:rsidRDefault="00725250" w:rsidP="00725250">
      <w:pPr>
        <w:pStyle w:val="ListParagraph"/>
        <w:ind w:left="360"/>
        <w:rPr>
          <w:rFonts w:ascii="Arial" w:hAnsi="Arial" w:cs="Arial"/>
          <w:rPrChange w:id="199" w:author="Grant Kinsler" w:date="2019-08-27T16:12:00Z">
            <w:rPr>
              <w:rFonts w:ascii="Times New Roman" w:hAnsi="Times New Roman" w:cs="Times New Roman"/>
            </w:rPr>
          </w:rPrChange>
        </w:rPr>
      </w:pPr>
    </w:p>
    <w:p w14:paraId="36C3EB82" w14:textId="77777777" w:rsidR="00725250" w:rsidRPr="00433545" w:rsidRDefault="00725250" w:rsidP="00725250">
      <w:pPr>
        <w:pStyle w:val="ListParagraph"/>
        <w:numPr>
          <w:ilvl w:val="1"/>
          <w:numId w:val="3"/>
        </w:numPr>
        <w:rPr>
          <w:rFonts w:ascii="Arial" w:hAnsi="Arial" w:cs="Arial"/>
          <w:rPrChange w:id="200" w:author="Grant Kinsler" w:date="2019-08-27T16:12:00Z">
            <w:rPr>
              <w:rFonts w:ascii="Times New Roman" w:hAnsi="Times New Roman" w:cs="Times New Roman"/>
            </w:rPr>
          </w:rPrChange>
        </w:rPr>
      </w:pPr>
      <w:r w:rsidRPr="00433545">
        <w:rPr>
          <w:rFonts w:ascii="Arial" w:hAnsi="Arial" w:cs="Arial"/>
          <w:rPrChange w:id="201" w:author="Grant Kinsler" w:date="2019-08-27T16:12:00Z">
            <w:rPr>
              <w:rFonts w:ascii="Times New Roman" w:hAnsi="Times New Roman" w:cs="Times New Roman"/>
            </w:rPr>
          </w:rPrChange>
        </w:rPr>
        <w:t>Long history of debate on this topic</w:t>
      </w:r>
      <w:r w:rsidR="00D54F1D" w:rsidRPr="00433545">
        <w:rPr>
          <w:rFonts w:ascii="Arial" w:hAnsi="Arial" w:cs="Arial"/>
          <w:rPrChange w:id="202" w:author="Grant Kinsler" w:date="2019-08-27T16:12:00Z">
            <w:rPr>
              <w:rFonts w:ascii="Times New Roman" w:hAnsi="Times New Roman" w:cs="Times New Roman"/>
            </w:rPr>
          </w:rPrChange>
        </w:rPr>
        <w:t>.</w:t>
      </w:r>
    </w:p>
    <w:p w14:paraId="152EA23C" w14:textId="77777777" w:rsidR="00725250" w:rsidRPr="00433545" w:rsidRDefault="00D54F1D" w:rsidP="00944D9C">
      <w:pPr>
        <w:pStyle w:val="ListParagraph"/>
        <w:numPr>
          <w:ilvl w:val="2"/>
          <w:numId w:val="3"/>
        </w:numPr>
        <w:rPr>
          <w:rFonts w:ascii="Arial" w:hAnsi="Arial" w:cs="Arial"/>
          <w:rPrChange w:id="203" w:author="Grant Kinsler" w:date="2019-08-27T16:12:00Z">
            <w:rPr>
              <w:rFonts w:ascii="Times New Roman" w:hAnsi="Times New Roman" w:cs="Times New Roman"/>
            </w:rPr>
          </w:rPrChange>
        </w:rPr>
      </w:pPr>
      <w:r w:rsidRPr="00433545">
        <w:rPr>
          <w:rFonts w:ascii="Arial" w:hAnsi="Arial" w:cs="Arial"/>
          <w:rPrChange w:id="204" w:author="Grant Kinsler" w:date="2019-08-27T16:12:00Z">
            <w:rPr>
              <w:rFonts w:ascii="Times New Roman" w:hAnsi="Times New Roman" w:cs="Times New Roman"/>
            </w:rPr>
          </w:rPrChange>
        </w:rPr>
        <w:t>Is pleiotropy</w:t>
      </w:r>
      <w:r w:rsidR="00944D9C" w:rsidRPr="00433545">
        <w:rPr>
          <w:rFonts w:ascii="Arial" w:hAnsi="Arial" w:cs="Arial"/>
          <w:rPrChange w:id="205" w:author="Grant Kinsler" w:date="2019-08-27T16:12:00Z">
            <w:rPr>
              <w:rFonts w:ascii="Times New Roman" w:hAnsi="Times New Roman" w:cs="Times New Roman"/>
            </w:rPr>
          </w:rPrChange>
        </w:rPr>
        <w:t xml:space="preserve"> </w:t>
      </w:r>
      <w:proofErr w:type="spellStart"/>
      <w:r w:rsidR="00944D9C" w:rsidRPr="00433545">
        <w:rPr>
          <w:rFonts w:ascii="Arial" w:hAnsi="Arial" w:cs="Arial"/>
          <w:rPrChange w:id="206" w:author="Grant Kinsler" w:date="2019-08-27T16:12:00Z">
            <w:rPr>
              <w:rFonts w:ascii="Times New Roman" w:hAnsi="Times New Roman" w:cs="Times New Roman"/>
            </w:rPr>
          </w:rPrChange>
        </w:rPr>
        <w:t>omnigenic</w:t>
      </w:r>
      <w:proofErr w:type="spellEnd"/>
      <w:r w:rsidR="00944D9C" w:rsidRPr="00433545">
        <w:rPr>
          <w:rFonts w:ascii="Arial" w:hAnsi="Arial" w:cs="Arial"/>
          <w:rPrChange w:id="207" w:author="Grant Kinsler" w:date="2019-08-27T16:12:00Z">
            <w:rPr>
              <w:rFonts w:ascii="Times New Roman" w:hAnsi="Times New Roman" w:cs="Times New Roman"/>
            </w:rPr>
          </w:rPrChange>
        </w:rPr>
        <w:t>/universal or modular</w:t>
      </w:r>
      <w:r w:rsidR="0084484B" w:rsidRPr="00433545">
        <w:rPr>
          <w:rFonts w:ascii="Arial" w:hAnsi="Arial" w:cs="Arial"/>
          <w:rPrChange w:id="208" w:author="Grant Kinsler" w:date="2019-08-27T16:12:00Z">
            <w:rPr>
              <w:rFonts w:ascii="Times New Roman" w:hAnsi="Times New Roman" w:cs="Times New Roman"/>
            </w:rPr>
          </w:rPrChange>
        </w:rPr>
        <w:t>?</w:t>
      </w:r>
      <w:r w:rsidRPr="00433545">
        <w:rPr>
          <w:rFonts w:ascii="Arial" w:hAnsi="Arial" w:cs="Arial"/>
          <w:rPrChange w:id="209" w:author="Grant Kinsler" w:date="2019-08-27T16:12:00Z">
            <w:rPr>
              <w:rFonts w:ascii="Times New Roman" w:hAnsi="Times New Roman" w:cs="Times New Roman"/>
            </w:rPr>
          </w:rPrChange>
        </w:rPr>
        <w:t xml:space="preserve"> If modular,</w:t>
      </w:r>
      <w:r w:rsidR="00944D9C" w:rsidRPr="00433545">
        <w:rPr>
          <w:rFonts w:ascii="Arial" w:hAnsi="Arial" w:cs="Arial"/>
          <w:rPrChange w:id="210" w:author="Grant Kinsler" w:date="2019-08-27T16:12:00Z">
            <w:rPr>
              <w:rFonts w:ascii="Times New Roman" w:hAnsi="Times New Roman" w:cs="Times New Roman"/>
            </w:rPr>
          </w:rPrChange>
        </w:rPr>
        <w:t xml:space="preserve"> by learning relationships among traits one might be able to predict which suites of traits are jointly influenced by genetic changes</w:t>
      </w:r>
      <w:r w:rsidRPr="00433545">
        <w:rPr>
          <w:rFonts w:ascii="Arial" w:hAnsi="Arial" w:cs="Arial"/>
          <w:rPrChange w:id="211" w:author="Grant Kinsler" w:date="2019-08-27T16:12:00Z">
            <w:rPr>
              <w:rFonts w:ascii="Times New Roman" w:hAnsi="Times New Roman" w:cs="Times New Roman"/>
            </w:rPr>
          </w:rPrChange>
        </w:rPr>
        <w:t>.</w:t>
      </w:r>
    </w:p>
    <w:p w14:paraId="3912A0A1" w14:textId="77777777" w:rsidR="00D54F1D" w:rsidRPr="00433545" w:rsidRDefault="00D54F1D" w:rsidP="00944D9C">
      <w:pPr>
        <w:pStyle w:val="ListParagraph"/>
        <w:numPr>
          <w:ilvl w:val="2"/>
          <w:numId w:val="3"/>
        </w:numPr>
        <w:rPr>
          <w:rFonts w:ascii="Arial" w:hAnsi="Arial" w:cs="Arial"/>
          <w:rPrChange w:id="212" w:author="Grant Kinsler" w:date="2019-08-27T16:12:00Z">
            <w:rPr>
              <w:rFonts w:ascii="Times New Roman" w:hAnsi="Times New Roman" w:cs="Times New Roman"/>
            </w:rPr>
          </w:rPrChange>
        </w:rPr>
      </w:pPr>
      <w:r w:rsidRPr="00433545">
        <w:rPr>
          <w:rFonts w:ascii="Arial" w:hAnsi="Arial" w:cs="Arial"/>
          <w:rPrChange w:id="213" w:author="Grant Kinsler" w:date="2019-08-27T16:12:00Z">
            <w:rPr>
              <w:rFonts w:ascii="Times New Roman" w:hAnsi="Times New Roman" w:cs="Times New Roman"/>
            </w:rPr>
          </w:rPrChange>
        </w:rPr>
        <w:t>Though modularity seems reasonable and many studies suggest cellular systems have a modular organization, GWAS studies detect ungodly amounts of pleiotropy suggesting every gene has the potential to influence every trait.</w:t>
      </w:r>
    </w:p>
    <w:p w14:paraId="1AA9093F" w14:textId="77777777" w:rsidR="00A34DA1" w:rsidRPr="00433545" w:rsidRDefault="00A34DA1" w:rsidP="00A34DA1">
      <w:pPr>
        <w:pStyle w:val="ListParagraph"/>
        <w:ind w:left="1800"/>
        <w:rPr>
          <w:rFonts w:ascii="Arial" w:hAnsi="Arial" w:cs="Arial"/>
          <w:rPrChange w:id="214" w:author="Grant Kinsler" w:date="2019-08-27T16:12:00Z">
            <w:rPr>
              <w:rFonts w:ascii="Times New Roman" w:hAnsi="Times New Roman" w:cs="Times New Roman"/>
            </w:rPr>
          </w:rPrChange>
        </w:rPr>
      </w:pPr>
    </w:p>
    <w:p w14:paraId="61D477AC" w14:textId="77777777" w:rsidR="00725250" w:rsidRPr="00433545" w:rsidRDefault="00D54F1D" w:rsidP="00A34DA1">
      <w:pPr>
        <w:pStyle w:val="ListParagraph"/>
        <w:numPr>
          <w:ilvl w:val="1"/>
          <w:numId w:val="3"/>
        </w:numPr>
        <w:rPr>
          <w:rFonts w:ascii="Arial" w:hAnsi="Arial" w:cs="Arial"/>
          <w:rPrChange w:id="215" w:author="Grant Kinsler" w:date="2019-08-27T16:12:00Z">
            <w:rPr>
              <w:rFonts w:ascii="Times New Roman" w:hAnsi="Times New Roman" w:cs="Times New Roman"/>
            </w:rPr>
          </w:rPrChange>
        </w:rPr>
      </w:pPr>
      <w:r w:rsidRPr="00433545">
        <w:rPr>
          <w:rFonts w:ascii="Arial" w:hAnsi="Arial" w:cs="Arial"/>
          <w:rPrChange w:id="216" w:author="Grant Kinsler" w:date="2019-08-27T16:12:00Z">
            <w:rPr>
              <w:rFonts w:ascii="Times New Roman" w:hAnsi="Times New Roman" w:cs="Times New Roman"/>
            </w:rPr>
          </w:rPrChange>
        </w:rPr>
        <w:t>This d</w:t>
      </w:r>
      <w:r w:rsidR="00A34DA1" w:rsidRPr="00433545">
        <w:rPr>
          <w:rFonts w:ascii="Arial" w:hAnsi="Arial" w:cs="Arial"/>
          <w:rPrChange w:id="217" w:author="Grant Kinsler" w:date="2019-08-27T16:12:00Z">
            <w:rPr>
              <w:rFonts w:ascii="Times New Roman" w:hAnsi="Times New Roman" w:cs="Times New Roman"/>
            </w:rPr>
          </w:rPrChange>
        </w:rPr>
        <w:t>ebate persists because of challenges defining and measuring phenotypes, and integrating information about phenotypes at different levels of biological organization</w:t>
      </w:r>
    </w:p>
    <w:p w14:paraId="2EFFEDC2" w14:textId="77777777" w:rsidR="00A34DA1" w:rsidRPr="00433545" w:rsidRDefault="00A34DA1" w:rsidP="00A34DA1">
      <w:pPr>
        <w:pStyle w:val="ListParagraph"/>
        <w:numPr>
          <w:ilvl w:val="2"/>
          <w:numId w:val="3"/>
        </w:numPr>
        <w:rPr>
          <w:rFonts w:ascii="Arial" w:hAnsi="Arial" w:cs="Arial"/>
          <w:rPrChange w:id="218" w:author="Grant Kinsler" w:date="2019-08-27T16:12:00Z">
            <w:rPr>
              <w:rFonts w:ascii="Times New Roman" w:hAnsi="Times New Roman" w:cs="Times New Roman"/>
            </w:rPr>
          </w:rPrChange>
        </w:rPr>
      </w:pPr>
      <w:r w:rsidRPr="00433545">
        <w:rPr>
          <w:rFonts w:ascii="Arial" w:hAnsi="Arial" w:cs="Arial"/>
          <w:rPrChange w:id="219" w:author="Grant Kinsler" w:date="2019-08-27T16:12:00Z">
            <w:rPr>
              <w:rFonts w:ascii="Times New Roman" w:hAnsi="Times New Roman" w:cs="Times New Roman"/>
            </w:rPr>
          </w:rPrChange>
        </w:rPr>
        <w:t>There are too many phenotypes, potentially millions or an infinite number depending on how creative you are</w:t>
      </w:r>
    </w:p>
    <w:p w14:paraId="2B50F103" w14:textId="77777777" w:rsidR="00A34DA1" w:rsidRPr="00433545" w:rsidRDefault="00A34DA1" w:rsidP="00A34DA1">
      <w:pPr>
        <w:pStyle w:val="ListParagraph"/>
        <w:numPr>
          <w:ilvl w:val="2"/>
          <w:numId w:val="3"/>
        </w:numPr>
        <w:rPr>
          <w:rFonts w:ascii="Arial" w:hAnsi="Arial" w:cs="Arial"/>
          <w:rPrChange w:id="220" w:author="Grant Kinsler" w:date="2019-08-27T16:12:00Z">
            <w:rPr>
              <w:rFonts w:ascii="Times New Roman" w:hAnsi="Times New Roman" w:cs="Times New Roman"/>
            </w:rPr>
          </w:rPrChange>
        </w:rPr>
      </w:pPr>
      <w:r w:rsidRPr="00433545">
        <w:rPr>
          <w:rFonts w:ascii="Arial" w:hAnsi="Arial" w:cs="Arial"/>
          <w:rPrChange w:id="221" w:author="Grant Kinsler" w:date="2019-08-27T16:12:00Z">
            <w:rPr>
              <w:rFonts w:ascii="Times New Roman" w:hAnsi="Times New Roman" w:cs="Times New Roman"/>
            </w:rPr>
          </w:rPrChange>
        </w:rPr>
        <w:t>Phenotypes are often related, effects cascading through levels of biological organization, introduce genotype-phenotype-phenotype map idea</w:t>
      </w:r>
    </w:p>
    <w:p w14:paraId="5B3AC925" w14:textId="77777777" w:rsidR="00A34DA1" w:rsidRPr="00433545" w:rsidRDefault="00A34DA1" w:rsidP="00A34DA1">
      <w:pPr>
        <w:pStyle w:val="ListParagraph"/>
        <w:ind w:left="1800"/>
        <w:rPr>
          <w:rFonts w:ascii="Arial" w:hAnsi="Arial" w:cs="Arial"/>
          <w:rPrChange w:id="222" w:author="Grant Kinsler" w:date="2019-08-27T16:12:00Z">
            <w:rPr>
              <w:rFonts w:ascii="Times New Roman" w:hAnsi="Times New Roman" w:cs="Times New Roman"/>
            </w:rPr>
          </w:rPrChange>
        </w:rPr>
      </w:pPr>
    </w:p>
    <w:p w14:paraId="79436E19" w14:textId="77777777" w:rsidR="00A34DA1" w:rsidRPr="00433545" w:rsidRDefault="00A34DA1" w:rsidP="00A34DA1">
      <w:pPr>
        <w:pStyle w:val="ListParagraph"/>
        <w:numPr>
          <w:ilvl w:val="1"/>
          <w:numId w:val="3"/>
        </w:numPr>
        <w:rPr>
          <w:rFonts w:ascii="Arial" w:hAnsi="Arial" w:cs="Arial"/>
          <w:rPrChange w:id="223" w:author="Grant Kinsler" w:date="2019-08-27T16:12:00Z">
            <w:rPr>
              <w:rFonts w:ascii="Times New Roman" w:hAnsi="Times New Roman" w:cs="Times New Roman"/>
            </w:rPr>
          </w:rPrChange>
        </w:rPr>
      </w:pPr>
      <w:r w:rsidRPr="00433545">
        <w:rPr>
          <w:rFonts w:ascii="Arial" w:hAnsi="Arial" w:cs="Arial"/>
          <w:rPrChange w:id="224" w:author="Grant Kinsler" w:date="2019-08-27T16:12:00Z">
            <w:rPr>
              <w:rFonts w:ascii="Times New Roman" w:hAnsi="Times New Roman" w:cs="Times New Roman"/>
            </w:rPr>
          </w:rPrChange>
        </w:rPr>
        <w:t xml:space="preserve">Conclude by explaining the ‘impossible task’: Quantifying all of these traits and enumerating relationships between them to understand which </w:t>
      </w:r>
      <w:r w:rsidR="005E048B" w:rsidRPr="00433545">
        <w:rPr>
          <w:rFonts w:ascii="Arial" w:hAnsi="Arial" w:cs="Arial"/>
          <w:rPrChange w:id="225" w:author="Grant Kinsler" w:date="2019-08-27T16:12:00Z">
            <w:rPr>
              <w:rFonts w:ascii="Times New Roman" w:hAnsi="Times New Roman" w:cs="Times New Roman"/>
            </w:rPr>
          </w:rPrChange>
        </w:rPr>
        <w:t xml:space="preserve">suites of traits </w:t>
      </w:r>
      <w:r w:rsidR="0084484B" w:rsidRPr="00433545">
        <w:rPr>
          <w:rFonts w:ascii="Arial" w:hAnsi="Arial" w:cs="Arial"/>
          <w:rPrChange w:id="226" w:author="Grant Kinsler" w:date="2019-08-27T16:12:00Z">
            <w:rPr>
              <w:rFonts w:ascii="Times New Roman" w:hAnsi="Times New Roman" w:cs="Times New Roman"/>
            </w:rPr>
          </w:rPrChange>
        </w:rPr>
        <w:t xml:space="preserve">(or whether every trait) </w:t>
      </w:r>
      <w:r w:rsidR="005E048B" w:rsidRPr="00433545">
        <w:rPr>
          <w:rFonts w:ascii="Arial" w:hAnsi="Arial" w:cs="Arial"/>
          <w:rPrChange w:id="227" w:author="Grant Kinsler" w:date="2019-08-27T16:12:00Z">
            <w:rPr>
              <w:rFonts w:ascii="Times New Roman" w:hAnsi="Times New Roman" w:cs="Times New Roman"/>
            </w:rPr>
          </w:rPrChange>
        </w:rPr>
        <w:t xml:space="preserve">will be </w:t>
      </w:r>
      <w:r w:rsidR="0084484B" w:rsidRPr="00433545">
        <w:rPr>
          <w:rFonts w:ascii="Arial" w:hAnsi="Arial" w:cs="Arial"/>
          <w:rPrChange w:id="228" w:author="Grant Kinsler" w:date="2019-08-27T16:12:00Z">
            <w:rPr>
              <w:rFonts w:ascii="Times New Roman" w:hAnsi="Times New Roman" w:cs="Times New Roman"/>
            </w:rPr>
          </w:rPrChange>
        </w:rPr>
        <w:t xml:space="preserve">jointly </w:t>
      </w:r>
      <w:r w:rsidR="005E048B" w:rsidRPr="00433545">
        <w:rPr>
          <w:rFonts w:ascii="Arial" w:hAnsi="Arial" w:cs="Arial"/>
          <w:rPrChange w:id="229" w:author="Grant Kinsler" w:date="2019-08-27T16:12:00Z">
            <w:rPr>
              <w:rFonts w:ascii="Times New Roman" w:hAnsi="Times New Roman" w:cs="Times New Roman"/>
            </w:rPr>
          </w:rPrChange>
        </w:rPr>
        <w:t>influenced by</w:t>
      </w:r>
      <w:r w:rsidR="0084484B" w:rsidRPr="00433545">
        <w:rPr>
          <w:rFonts w:ascii="Arial" w:hAnsi="Arial" w:cs="Arial"/>
          <w:rPrChange w:id="230" w:author="Grant Kinsler" w:date="2019-08-27T16:12:00Z">
            <w:rPr>
              <w:rFonts w:ascii="Times New Roman" w:hAnsi="Times New Roman" w:cs="Times New Roman"/>
            </w:rPr>
          </w:rPrChange>
        </w:rPr>
        <w:t xml:space="preserve"> a</w:t>
      </w:r>
      <w:r w:rsidR="005E048B" w:rsidRPr="00433545">
        <w:rPr>
          <w:rFonts w:ascii="Arial" w:hAnsi="Arial" w:cs="Arial"/>
          <w:rPrChange w:id="231" w:author="Grant Kinsler" w:date="2019-08-27T16:12:00Z">
            <w:rPr>
              <w:rFonts w:ascii="Times New Roman" w:hAnsi="Times New Roman" w:cs="Times New Roman"/>
            </w:rPr>
          </w:rPrChange>
        </w:rPr>
        <w:t xml:space="preserve"> mutation is too much work. </w:t>
      </w:r>
    </w:p>
    <w:p w14:paraId="2AE3B73C" w14:textId="77777777" w:rsidR="00A34DA1" w:rsidRPr="00433545" w:rsidRDefault="00A34DA1" w:rsidP="00A34DA1">
      <w:pPr>
        <w:pStyle w:val="ListParagraph"/>
        <w:ind w:left="1080"/>
        <w:rPr>
          <w:rFonts w:ascii="Arial" w:hAnsi="Arial" w:cs="Arial"/>
          <w:rPrChange w:id="232" w:author="Grant Kinsler" w:date="2019-08-27T16:12:00Z">
            <w:rPr>
              <w:rFonts w:ascii="Times New Roman" w:hAnsi="Times New Roman" w:cs="Times New Roman"/>
            </w:rPr>
          </w:rPrChange>
        </w:rPr>
      </w:pPr>
    </w:p>
    <w:p w14:paraId="7CF93FE7" w14:textId="77777777" w:rsidR="00A34DA1" w:rsidRPr="00433545" w:rsidRDefault="00AF0485" w:rsidP="00A34DA1">
      <w:pPr>
        <w:pStyle w:val="ListParagraph"/>
        <w:numPr>
          <w:ilvl w:val="0"/>
          <w:numId w:val="3"/>
        </w:numPr>
        <w:rPr>
          <w:rFonts w:ascii="Arial" w:hAnsi="Arial" w:cs="Arial"/>
          <w:b/>
          <w:bCs/>
          <w:rPrChange w:id="233" w:author="Grant Kinsler" w:date="2019-08-27T16:12:00Z">
            <w:rPr>
              <w:rFonts w:ascii="Times New Roman" w:hAnsi="Times New Roman" w:cs="Times New Roman"/>
              <w:b/>
              <w:bCs/>
            </w:rPr>
          </w:rPrChange>
        </w:rPr>
      </w:pPr>
      <w:r w:rsidRPr="00433545">
        <w:rPr>
          <w:rFonts w:ascii="Arial" w:hAnsi="Arial" w:cs="Arial"/>
          <w:b/>
          <w:bCs/>
          <w:rPrChange w:id="234" w:author="Grant Kinsler" w:date="2019-08-27T16:12:00Z">
            <w:rPr>
              <w:rFonts w:ascii="Times New Roman" w:hAnsi="Times New Roman" w:cs="Times New Roman"/>
              <w:b/>
              <w:bCs/>
            </w:rPr>
          </w:rPrChange>
        </w:rPr>
        <w:t>Section</w:t>
      </w:r>
      <w:r w:rsidR="00A34DA1" w:rsidRPr="00433545">
        <w:rPr>
          <w:rFonts w:ascii="Arial" w:hAnsi="Arial" w:cs="Arial"/>
          <w:b/>
          <w:bCs/>
          <w:rPrChange w:id="235" w:author="Grant Kinsler" w:date="2019-08-27T16:12:00Z">
            <w:rPr>
              <w:rFonts w:ascii="Times New Roman" w:hAnsi="Times New Roman" w:cs="Times New Roman"/>
              <w:b/>
              <w:bCs/>
            </w:rPr>
          </w:rPrChange>
        </w:rPr>
        <w:t xml:space="preserve"> three: </w:t>
      </w:r>
      <w:r w:rsidR="005E048B" w:rsidRPr="00433545">
        <w:rPr>
          <w:rFonts w:ascii="Arial" w:hAnsi="Arial" w:cs="Arial"/>
          <w:b/>
          <w:bCs/>
          <w:rPrChange w:id="236" w:author="Grant Kinsler" w:date="2019-08-27T16:12:00Z">
            <w:rPr>
              <w:rFonts w:ascii="Times New Roman" w:hAnsi="Times New Roman" w:cs="Times New Roman"/>
              <w:b/>
              <w:bCs/>
            </w:rPr>
          </w:rPrChange>
        </w:rPr>
        <w:t>Clever s</w:t>
      </w:r>
      <w:r w:rsidR="00A34DA1" w:rsidRPr="00433545">
        <w:rPr>
          <w:rFonts w:ascii="Arial" w:hAnsi="Arial" w:cs="Arial"/>
          <w:b/>
          <w:bCs/>
          <w:rPrChange w:id="237" w:author="Grant Kinsler" w:date="2019-08-27T16:12:00Z">
            <w:rPr>
              <w:rFonts w:ascii="Times New Roman" w:hAnsi="Times New Roman" w:cs="Times New Roman"/>
              <w:b/>
              <w:bCs/>
            </w:rPr>
          </w:rPrChange>
        </w:rPr>
        <w:t xml:space="preserve">olutions </w:t>
      </w:r>
      <w:r w:rsidRPr="00433545">
        <w:rPr>
          <w:rFonts w:ascii="Arial" w:hAnsi="Arial" w:cs="Arial"/>
          <w:b/>
          <w:bCs/>
          <w:rPrChange w:id="238" w:author="Grant Kinsler" w:date="2019-08-27T16:12:00Z">
            <w:rPr>
              <w:rFonts w:ascii="Times New Roman" w:hAnsi="Times New Roman" w:cs="Times New Roman"/>
              <w:b/>
              <w:bCs/>
            </w:rPr>
          </w:rPrChange>
        </w:rPr>
        <w:t>leveraging</w:t>
      </w:r>
      <w:r w:rsidR="00A34DA1" w:rsidRPr="00433545">
        <w:rPr>
          <w:rFonts w:ascii="Arial" w:hAnsi="Arial" w:cs="Arial"/>
          <w:b/>
          <w:bCs/>
          <w:rPrChange w:id="239" w:author="Grant Kinsler" w:date="2019-08-27T16:12:00Z">
            <w:rPr>
              <w:rFonts w:ascii="Times New Roman" w:hAnsi="Times New Roman" w:cs="Times New Roman"/>
              <w:b/>
              <w:bCs/>
            </w:rPr>
          </w:rPrChange>
        </w:rPr>
        <w:t xml:space="preserve"> barcoding</w:t>
      </w:r>
    </w:p>
    <w:p w14:paraId="01156939" w14:textId="77777777" w:rsidR="00A34DA1" w:rsidRPr="00433545" w:rsidRDefault="00A34DA1" w:rsidP="00A34DA1">
      <w:pPr>
        <w:rPr>
          <w:rFonts w:ascii="Arial" w:hAnsi="Arial" w:cs="Arial"/>
          <w:rPrChange w:id="240" w:author="Grant Kinsler" w:date="2019-08-27T16:12:00Z">
            <w:rPr>
              <w:rFonts w:ascii="Times New Roman" w:hAnsi="Times New Roman" w:cs="Times New Roman"/>
            </w:rPr>
          </w:rPrChange>
        </w:rPr>
      </w:pPr>
    </w:p>
    <w:p w14:paraId="2D725D31" w14:textId="77777777" w:rsidR="00AF0485" w:rsidRPr="00433545" w:rsidRDefault="00AF0485" w:rsidP="00A34DA1">
      <w:pPr>
        <w:pStyle w:val="ListParagraph"/>
        <w:numPr>
          <w:ilvl w:val="1"/>
          <w:numId w:val="3"/>
        </w:numPr>
        <w:rPr>
          <w:rFonts w:ascii="Arial" w:hAnsi="Arial" w:cs="Arial"/>
          <w:rPrChange w:id="241" w:author="Grant Kinsler" w:date="2019-08-27T16:12:00Z">
            <w:rPr>
              <w:rFonts w:ascii="Times New Roman" w:hAnsi="Times New Roman" w:cs="Times New Roman"/>
            </w:rPr>
          </w:rPrChange>
        </w:rPr>
      </w:pPr>
      <w:r w:rsidRPr="00433545">
        <w:rPr>
          <w:rFonts w:ascii="Arial" w:hAnsi="Arial" w:cs="Arial"/>
          <w:rPrChange w:id="242" w:author="Grant Kinsler" w:date="2019-08-27T16:12:00Z">
            <w:rPr>
              <w:rFonts w:ascii="Times New Roman" w:hAnsi="Times New Roman" w:cs="Times New Roman"/>
            </w:rPr>
          </w:rPrChange>
        </w:rPr>
        <w:lastRenderedPageBreak/>
        <w:t xml:space="preserve">We have a new approach to understanding the extent of pleiotropy among adaptive mutations that circumvents the problem. We do not measure any of these phenotypes, instead we repeatedly measure fitness. </w:t>
      </w:r>
    </w:p>
    <w:p w14:paraId="176DDE19" w14:textId="77777777" w:rsidR="00AF0485" w:rsidRPr="00433545" w:rsidRDefault="00AF0485" w:rsidP="00AF0485">
      <w:pPr>
        <w:pStyle w:val="ListParagraph"/>
        <w:ind w:left="1080"/>
        <w:rPr>
          <w:rFonts w:ascii="Arial" w:hAnsi="Arial" w:cs="Arial"/>
          <w:rPrChange w:id="243" w:author="Grant Kinsler" w:date="2019-08-27T16:12:00Z">
            <w:rPr>
              <w:rFonts w:ascii="Times New Roman" w:hAnsi="Times New Roman" w:cs="Times New Roman"/>
            </w:rPr>
          </w:rPrChange>
        </w:rPr>
      </w:pPr>
    </w:p>
    <w:p w14:paraId="6CEE1406" w14:textId="77777777" w:rsidR="00AF0485" w:rsidRPr="00433545" w:rsidRDefault="00AF0485" w:rsidP="00A34DA1">
      <w:pPr>
        <w:pStyle w:val="ListParagraph"/>
        <w:numPr>
          <w:ilvl w:val="1"/>
          <w:numId w:val="3"/>
        </w:numPr>
        <w:rPr>
          <w:rFonts w:ascii="Arial" w:hAnsi="Arial" w:cs="Arial"/>
          <w:rPrChange w:id="244" w:author="Grant Kinsler" w:date="2019-08-27T16:12:00Z">
            <w:rPr>
              <w:rFonts w:ascii="Times New Roman" w:hAnsi="Times New Roman" w:cs="Times New Roman"/>
            </w:rPr>
          </w:rPrChange>
        </w:rPr>
      </w:pPr>
      <w:r w:rsidRPr="00433545">
        <w:rPr>
          <w:rFonts w:ascii="Arial" w:hAnsi="Arial" w:cs="Arial"/>
          <w:rPrChange w:id="245" w:author="Grant Kinsler" w:date="2019-08-27T16:12:00Z">
            <w:rPr>
              <w:rFonts w:ascii="Times New Roman" w:hAnsi="Times New Roman" w:cs="Times New Roman"/>
            </w:rPr>
          </w:rPrChange>
        </w:rPr>
        <w:t>Briefly explain the idea in general terms, subtle perturbations, FGM</w:t>
      </w:r>
    </w:p>
    <w:p w14:paraId="04830F73" w14:textId="77777777" w:rsidR="00AF0485" w:rsidRPr="00433545" w:rsidRDefault="00AF0485" w:rsidP="00AF0485">
      <w:pPr>
        <w:pStyle w:val="ListParagraph"/>
        <w:ind w:left="1080"/>
        <w:rPr>
          <w:rFonts w:ascii="Arial" w:hAnsi="Arial" w:cs="Arial"/>
          <w:rPrChange w:id="246" w:author="Grant Kinsler" w:date="2019-08-27T16:12:00Z">
            <w:rPr>
              <w:rFonts w:ascii="Times New Roman" w:hAnsi="Times New Roman" w:cs="Times New Roman"/>
            </w:rPr>
          </w:rPrChange>
        </w:rPr>
      </w:pPr>
    </w:p>
    <w:p w14:paraId="32F461CE" w14:textId="77777777" w:rsidR="007F59DD" w:rsidRPr="00433545" w:rsidRDefault="00AF0485" w:rsidP="007F59DD">
      <w:pPr>
        <w:pStyle w:val="ListParagraph"/>
        <w:numPr>
          <w:ilvl w:val="1"/>
          <w:numId w:val="3"/>
        </w:numPr>
        <w:rPr>
          <w:rFonts w:ascii="Arial" w:hAnsi="Arial" w:cs="Arial"/>
          <w:rPrChange w:id="247" w:author="Grant Kinsler" w:date="2019-08-27T16:12:00Z">
            <w:rPr>
              <w:rFonts w:ascii="Times New Roman" w:hAnsi="Times New Roman" w:cs="Times New Roman"/>
            </w:rPr>
          </w:rPrChange>
        </w:rPr>
      </w:pPr>
      <w:r w:rsidRPr="00433545">
        <w:rPr>
          <w:rFonts w:ascii="Arial" w:hAnsi="Arial" w:cs="Arial"/>
          <w:rPrChange w:id="248" w:author="Grant Kinsler" w:date="2019-08-27T16:12:00Z">
            <w:rPr>
              <w:rFonts w:ascii="Times New Roman" w:hAnsi="Times New Roman" w:cs="Times New Roman"/>
            </w:rPr>
          </w:rPrChange>
        </w:rPr>
        <w:t xml:space="preserve">Explain the large data set we will use to test the idea, and how this is only possible because </w:t>
      </w:r>
      <w:r w:rsidR="00D54F1D" w:rsidRPr="00433545">
        <w:rPr>
          <w:rFonts w:ascii="Arial" w:hAnsi="Arial" w:cs="Arial"/>
          <w:rPrChange w:id="249" w:author="Grant Kinsler" w:date="2019-08-27T16:12:00Z">
            <w:rPr>
              <w:rFonts w:ascii="Times New Roman" w:hAnsi="Times New Roman" w:cs="Times New Roman"/>
            </w:rPr>
          </w:rPrChange>
        </w:rPr>
        <w:t xml:space="preserve">(1) </w:t>
      </w:r>
      <w:r w:rsidRPr="00433545">
        <w:rPr>
          <w:rFonts w:ascii="Arial" w:hAnsi="Arial" w:cs="Arial"/>
          <w:rPrChange w:id="250" w:author="Grant Kinsler" w:date="2019-08-27T16:12:00Z">
            <w:rPr>
              <w:rFonts w:ascii="Times New Roman" w:hAnsi="Times New Roman" w:cs="Times New Roman"/>
            </w:rPr>
          </w:rPrChange>
        </w:rPr>
        <w:t>these strains are barcoded</w:t>
      </w:r>
      <w:r w:rsidR="00D54F1D" w:rsidRPr="00433545">
        <w:rPr>
          <w:rFonts w:ascii="Arial" w:hAnsi="Arial" w:cs="Arial"/>
          <w:rPrChange w:id="251" w:author="Grant Kinsler" w:date="2019-08-27T16:12:00Z">
            <w:rPr>
              <w:rFonts w:ascii="Times New Roman" w:hAnsi="Times New Roman" w:cs="Times New Roman"/>
            </w:rPr>
          </w:rPrChange>
        </w:rPr>
        <w:t xml:space="preserve">, (2) </w:t>
      </w:r>
      <w:r w:rsidRPr="00433545">
        <w:rPr>
          <w:rFonts w:ascii="Arial" w:hAnsi="Arial" w:cs="Arial"/>
          <w:rPrChange w:id="252" w:author="Grant Kinsler" w:date="2019-08-27T16:12:00Z">
            <w:rPr>
              <w:rFonts w:ascii="Times New Roman" w:hAnsi="Times New Roman" w:cs="Times New Roman"/>
            </w:rPr>
          </w:rPrChange>
        </w:rPr>
        <w:t>NGS gives us lots of power</w:t>
      </w:r>
      <w:r w:rsidR="00D54F1D" w:rsidRPr="00433545">
        <w:rPr>
          <w:rFonts w:ascii="Arial" w:hAnsi="Arial" w:cs="Arial"/>
          <w:rPrChange w:id="253" w:author="Grant Kinsler" w:date="2019-08-27T16:12:00Z">
            <w:rPr>
              <w:rFonts w:ascii="Times New Roman" w:hAnsi="Times New Roman" w:cs="Times New Roman"/>
            </w:rPr>
          </w:rPrChange>
        </w:rPr>
        <w:t xml:space="preserve"> to measure fitness, and (3) we cleverly use information about fitness to learn something about phenotypes</w:t>
      </w:r>
      <w:r w:rsidRPr="00433545">
        <w:rPr>
          <w:rFonts w:ascii="Arial" w:hAnsi="Arial" w:cs="Arial"/>
          <w:rPrChange w:id="254" w:author="Grant Kinsler" w:date="2019-08-27T16:12:00Z">
            <w:rPr>
              <w:rFonts w:ascii="Times New Roman" w:hAnsi="Times New Roman" w:cs="Times New Roman"/>
            </w:rPr>
          </w:rPrChange>
        </w:rPr>
        <w:t>.</w:t>
      </w:r>
    </w:p>
    <w:p w14:paraId="6458EA0F" w14:textId="77777777" w:rsidR="00944D9C" w:rsidRPr="00433545" w:rsidRDefault="00944D9C" w:rsidP="00944D9C">
      <w:pPr>
        <w:pStyle w:val="ListParagraph"/>
        <w:ind w:left="1080"/>
        <w:rPr>
          <w:rFonts w:ascii="Arial" w:hAnsi="Arial" w:cs="Arial"/>
          <w:rPrChange w:id="255" w:author="Grant Kinsler" w:date="2019-08-27T16:12:00Z">
            <w:rPr>
              <w:rFonts w:ascii="Times New Roman" w:hAnsi="Times New Roman" w:cs="Times New Roman"/>
            </w:rPr>
          </w:rPrChange>
        </w:rPr>
      </w:pPr>
    </w:p>
    <w:p w14:paraId="42183391" w14:textId="77777777" w:rsidR="007F59DD" w:rsidRPr="00433545" w:rsidRDefault="007F59DD" w:rsidP="007F59DD">
      <w:pPr>
        <w:pStyle w:val="ListParagraph"/>
        <w:numPr>
          <w:ilvl w:val="0"/>
          <w:numId w:val="3"/>
        </w:numPr>
        <w:rPr>
          <w:rFonts w:ascii="Arial" w:hAnsi="Arial" w:cs="Arial"/>
          <w:b/>
          <w:bCs/>
          <w:rPrChange w:id="256" w:author="Grant Kinsler" w:date="2019-08-27T16:12:00Z">
            <w:rPr>
              <w:rFonts w:ascii="Times New Roman" w:hAnsi="Times New Roman" w:cs="Times New Roman"/>
              <w:b/>
              <w:bCs/>
            </w:rPr>
          </w:rPrChange>
        </w:rPr>
      </w:pPr>
      <w:r w:rsidRPr="00433545">
        <w:rPr>
          <w:rFonts w:ascii="Arial" w:hAnsi="Arial" w:cs="Arial"/>
          <w:b/>
          <w:bCs/>
          <w:rPrChange w:id="257" w:author="Grant Kinsler" w:date="2019-08-27T16:12:00Z">
            <w:rPr>
              <w:rFonts w:ascii="Times New Roman" w:hAnsi="Times New Roman" w:cs="Times New Roman"/>
              <w:b/>
              <w:bCs/>
            </w:rPr>
          </w:rPrChange>
        </w:rPr>
        <w:t>Section four: What do we find</w:t>
      </w:r>
      <w:r w:rsidR="0084484B" w:rsidRPr="00433545">
        <w:rPr>
          <w:rFonts w:ascii="Arial" w:hAnsi="Arial" w:cs="Arial"/>
          <w:b/>
          <w:bCs/>
          <w:rPrChange w:id="258" w:author="Grant Kinsler" w:date="2019-08-27T16:12:00Z">
            <w:rPr>
              <w:rFonts w:ascii="Times New Roman" w:hAnsi="Times New Roman" w:cs="Times New Roman"/>
              <w:b/>
              <w:bCs/>
            </w:rPr>
          </w:rPrChange>
        </w:rPr>
        <w:t>?</w:t>
      </w:r>
      <w:r w:rsidRPr="00433545">
        <w:rPr>
          <w:rFonts w:ascii="Arial" w:hAnsi="Arial" w:cs="Arial"/>
          <w:b/>
          <w:bCs/>
          <w:rPrChange w:id="259" w:author="Grant Kinsler" w:date="2019-08-27T16:12:00Z">
            <w:rPr>
              <w:rFonts w:ascii="Times New Roman" w:hAnsi="Times New Roman" w:cs="Times New Roman"/>
              <w:b/>
              <w:bCs/>
            </w:rPr>
          </w:rPrChange>
        </w:rPr>
        <w:t xml:space="preserve"> </w:t>
      </w:r>
      <w:r w:rsidR="0084484B" w:rsidRPr="00433545">
        <w:rPr>
          <w:rFonts w:ascii="Arial" w:hAnsi="Arial" w:cs="Arial"/>
          <w:b/>
          <w:bCs/>
          <w:rPrChange w:id="260" w:author="Grant Kinsler" w:date="2019-08-27T16:12:00Z">
            <w:rPr>
              <w:rFonts w:ascii="Times New Roman" w:hAnsi="Times New Roman" w:cs="Times New Roman"/>
              <w:b/>
              <w:bCs/>
            </w:rPr>
          </w:rPrChange>
        </w:rPr>
        <w:t>P</w:t>
      </w:r>
      <w:r w:rsidRPr="00433545">
        <w:rPr>
          <w:rFonts w:ascii="Arial" w:hAnsi="Arial" w:cs="Arial"/>
          <w:b/>
          <w:bCs/>
          <w:rPrChange w:id="261" w:author="Grant Kinsler" w:date="2019-08-27T16:12:00Z">
            <w:rPr>
              <w:rFonts w:ascii="Times New Roman" w:hAnsi="Times New Roman" w:cs="Times New Roman"/>
              <w:b/>
              <w:bCs/>
            </w:rPr>
          </w:rPrChange>
        </w:rPr>
        <w:t>unchlines</w:t>
      </w:r>
    </w:p>
    <w:p w14:paraId="357F0DA7" w14:textId="77777777" w:rsidR="008A3E11" w:rsidRPr="00433545" w:rsidRDefault="008A3E11" w:rsidP="007F59DD">
      <w:pPr>
        <w:pStyle w:val="ListParagraph"/>
        <w:numPr>
          <w:ilvl w:val="1"/>
          <w:numId w:val="3"/>
        </w:numPr>
        <w:rPr>
          <w:rFonts w:ascii="Arial" w:hAnsi="Arial" w:cs="Arial"/>
          <w:rPrChange w:id="262" w:author="Grant Kinsler" w:date="2019-08-27T16:12:00Z">
            <w:rPr>
              <w:rFonts w:ascii="Times New Roman" w:hAnsi="Times New Roman" w:cs="Times New Roman"/>
            </w:rPr>
          </w:rPrChange>
        </w:rPr>
      </w:pPr>
      <w:r w:rsidRPr="00433545">
        <w:rPr>
          <w:rFonts w:ascii="Arial" w:hAnsi="Arial" w:cs="Arial"/>
          <w:rPrChange w:id="263" w:author="Grant Kinsler" w:date="2019-08-27T16:12:00Z">
            <w:rPr>
              <w:rFonts w:ascii="Times New Roman" w:hAnsi="Times New Roman" w:cs="Times New Roman"/>
            </w:rPr>
          </w:rPrChange>
        </w:rPr>
        <w:t>The number of ‘traits’ affected by an adaptive mutation depends on context</w:t>
      </w:r>
    </w:p>
    <w:p w14:paraId="663BA08C" w14:textId="77777777" w:rsidR="007F59DD" w:rsidRPr="00433545" w:rsidRDefault="008A3E11" w:rsidP="008A3E11">
      <w:pPr>
        <w:pStyle w:val="ListParagraph"/>
        <w:numPr>
          <w:ilvl w:val="2"/>
          <w:numId w:val="3"/>
        </w:numPr>
        <w:rPr>
          <w:rFonts w:ascii="Arial" w:hAnsi="Arial" w:cs="Arial"/>
          <w:rPrChange w:id="264" w:author="Grant Kinsler" w:date="2019-08-27T16:12:00Z">
            <w:rPr>
              <w:rFonts w:ascii="Times New Roman" w:hAnsi="Times New Roman" w:cs="Times New Roman"/>
            </w:rPr>
          </w:rPrChange>
        </w:rPr>
      </w:pPr>
      <w:r w:rsidRPr="00433545">
        <w:rPr>
          <w:rFonts w:ascii="Arial" w:hAnsi="Arial" w:cs="Arial"/>
          <w:rPrChange w:id="265" w:author="Grant Kinsler" w:date="2019-08-27T16:12:00Z">
            <w:rPr>
              <w:rFonts w:ascii="Times New Roman" w:hAnsi="Times New Roman" w:cs="Times New Roman"/>
            </w:rPr>
          </w:rPrChange>
        </w:rPr>
        <w:t xml:space="preserve">Adaptive mutations influence a limited number of ‘traits’ in environments close to the one in which they are adaptive. </w:t>
      </w:r>
    </w:p>
    <w:p w14:paraId="188B15BF" w14:textId="77777777" w:rsidR="008A3E11" w:rsidRPr="00433545" w:rsidRDefault="008A3E11" w:rsidP="008A3E11">
      <w:pPr>
        <w:pStyle w:val="ListParagraph"/>
        <w:numPr>
          <w:ilvl w:val="2"/>
          <w:numId w:val="3"/>
        </w:numPr>
        <w:rPr>
          <w:rFonts w:ascii="Arial" w:hAnsi="Arial" w:cs="Arial"/>
          <w:rPrChange w:id="266" w:author="Grant Kinsler" w:date="2019-08-27T16:12:00Z">
            <w:rPr>
              <w:rFonts w:ascii="Times New Roman" w:hAnsi="Times New Roman" w:cs="Times New Roman"/>
            </w:rPr>
          </w:rPrChange>
        </w:rPr>
      </w:pPr>
      <w:r w:rsidRPr="00433545">
        <w:rPr>
          <w:rFonts w:ascii="Arial" w:hAnsi="Arial" w:cs="Arial"/>
          <w:rPrChange w:id="267" w:author="Grant Kinsler" w:date="2019-08-27T16:12:00Z">
            <w:rPr>
              <w:rFonts w:ascii="Times New Roman" w:hAnsi="Times New Roman" w:cs="Times New Roman"/>
            </w:rPr>
          </w:rPrChange>
        </w:rPr>
        <w:t>As we perturb the environment farther from this one, we reveal additional pleiotropic effects of adaptive mutations</w:t>
      </w:r>
    </w:p>
    <w:p w14:paraId="2ACDEFAB" w14:textId="77777777" w:rsidR="008A3E11" w:rsidRPr="00433545" w:rsidRDefault="008A3E11" w:rsidP="008A3E11">
      <w:pPr>
        <w:pStyle w:val="ListParagraph"/>
        <w:numPr>
          <w:ilvl w:val="2"/>
          <w:numId w:val="3"/>
        </w:numPr>
        <w:rPr>
          <w:rFonts w:ascii="Arial" w:hAnsi="Arial" w:cs="Arial"/>
          <w:rPrChange w:id="268" w:author="Grant Kinsler" w:date="2019-08-27T16:12:00Z">
            <w:rPr>
              <w:rFonts w:ascii="Times New Roman" w:hAnsi="Times New Roman" w:cs="Times New Roman"/>
            </w:rPr>
          </w:rPrChange>
        </w:rPr>
      </w:pPr>
      <w:r w:rsidRPr="00433545">
        <w:rPr>
          <w:rFonts w:ascii="Arial" w:hAnsi="Arial" w:cs="Arial"/>
          <w:rPrChange w:id="269" w:author="Grant Kinsler" w:date="2019-08-27T16:12:00Z">
            <w:rPr>
              <w:rFonts w:ascii="Times New Roman" w:hAnsi="Times New Roman" w:cs="Times New Roman"/>
            </w:rPr>
          </w:rPrChange>
        </w:rPr>
        <w:t>This suggests resolution to the paradox, how pleiotropy can be pervasive and adaptation can still happen</w:t>
      </w:r>
    </w:p>
    <w:p w14:paraId="39703E33" w14:textId="77777777" w:rsidR="008A3E11" w:rsidRPr="00433545" w:rsidRDefault="008A3E11" w:rsidP="008A3E11">
      <w:pPr>
        <w:pStyle w:val="ListParagraph"/>
        <w:ind w:left="1800"/>
        <w:rPr>
          <w:rFonts w:ascii="Arial" w:hAnsi="Arial" w:cs="Arial"/>
          <w:rPrChange w:id="270" w:author="Grant Kinsler" w:date="2019-08-27T16:12:00Z">
            <w:rPr>
              <w:rFonts w:ascii="Times New Roman" w:hAnsi="Times New Roman" w:cs="Times New Roman"/>
            </w:rPr>
          </w:rPrChange>
        </w:rPr>
      </w:pPr>
    </w:p>
    <w:p w14:paraId="220F0485" w14:textId="77777777" w:rsidR="008A3E11" w:rsidRPr="00433545" w:rsidRDefault="008A3E11" w:rsidP="008A3E11">
      <w:pPr>
        <w:pStyle w:val="ListParagraph"/>
        <w:numPr>
          <w:ilvl w:val="1"/>
          <w:numId w:val="3"/>
        </w:numPr>
        <w:rPr>
          <w:rFonts w:ascii="Arial" w:hAnsi="Arial" w:cs="Arial"/>
          <w:rPrChange w:id="271" w:author="Grant Kinsler" w:date="2019-08-27T16:12:00Z">
            <w:rPr>
              <w:rFonts w:ascii="Times New Roman" w:hAnsi="Times New Roman" w:cs="Times New Roman"/>
            </w:rPr>
          </w:rPrChange>
        </w:rPr>
      </w:pPr>
      <w:r w:rsidRPr="00433545">
        <w:rPr>
          <w:rFonts w:ascii="Arial" w:hAnsi="Arial" w:cs="Arial"/>
          <w:rPrChange w:id="272" w:author="Grant Kinsler" w:date="2019-08-27T16:12:00Z">
            <w:rPr>
              <w:rFonts w:ascii="Times New Roman" w:hAnsi="Times New Roman" w:cs="Times New Roman"/>
            </w:rPr>
          </w:rPrChange>
        </w:rPr>
        <w:t>Our method is really cool.</w:t>
      </w:r>
    </w:p>
    <w:p w14:paraId="352D1B90" w14:textId="77777777" w:rsidR="008A3E11" w:rsidRPr="00433545" w:rsidRDefault="008A3E11" w:rsidP="008A3E11">
      <w:pPr>
        <w:pStyle w:val="ListParagraph"/>
        <w:numPr>
          <w:ilvl w:val="2"/>
          <w:numId w:val="3"/>
        </w:numPr>
        <w:rPr>
          <w:rFonts w:ascii="Arial" w:hAnsi="Arial" w:cs="Arial"/>
          <w:rPrChange w:id="273" w:author="Grant Kinsler" w:date="2019-08-27T16:12:00Z">
            <w:rPr>
              <w:rFonts w:ascii="Times New Roman" w:hAnsi="Times New Roman" w:cs="Times New Roman"/>
            </w:rPr>
          </w:rPrChange>
        </w:rPr>
      </w:pPr>
      <w:r w:rsidRPr="00433545">
        <w:rPr>
          <w:rFonts w:ascii="Arial" w:hAnsi="Arial" w:cs="Arial"/>
          <w:rPrChange w:id="274" w:author="Grant Kinsler" w:date="2019-08-27T16:12:00Z">
            <w:rPr>
              <w:rFonts w:ascii="Times New Roman" w:hAnsi="Times New Roman" w:cs="Times New Roman"/>
            </w:rPr>
          </w:rPrChange>
        </w:rPr>
        <w:t>Talk about all the cool things you could learn using this epic approach.</w:t>
      </w:r>
    </w:p>
    <w:p w14:paraId="1E873476" w14:textId="77777777" w:rsidR="007F59DD" w:rsidRPr="00433545" w:rsidRDefault="007F59DD" w:rsidP="007F59DD">
      <w:pPr>
        <w:pStyle w:val="ListParagraph"/>
        <w:ind w:left="360"/>
        <w:rPr>
          <w:rFonts w:ascii="Arial" w:hAnsi="Arial" w:cs="Arial"/>
          <w:b/>
          <w:bCs/>
          <w:rPrChange w:id="275" w:author="Grant Kinsler" w:date="2019-08-27T16:12:00Z">
            <w:rPr>
              <w:rFonts w:ascii="Times New Roman" w:hAnsi="Times New Roman" w:cs="Times New Roman"/>
              <w:b/>
              <w:bCs/>
            </w:rPr>
          </w:rPrChange>
        </w:rPr>
      </w:pPr>
    </w:p>
    <w:p w14:paraId="43F461D7" w14:textId="7D2037DE" w:rsidR="007F59DD" w:rsidRDefault="007F59DD" w:rsidP="007F59DD">
      <w:pPr>
        <w:pStyle w:val="ListParagraph"/>
        <w:ind w:left="360"/>
        <w:rPr>
          <w:ins w:id="276" w:author="Grant Kinsler" w:date="2019-10-14T18:11:00Z"/>
          <w:rFonts w:ascii="Arial" w:hAnsi="Arial" w:cs="Arial"/>
          <w:b/>
          <w:bCs/>
        </w:rPr>
      </w:pPr>
    </w:p>
    <w:p w14:paraId="14690FB1" w14:textId="77777777" w:rsidR="0040421E" w:rsidRPr="00657D7B" w:rsidRDefault="0040421E" w:rsidP="0040421E">
      <w:pPr>
        <w:rPr>
          <w:ins w:id="277" w:author="Grant Kinsler" w:date="2019-10-14T18:11:00Z"/>
          <w:rFonts w:ascii="Arial" w:hAnsi="Arial" w:cs="Arial"/>
          <w:bCs/>
        </w:rPr>
      </w:pPr>
      <w:commentRangeStart w:id="278"/>
      <w:ins w:id="279" w:author="Grant Kinsler" w:date="2019-10-14T18:11:00Z">
        <w:r w:rsidRPr="00657D7B">
          <w:rPr>
            <w:rFonts w:ascii="Arial" w:hAnsi="Arial" w:cs="Arial"/>
            <w:bCs/>
          </w:rPr>
          <w:t>We focus on identifying the fitness-relevant traits of a collection of adaptive mutations that arose in a barcoded evolution experiment [Levy et al]. Despite knowing the genetic basis of adaptation for many of these mutants, with the majority of adaptive mutations being either auto-diploidization or loss-of-function mutations in nutrient-response pathways [</w:t>
        </w:r>
        <w:proofErr w:type="spellStart"/>
        <w:r w:rsidRPr="00657D7B">
          <w:rPr>
            <w:rFonts w:ascii="Arial" w:hAnsi="Arial" w:cs="Arial"/>
            <w:bCs/>
          </w:rPr>
          <w:t>Venkataram</w:t>
        </w:r>
        <w:proofErr w:type="spellEnd"/>
        <w:r w:rsidRPr="00657D7B">
          <w:rPr>
            <w:rFonts w:ascii="Arial" w:hAnsi="Arial" w:cs="Arial"/>
            <w:bCs/>
          </w:rPr>
          <w:t xml:space="preserve"> et al], there remains the question of what phenotypic routes these mutations are taking. Do all the mutations in the nutrient-response pathways represent the same adaptive strategy in this environment? Do particular mutations exhibit specific adaptive strategies?</w:t>
        </w:r>
      </w:ins>
    </w:p>
    <w:p w14:paraId="0BFB6398" w14:textId="77777777" w:rsidR="0040421E" w:rsidRPr="00657D7B" w:rsidRDefault="0040421E" w:rsidP="0040421E">
      <w:pPr>
        <w:rPr>
          <w:ins w:id="280" w:author="Grant Kinsler" w:date="2019-10-14T18:11:00Z"/>
          <w:rFonts w:ascii="Arial" w:hAnsi="Arial" w:cs="Arial"/>
          <w:bCs/>
        </w:rPr>
      </w:pPr>
    </w:p>
    <w:p w14:paraId="4628834D" w14:textId="77777777" w:rsidR="0040421E" w:rsidRPr="00657D7B" w:rsidRDefault="0040421E" w:rsidP="0040421E">
      <w:pPr>
        <w:rPr>
          <w:ins w:id="281" w:author="Grant Kinsler" w:date="2019-10-14T18:11:00Z"/>
          <w:rFonts w:ascii="Arial" w:hAnsi="Arial" w:cs="Arial"/>
          <w:bCs/>
        </w:rPr>
      </w:pPr>
      <w:ins w:id="282" w:author="Grant Kinsler" w:date="2019-10-14T18:11:00Z">
        <w:r w:rsidRPr="00657D7B">
          <w:rPr>
            <w:rFonts w:ascii="Arial" w:hAnsi="Arial" w:cs="Arial"/>
            <w:bCs/>
          </w:rPr>
          <w:t xml:space="preserve">Li et al. (hidden complexity) began to answer these questions by probing the performance of these adaptive mutations in lag, fermentation, respiration growth stages, all of which were experienced in the evolutionary condition, as well as the extent to which these mutants tradeoff in stationary phase, which was not experienced in the evolutionary condition. The adaptive mutants generally gained an advantage during all three phases experienced in the evolutionary condition, though particular mutants differed in their extent as well as relative importance of the phases in their improvement. This poses a more general question: is performance in these growth phases the only way in which the mutants have gained a benefit? Are there other hidden phenotypes these mutants exhibit that promotes their fitness in this environment or other environments? </w:t>
        </w:r>
        <w:commentRangeEnd w:id="278"/>
        <w:r>
          <w:rPr>
            <w:rStyle w:val="CommentReference"/>
          </w:rPr>
          <w:commentReference w:id="278"/>
        </w:r>
      </w:ins>
    </w:p>
    <w:p w14:paraId="3C9DD225" w14:textId="77777777" w:rsidR="0040421E" w:rsidRPr="00840009" w:rsidRDefault="0040421E">
      <w:pPr>
        <w:rPr>
          <w:rFonts w:ascii="Arial" w:hAnsi="Arial" w:cs="Arial"/>
          <w:b/>
          <w:bCs/>
          <w:rPrChange w:id="283" w:author="Grant Kinsler" w:date="2019-10-18T13:53:00Z">
            <w:rPr>
              <w:rFonts w:ascii="Times New Roman" w:hAnsi="Times New Roman" w:cs="Times New Roman"/>
              <w:b/>
              <w:bCs/>
            </w:rPr>
          </w:rPrChange>
        </w:rPr>
        <w:pPrChange w:id="284" w:author="Grant Kinsler" w:date="2019-10-18T13:53:00Z">
          <w:pPr>
            <w:pStyle w:val="ListParagraph"/>
            <w:ind w:left="360"/>
          </w:pPr>
        </w:pPrChange>
      </w:pPr>
    </w:p>
    <w:p w14:paraId="115A602E" w14:textId="1F0CDB8D" w:rsidR="008A3E11" w:rsidRPr="00433545" w:rsidRDefault="00343A98" w:rsidP="00343A98">
      <w:pPr>
        <w:rPr>
          <w:ins w:id="285" w:author="Grant Kinsler" w:date="2019-07-02T08:43:00Z"/>
          <w:rFonts w:ascii="Arial" w:hAnsi="Arial" w:cs="Arial"/>
          <w:b/>
          <w:bCs/>
          <w:sz w:val="28"/>
          <w:szCs w:val="28"/>
          <w:rPrChange w:id="286" w:author="Grant Kinsler" w:date="2019-08-27T16:12:00Z">
            <w:rPr>
              <w:ins w:id="287" w:author="Grant Kinsler" w:date="2019-07-02T08:43:00Z"/>
              <w:rFonts w:ascii="Times New Roman" w:hAnsi="Times New Roman" w:cs="Times New Roman"/>
              <w:b/>
              <w:bCs/>
            </w:rPr>
          </w:rPrChange>
        </w:rPr>
      </w:pPr>
      <w:ins w:id="288" w:author="Grant Kinsler" w:date="2019-07-02T08:39:00Z">
        <w:r w:rsidRPr="00433545">
          <w:rPr>
            <w:rFonts w:ascii="Arial" w:hAnsi="Arial" w:cs="Arial"/>
            <w:b/>
            <w:bCs/>
            <w:sz w:val="28"/>
            <w:szCs w:val="28"/>
            <w:rPrChange w:id="289" w:author="Grant Kinsler" w:date="2019-08-27T16:12:00Z">
              <w:rPr>
                <w:rFonts w:ascii="Times New Roman" w:hAnsi="Times New Roman" w:cs="Times New Roman"/>
                <w:b/>
                <w:bCs/>
              </w:rPr>
            </w:rPrChange>
          </w:rPr>
          <w:t>Results</w:t>
        </w:r>
      </w:ins>
    </w:p>
    <w:p w14:paraId="4B4F6F63" w14:textId="41710786" w:rsidR="00343A98" w:rsidRPr="00433545" w:rsidRDefault="00343A98" w:rsidP="00343A98">
      <w:pPr>
        <w:rPr>
          <w:ins w:id="290" w:author="Grant Kinsler" w:date="2019-07-02T08:43:00Z"/>
          <w:rFonts w:ascii="Arial" w:hAnsi="Arial" w:cs="Arial"/>
          <w:b/>
          <w:bCs/>
          <w:rPrChange w:id="291" w:author="Grant Kinsler" w:date="2019-08-27T16:12:00Z">
            <w:rPr>
              <w:ins w:id="292" w:author="Grant Kinsler" w:date="2019-07-02T08:43:00Z"/>
              <w:rFonts w:ascii="Times New Roman" w:hAnsi="Times New Roman" w:cs="Times New Roman"/>
              <w:b/>
              <w:bCs/>
            </w:rPr>
          </w:rPrChange>
        </w:rPr>
      </w:pPr>
    </w:p>
    <w:p w14:paraId="27767D9F" w14:textId="7305E872" w:rsidR="00343A98" w:rsidRDefault="00343A98" w:rsidP="00343A98">
      <w:pPr>
        <w:rPr>
          <w:ins w:id="293" w:author="Grant Kinsler" w:date="2019-11-01T11:45:00Z"/>
          <w:rFonts w:ascii="Arial" w:hAnsi="Arial" w:cs="Arial"/>
          <w:b/>
          <w:bCs/>
          <w:i/>
          <w:iCs/>
        </w:rPr>
      </w:pPr>
      <w:ins w:id="294" w:author="Grant Kinsler" w:date="2019-07-02T08:43:00Z">
        <w:r w:rsidRPr="00433545">
          <w:rPr>
            <w:rFonts w:ascii="Arial" w:hAnsi="Arial" w:cs="Arial"/>
            <w:b/>
            <w:bCs/>
            <w:i/>
            <w:iCs/>
            <w:rPrChange w:id="295" w:author="Grant Kinsler" w:date="2019-08-27T16:12:00Z">
              <w:rPr>
                <w:rFonts w:ascii="Times New Roman" w:hAnsi="Times New Roman" w:cs="Times New Roman"/>
                <w:b/>
                <w:bCs/>
              </w:rPr>
            </w:rPrChange>
          </w:rPr>
          <w:t>Results Section 1: A method to identify fitness-relevant traits</w:t>
        </w:r>
      </w:ins>
    </w:p>
    <w:p w14:paraId="44B35EF7" w14:textId="304F05D2" w:rsidR="005B3091" w:rsidRDefault="005B3091" w:rsidP="00343A98">
      <w:pPr>
        <w:rPr>
          <w:ins w:id="296" w:author="Grant Kinsler" w:date="2019-11-01T11:45:00Z"/>
          <w:rFonts w:ascii="Arial" w:hAnsi="Arial" w:cs="Arial"/>
          <w:b/>
          <w:bCs/>
          <w:i/>
          <w:iCs/>
        </w:rPr>
      </w:pPr>
    </w:p>
    <w:p w14:paraId="20493BE4" w14:textId="707E1525" w:rsidR="005B3091" w:rsidRDefault="005B3091" w:rsidP="00343A98">
      <w:pPr>
        <w:rPr>
          <w:ins w:id="297" w:author="Grant Kinsler" w:date="2019-11-01T13:39:00Z"/>
          <w:rFonts w:ascii="Arial" w:hAnsi="Arial" w:cs="Arial"/>
        </w:rPr>
      </w:pPr>
      <w:ins w:id="298" w:author="Grant Kinsler" w:date="2019-11-01T11:45:00Z">
        <w:r>
          <w:rPr>
            <w:rFonts w:ascii="Arial" w:hAnsi="Arial" w:cs="Arial"/>
          </w:rPr>
          <w:t xml:space="preserve">The mapping of genotype to phenotype to fitness </w:t>
        </w:r>
      </w:ins>
      <w:ins w:id="299" w:author="Grant Kinsler" w:date="2019-11-01T11:46:00Z">
        <w:r>
          <w:rPr>
            <w:rFonts w:ascii="Arial" w:hAnsi="Arial" w:cs="Arial"/>
          </w:rPr>
          <w:t>is a difficult problem. Crucially, it is difficult to identify which phenotypes are important to organismal fitness in a given environment.</w:t>
        </w:r>
      </w:ins>
    </w:p>
    <w:p w14:paraId="2FFE175E" w14:textId="49C8B63C" w:rsidR="00ED6ADD" w:rsidRDefault="00ED6ADD" w:rsidP="00343A98">
      <w:pPr>
        <w:rPr>
          <w:ins w:id="300" w:author="Grant Kinsler" w:date="2019-11-01T13:40:00Z"/>
          <w:rFonts w:ascii="Arial" w:hAnsi="Arial" w:cs="Arial"/>
        </w:rPr>
      </w:pPr>
    </w:p>
    <w:p w14:paraId="6240970E" w14:textId="7CF615B5" w:rsidR="005B3091" w:rsidRDefault="00DF671B" w:rsidP="00343A98">
      <w:pPr>
        <w:rPr>
          <w:ins w:id="301" w:author="Grant Kinsler" w:date="2019-11-01T13:40:00Z"/>
          <w:rFonts w:ascii="Arial" w:hAnsi="Arial" w:cs="Arial"/>
        </w:rPr>
      </w:pPr>
      <w:ins w:id="302" w:author="Grant Kinsler" w:date="2019-11-01T13:40:00Z">
        <w:r>
          <w:rPr>
            <w:rFonts w:ascii="Arial" w:hAnsi="Arial" w:cs="Arial"/>
          </w:rPr>
          <w:t xml:space="preserve">An organism’s fitness in a particular environment is a consequence of the ensemble of interactions that organism has with </w:t>
        </w:r>
      </w:ins>
      <w:ins w:id="303" w:author="Grant Kinsler" w:date="2019-11-01T13:41:00Z">
        <w:r>
          <w:rPr>
            <w:rFonts w:ascii="Arial" w:hAnsi="Arial" w:cs="Arial"/>
          </w:rPr>
          <w:t xml:space="preserve">the environment. </w:t>
        </w:r>
      </w:ins>
      <w:ins w:id="304" w:author="Grant Kinsler" w:date="2019-11-01T13:43:00Z">
        <w:r w:rsidR="008462ED">
          <w:rPr>
            <w:rFonts w:ascii="Arial" w:hAnsi="Arial" w:cs="Arial"/>
          </w:rPr>
          <w:t>This interaction is mediated by the “canonical features</w:t>
        </w:r>
      </w:ins>
      <w:ins w:id="305" w:author="Grant Kinsler" w:date="2019-11-01T13:44:00Z">
        <w:r w:rsidR="008462ED">
          <w:rPr>
            <w:rFonts w:ascii="Arial" w:hAnsi="Arial" w:cs="Arial"/>
          </w:rPr>
          <w:t xml:space="preserve">” of the environment, and the performance of the organism in these canonical features. These features could be, for example, </w:t>
        </w:r>
      </w:ins>
      <w:ins w:id="306" w:author="Grant Kinsler" w:date="2019-11-01T13:45:00Z">
        <w:r w:rsidR="008462ED">
          <w:rPr>
            <w:rFonts w:ascii="Arial" w:hAnsi="Arial" w:cs="Arial"/>
          </w:rPr>
          <w:t>…</w:t>
        </w:r>
      </w:ins>
    </w:p>
    <w:p w14:paraId="6E0523B5" w14:textId="77777777" w:rsidR="00DF671B" w:rsidRDefault="00DF671B" w:rsidP="00343A98">
      <w:pPr>
        <w:rPr>
          <w:ins w:id="307" w:author="Grant Kinsler" w:date="2019-11-01T11:47:00Z"/>
          <w:rFonts w:ascii="Arial" w:hAnsi="Arial" w:cs="Arial"/>
        </w:rPr>
      </w:pPr>
    </w:p>
    <w:p w14:paraId="121E43BC" w14:textId="2DEDDC05" w:rsidR="003D30F2" w:rsidRDefault="005B3091" w:rsidP="00343A98">
      <w:pPr>
        <w:rPr>
          <w:ins w:id="308" w:author="Grant Kinsler" w:date="2019-11-01T11:47:00Z"/>
          <w:rFonts w:ascii="Arial" w:hAnsi="Arial" w:cs="Arial"/>
        </w:rPr>
      </w:pPr>
      <w:ins w:id="309" w:author="Grant Kinsler" w:date="2019-11-01T11:47:00Z">
        <w:r>
          <w:rPr>
            <w:rFonts w:ascii="Arial" w:hAnsi="Arial" w:cs="Arial"/>
          </w:rPr>
          <w:t xml:space="preserve">Do mutants have similar interactions with the environment? </w:t>
        </w:r>
      </w:ins>
      <w:ins w:id="310" w:author="Grant Kinsler" w:date="2019-11-01T13:39:00Z">
        <w:r w:rsidR="00ED6ADD">
          <w:rPr>
            <w:rFonts w:ascii="Arial" w:hAnsi="Arial" w:cs="Arial"/>
          </w:rPr>
          <w:t>“canonical interactions – both in terms of “types” of environment and “types” of mutants.</w:t>
        </w:r>
      </w:ins>
    </w:p>
    <w:p w14:paraId="7C2EAD65" w14:textId="4CBF8D2A" w:rsidR="005B3091" w:rsidRDefault="005B3091" w:rsidP="00343A98">
      <w:pPr>
        <w:rPr>
          <w:ins w:id="311" w:author="Grant Kinsler" w:date="2019-11-01T11:47:00Z"/>
          <w:rFonts w:ascii="Arial" w:hAnsi="Arial" w:cs="Arial"/>
        </w:rPr>
      </w:pPr>
    </w:p>
    <w:p w14:paraId="6B976AE8" w14:textId="77777777" w:rsidR="005B3091" w:rsidRDefault="005B3091" w:rsidP="00343A98">
      <w:pPr>
        <w:rPr>
          <w:ins w:id="312" w:author="Grant Kinsler" w:date="2019-10-30T10:53:00Z"/>
          <w:rFonts w:ascii="Arial" w:hAnsi="Arial" w:cs="Arial"/>
          <w:b/>
          <w:bCs/>
          <w:i/>
          <w:iCs/>
        </w:rPr>
      </w:pPr>
    </w:p>
    <w:p w14:paraId="14DEA558" w14:textId="0C4AE9A3" w:rsidR="006B3A39" w:rsidRDefault="003D30F2" w:rsidP="00343A98">
      <w:pPr>
        <w:rPr>
          <w:ins w:id="313" w:author="Grant Kinsler" w:date="2019-11-01T11:45:00Z"/>
          <w:rFonts w:ascii="Arial" w:hAnsi="Arial" w:cs="Arial"/>
          <w:color w:val="000000"/>
        </w:rPr>
      </w:pPr>
      <w:commentRangeStart w:id="314"/>
      <w:ins w:id="315" w:author="Grant Kinsler" w:date="2019-10-30T10:53:00Z">
        <w:r>
          <w:rPr>
            <w:rFonts w:ascii="Arial" w:hAnsi="Arial" w:cs="Arial"/>
          </w:rPr>
          <w:t xml:space="preserve">A mutant’s </w:t>
        </w:r>
      </w:ins>
      <w:ins w:id="316" w:author="Grant Kinsler" w:date="2019-10-30T10:54:00Z">
        <w:r>
          <w:rPr>
            <w:rFonts w:ascii="Arial" w:hAnsi="Arial" w:cs="Arial"/>
          </w:rPr>
          <w:t xml:space="preserve">fitness </w:t>
        </w:r>
      </w:ins>
      <w:ins w:id="317" w:author="Grant Kinsler" w:date="2019-10-30T10:53:00Z">
        <w:r>
          <w:rPr>
            <w:rFonts w:ascii="Arial" w:hAnsi="Arial" w:cs="Arial"/>
          </w:rPr>
          <w:t xml:space="preserve">is determined by the net effect of its </w:t>
        </w:r>
      </w:ins>
      <w:ins w:id="318" w:author="Grant Kinsler" w:date="2019-10-30T10:54:00Z">
        <w:r w:rsidR="0059783E">
          <w:rPr>
            <w:rFonts w:ascii="Arial" w:hAnsi="Arial" w:cs="Arial"/>
          </w:rPr>
          <w:t>ensemble of component</w:t>
        </w:r>
      </w:ins>
      <w:ins w:id="319" w:author="Grant Kinsler" w:date="2019-10-30T10:53:00Z">
        <w:r>
          <w:rPr>
            <w:rFonts w:ascii="Arial" w:hAnsi="Arial" w:cs="Arial"/>
          </w:rPr>
          <w:t xml:space="preserve"> traits and the importance of those traits in </w:t>
        </w:r>
      </w:ins>
      <w:ins w:id="320" w:author="Grant Kinsler" w:date="2019-10-30T10:54:00Z">
        <w:r>
          <w:rPr>
            <w:rFonts w:ascii="Arial" w:hAnsi="Arial" w:cs="Arial"/>
          </w:rPr>
          <w:t>a particular environment.</w:t>
        </w:r>
        <w:r w:rsidR="00B15057">
          <w:rPr>
            <w:rFonts w:ascii="Arial" w:hAnsi="Arial" w:cs="Arial"/>
          </w:rPr>
          <w:t xml:space="preserve"> </w:t>
        </w:r>
      </w:ins>
      <w:commentRangeEnd w:id="314"/>
      <w:ins w:id="321" w:author="Grant Kinsler" w:date="2019-10-30T11:12:00Z">
        <w:r w:rsidR="0041400C">
          <w:rPr>
            <w:rStyle w:val="CommentReference"/>
          </w:rPr>
          <w:commentReference w:id="314"/>
        </w:r>
      </w:ins>
      <w:ins w:id="322" w:author="Grant Kinsler" w:date="2019-10-30T10:57:00Z">
        <w:r w:rsidR="00B15057">
          <w:rPr>
            <w:rFonts w:ascii="Arial" w:hAnsi="Arial" w:cs="Arial"/>
          </w:rPr>
          <w:t>This mapping from phenotype to fitness is environmentally dependent</w:t>
        </w:r>
      </w:ins>
      <w:ins w:id="323" w:author="Grant Kinsler" w:date="2019-10-30T10:58:00Z">
        <w:r w:rsidR="00B15057">
          <w:rPr>
            <w:rFonts w:ascii="Arial" w:hAnsi="Arial" w:cs="Arial"/>
          </w:rPr>
          <w:t xml:space="preserve">: which traits contribute to fitness and their relative importance </w:t>
        </w:r>
      </w:ins>
      <w:ins w:id="324" w:author="Grant Kinsler" w:date="2019-10-30T10:59:00Z">
        <w:r w:rsidR="00B15057">
          <w:rPr>
            <w:rFonts w:ascii="Arial" w:hAnsi="Arial" w:cs="Arial"/>
          </w:rPr>
          <w:t xml:space="preserve">to the net fitness effect varies as the environment changes. </w:t>
        </w:r>
        <w:r w:rsidR="00013F7C">
          <w:rPr>
            <w:rFonts w:ascii="Arial" w:hAnsi="Arial" w:cs="Arial"/>
          </w:rPr>
          <w:t>We can identify the suite of pheno</w:t>
        </w:r>
      </w:ins>
      <w:ins w:id="325" w:author="Grant Kinsler" w:date="2019-10-30T11:00:00Z">
        <w:r w:rsidR="00013F7C">
          <w:rPr>
            <w:rFonts w:ascii="Arial" w:hAnsi="Arial" w:cs="Arial"/>
          </w:rPr>
          <w:t xml:space="preserve">types important to one particular environment by leveraging this environmental dependence. </w:t>
        </w:r>
        <w:r w:rsidR="00147597">
          <w:rPr>
            <w:rFonts w:ascii="Arial" w:hAnsi="Arial" w:cs="Arial"/>
          </w:rPr>
          <w:t xml:space="preserve">By making subtle changes to this particular environment, we </w:t>
        </w:r>
      </w:ins>
      <w:ins w:id="326" w:author="Grant Kinsler" w:date="2019-10-30T11:01:00Z">
        <w:r w:rsidR="00147597">
          <w:rPr>
            <w:rFonts w:ascii="Arial" w:hAnsi="Arial" w:cs="Arial"/>
          </w:rPr>
          <w:t>slightly vary the importance of the various traits that contribute to fitness in this environment</w:t>
        </w:r>
        <w:r w:rsidR="000942FD">
          <w:rPr>
            <w:rFonts w:ascii="Arial" w:hAnsi="Arial" w:cs="Arial"/>
          </w:rPr>
          <w:t>, and by extension, the fitness effect of mutants in these new envi</w:t>
        </w:r>
      </w:ins>
      <w:ins w:id="327" w:author="Grant Kinsler" w:date="2019-10-30T11:02:00Z">
        <w:r w:rsidR="000942FD">
          <w:rPr>
            <w:rFonts w:ascii="Arial" w:hAnsi="Arial" w:cs="Arial"/>
          </w:rPr>
          <w:t>ronments.</w:t>
        </w:r>
        <w:r w:rsidR="006B3A39">
          <w:rPr>
            <w:rFonts w:ascii="Arial" w:hAnsi="Arial" w:cs="Arial"/>
          </w:rPr>
          <w:t xml:space="preserve"> </w:t>
        </w:r>
      </w:ins>
      <w:ins w:id="328" w:author="Grant Kinsler" w:date="2019-10-30T11:03:00Z">
        <w:r w:rsidR="006B3A39" w:rsidRPr="00653FB1">
          <w:rPr>
            <w:rFonts w:ascii="Arial" w:hAnsi="Arial" w:cs="Arial"/>
            <w:color w:val="000000"/>
          </w:rPr>
          <w:t>Consequently, we can identify the number of fitness-relevant traits in the inverse manner, by using a mutant’s variation in fitness across a set of different environmental perturbations to identify how many phenotypes matter to fitness.</w:t>
        </w:r>
      </w:ins>
    </w:p>
    <w:p w14:paraId="06CD1F66" w14:textId="063A33FF" w:rsidR="006B3A39" w:rsidRDefault="006B3A39" w:rsidP="00343A98">
      <w:pPr>
        <w:rPr>
          <w:ins w:id="329" w:author="Grant Kinsler" w:date="2019-10-30T11:03:00Z"/>
          <w:rFonts w:ascii="Arial" w:hAnsi="Arial" w:cs="Arial"/>
          <w:color w:val="000000"/>
        </w:rPr>
      </w:pPr>
    </w:p>
    <w:p w14:paraId="3A693547" w14:textId="533601FE" w:rsidR="00184EE5" w:rsidRPr="00184EE5" w:rsidRDefault="0011263F" w:rsidP="00343A98">
      <w:pPr>
        <w:rPr>
          <w:ins w:id="330" w:author="Grant Kinsler" w:date="2019-10-30T11:03:00Z"/>
          <w:rFonts w:ascii="Arial" w:hAnsi="Arial" w:cs="Arial"/>
          <w:color w:val="000000"/>
          <w:rPrChange w:id="331" w:author="Grant Kinsler" w:date="2019-10-30T11:07:00Z">
            <w:rPr>
              <w:ins w:id="332" w:author="Grant Kinsler" w:date="2019-10-30T11:03:00Z"/>
              <w:rFonts w:ascii="Arial" w:hAnsi="Arial" w:cs="Arial"/>
            </w:rPr>
          </w:rPrChange>
        </w:rPr>
      </w:pPr>
      <w:ins w:id="333" w:author="Grant Kinsler" w:date="2019-10-30T11:11:00Z">
        <w:r>
          <w:rPr>
            <w:rFonts w:ascii="Arial" w:hAnsi="Arial" w:cs="Arial"/>
            <w:color w:val="000000"/>
          </w:rPr>
          <w:t>As a concrete example</w:t>
        </w:r>
      </w:ins>
      <w:ins w:id="334" w:author="Grant Kinsler" w:date="2019-10-30T11:03:00Z">
        <w:r w:rsidR="006B3A39">
          <w:rPr>
            <w:rFonts w:ascii="Arial" w:hAnsi="Arial" w:cs="Arial"/>
            <w:color w:val="000000"/>
          </w:rPr>
          <w:t xml:space="preserve">, </w:t>
        </w:r>
      </w:ins>
      <w:ins w:id="335" w:author="Grant Kinsler" w:date="2019-10-30T11:04:00Z">
        <w:r w:rsidR="006B3A39">
          <w:rPr>
            <w:rFonts w:ascii="Arial" w:hAnsi="Arial" w:cs="Arial"/>
            <w:color w:val="000000"/>
          </w:rPr>
          <w:t>imagine an environment where only a single trait contr</w:t>
        </w:r>
      </w:ins>
      <w:ins w:id="336" w:author="Grant Kinsler" w:date="2019-10-30T11:05:00Z">
        <w:r w:rsidR="006B3A39">
          <w:rPr>
            <w:rFonts w:ascii="Arial" w:hAnsi="Arial" w:cs="Arial"/>
            <w:color w:val="000000"/>
          </w:rPr>
          <w:t xml:space="preserve">ibutes to fitness. If we make small changes to this environment, we change the relative importance of this single trait, and thus the fitness effects of a collection of mutants in this environment. </w:t>
        </w:r>
      </w:ins>
      <w:ins w:id="337" w:author="Grant Kinsler" w:date="2019-10-30T11:06:00Z">
        <w:r w:rsidR="006B2959">
          <w:rPr>
            <w:rFonts w:ascii="Arial" w:hAnsi="Arial" w:cs="Arial"/>
            <w:color w:val="000000"/>
          </w:rPr>
          <w:t>Upon measuring the fitness effects of the mutants in collection of environmental changes, we will observe that the mutants behave in a highly correlated manner</w:t>
        </w:r>
      </w:ins>
      <w:ins w:id="338" w:author="Grant Kinsler" w:date="2019-10-30T11:07:00Z">
        <w:r w:rsidR="006B2959">
          <w:rPr>
            <w:rFonts w:ascii="Arial" w:hAnsi="Arial" w:cs="Arial"/>
            <w:color w:val="000000"/>
          </w:rPr>
          <w:t>: all of them increasing or decreasing in fitness together, and thus we will identify that a single trait mattered to fitness in this environment.</w:t>
        </w:r>
        <w:r w:rsidR="00184EE5">
          <w:rPr>
            <w:rFonts w:ascii="Arial" w:hAnsi="Arial" w:cs="Arial"/>
            <w:color w:val="000000"/>
          </w:rPr>
          <w:t xml:space="preserve"> </w:t>
        </w:r>
      </w:ins>
      <w:ins w:id="339" w:author="Grant Kinsler" w:date="2019-10-30T11:08:00Z">
        <w:r w:rsidR="00184EE5">
          <w:rPr>
            <w:rFonts w:ascii="Arial" w:hAnsi="Arial" w:cs="Arial"/>
            <w:color w:val="000000"/>
          </w:rPr>
          <w:t>Imagine now an environment where two traits contribute to fitness. Again, small changes to this environment will result in changing the relative importance of these two tra</w:t>
        </w:r>
      </w:ins>
      <w:ins w:id="340" w:author="Grant Kinsler" w:date="2019-10-30T11:09:00Z">
        <w:r w:rsidR="00184EE5">
          <w:rPr>
            <w:rFonts w:ascii="Arial" w:hAnsi="Arial" w:cs="Arial"/>
            <w:color w:val="000000"/>
          </w:rPr>
          <w:t>its, and subsequently alter the fitness effect of our collection of mutants. This time, however, the pattern of correlation for this collection of mutants in the environments is more complicated: a single trait is no longer sufficient to explain our behavior</w:t>
        </w:r>
      </w:ins>
      <w:ins w:id="341" w:author="Grant Kinsler" w:date="2019-10-30T11:10:00Z">
        <w:r w:rsidR="00184EE5">
          <w:rPr>
            <w:rFonts w:ascii="Arial" w:hAnsi="Arial" w:cs="Arial"/>
            <w:color w:val="000000"/>
          </w:rPr>
          <w:t>, indicating that we need to use two instead.</w:t>
        </w:r>
      </w:ins>
    </w:p>
    <w:p w14:paraId="29116880" w14:textId="77777777" w:rsidR="006B3A39" w:rsidRDefault="006B3A39" w:rsidP="00343A98">
      <w:pPr>
        <w:rPr>
          <w:ins w:id="342" w:author="Grant Kinsler" w:date="2019-10-30T11:03:00Z"/>
          <w:rFonts w:ascii="Arial" w:hAnsi="Arial" w:cs="Arial"/>
        </w:rPr>
      </w:pPr>
    </w:p>
    <w:p w14:paraId="4C219ED7" w14:textId="4FD5866F" w:rsidR="00565873" w:rsidRDefault="00565873" w:rsidP="003D30F2">
      <w:pPr>
        <w:widowControl w:val="0"/>
        <w:autoSpaceDE w:val="0"/>
        <w:autoSpaceDN w:val="0"/>
        <w:adjustRightInd w:val="0"/>
        <w:spacing w:after="240"/>
        <w:rPr>
          <w:ins w:id="343" w:author="Grant Kinsler" w:date="2019-10-30T10:48:00Z"/>
          <w:rFonts w:ascii="Arial" w:hAnsi="Arial" w:cs="Arial"/>
          <w:color w:val="000000"/>
        </w:rPr>
        <w:pPrChange w:id="344" w:author="Grant Kinsler" w:date="2019-10-30T10:49:00Z">
          <w:pPr>
            <w:widowControl w:val="0"/>
            <w:autoSpaceDE w:val="0"/>
            <w:autoSpaceDN w:val="0"/>
            <w:adjustRightInd w:val="0"/>
            <w:spacing w:after="240" w:line="288" w:lineRule="auto"/>
          </w:pPr>
        </w:pPrChange>
      </w:pPr>
      <w:ins w:id="345" w:author="Grant Kinsler" w:date="2019-10-07T09:11:00Z">
        <w:r w:rsidRPr="00565873">
          <w:rPr>
            <w:rFonts w:ascii="Arial" w:hAnsi="Arial" w:cs="Arial"/>
            <w:color w:val="000000"/>
            <w:rPrChange w:id="346" w:author="Grant Kinsler" w:date="2019-10-07T09:11:00Z">
              <w:rPr>
                <w:rFonts w:ascii="Arial" w:hAnsi="Arial" w:cs="Arial"/>
                <w:color w:val="000000"/>
                <w:sz w:val="22"/>
                <w:szCs w:val="22"/>
              </w:rPr>
            </w:rPrChange>
          </w:rPr>
          <w:t xml:space="preserve">One key insight to this process is the use of subtle, rather than strong, environmental perturbations. Subtle perturbations allow us to model mutants as having fixed phenotypes, effectively removing any direct environmental impact on </w:t>
        </w:r>
      </w:ins>
      <w:ins w:id="347" w:author="Grant Kinsler" w:date="2019-10-30T11:11:00Z">
        <w:r w:rsidR="00E947C6">
          <w:rPr>
            <w:rFonts w:ascii="Arial" w:hAnsi="Arial" w:cs="Arial"/>
            <w:color w:val="000000"/>
          </w:rPr>
          <w:t>component traits</w:t>
        </w:r>
      </w:ins>
      <w:ins w:id="348" w:author="Grant Kinsler" w:date="2019-10-07T09:11:00Z">
        <w:r w:rsidRPr="00565873">
          <w:rPr>
            <w:rFonts w:ascii="Arial" w:hAnsi="Arial" w:cs="Arial"/>
            <w:color w:val="000000"/>
            <w:rPrChange w:id="349" w:author="Grant Kinsler" w:date="2019-10-07T09:11:00Z">
              <w:rPr>
                <w:rFonts w:ascii="Arial" w:hAnsi="Arial" w:cs="Arial"/>
                <w:color w:val="000000"/>
                <w:sz w:val="22"/>
                <w:szCs w:val="22"/>
              </w:rPr>
            </w:rPrChange>
          </w:rPr>
          <w:t xml:space="preserve"> </w:t>
        </w:r>
      </w:ins>
      <w:ins w:id="350" w:author="Grant Kinsler" w:date="2019-10-30T11:11:00Z">
        <w:r w:rsidR="00E947C6">
          <w:rPr>
            <w:rFonts w:ascii="Arial" w:hAnsi="Arial" w:cs="Arial"/>
            <w:color w:val="000000"/>
          </w:rPr>
          <w:t>themselves</w:t>
        </w:r>
      </w:ins>
      <w:ins w:id="351" w:author="Grant Kinsler" w:date="2019-10-07T09:11:00Z">
        <w:r w:rsidRPr="00565873">
          <w:rPr>
            <w:rFonts w:ascii="Arial" w:hAnsi="Arial" w:cs="Arial"/>
            <w:color w:val="000000"/>
            <w:rPrChange w:id="352" w:author="Grant Kinsler" w:date="2019-10-07T09:11:00Z">
              <w:rPr>
                <w:rFonts w:ascii="Arial" w:hAnsi="Arial" w:cs="Arial"/>
                <w:color w:val="000000"/>
                <w:sz w:val="22"/>
                <w:szCs w:val="22"/>
              </w:rPr>
            </w:rPrChange>
          </w:rPr>
          <w:t xml:space="preserve">. </w:t>
        </w:r>
        <w:commentRangeStart w:id="353"/>
        <w:r w:rsidRPr="00565873">
          <w:rPr>
            <w:rFonts w:ascii="Arial" w:hAnsi="Arial" w:cs="Arial"/>
            <w:color w:val="000000"/>
            <w:rPrChange w:id="354" w:author="Grant Kinsler" w:date="2019-10-07T09:11:00Z">
              <w:rPr>
                <w:rFonts w:ascii="Arial" w:hAnsi="Arial" w:cs="Arial"/>
                <w:color w:val="000000"/>
                <w:sz w:val="22"/>
                <w:szCs w:val="22"/>
              </w:rPr>
            </w:rPrChange>
          </w:rPr>
          <w:t xml:space="preserve">Moreover, strong perturbations have the potential to reveal new phenotypes that were not relevant to the original environmental condition. </w:t>
        </w:r>
      </w:ins>
      <w:commentRangeEnd w:id="353"/>
      <w:ins w:id="355" w:author="Grant Kinsler" w:date="2019-10-30T11:12:00Z">
        <w:r w:rsidR="0041400C">
          <w:rPr>
            <w:rStyle w:val="CommentReference"/>
          </w:rPr>
          <w:commentReference w:id="353"/>
        </w:r>
      </w:ins>
      <w:ins w:id="356" w:author="Grant Kinsler" w:date="2019-10-07T09:11:00Z">
        <w:r w:rsidRPr="00565873">
          <w:rPr>
            <w:rFonts w:ascii="Arial" w:hAnsi="Arial" w:cs="Arial"/>
            <w:color w:val="000000"/>
            <w:rPrChange w:id="357" w:author="Grant Kinsler" w:date="2019-10-07T09:11:00Z">
              <w:rPr>
                <w:rFonts w:ascii="Arial" w:hAnsi="Arial" w:cs="Arial"/>
                <w:color w:val="000000"/>
                <w:sz w:val="22"/>
                <w:szCs w:val="22"/>
              </w:rPr>
            </w:rPrChange>
          </w:rPr>
          <w:t xml:space="preserve">Though </w:t>
        </w:r>
        <w:r w:rsidRPr="00565873">
          <w:rPr>
            <w:rFonts w:ascii="Arial" w:hAnsi="Arial" w:cs="Arial"/>
            <w:color w:val="000000"/>
            <w:rPrChange w:id="358" w:author="Grant Kinsler" w:date="2019-10-07T09:11:00Z">
              <w:rPr>
                <w:rFonts w:ascii="Arial" w:hAnsi="Arial" w:cs="Arial"/>
                <w:color w:val="000000"/>
                <w:sz w:val="22"/>
                <w:szCs w:val="22"/>
              </w:rPr>
            </w:rPrChange>
          </w:rPr>
          <w:lastRenderedPageBreak/>
          <w:t>potentially interesting, such phenotypes do not factor into fitness during the evolution of these strains in a particular condition, and thus, are not informative about the process of adaptation we wish to understand.</w:t>
        </w:r>
      </w:ins>
    </w:p>
    <w:p w14:paraId="183873B9" w14:textId="70BADBD0" w:rsidR="00433545" w:rsidRDefault="003D30F2" w:rsidP="003D30F2">
      <w:pPr>
        <w:widowControl w:val="0"/>
        <w:autoSpaceDE w:val="0"/>
        <w:autoSpaceDN w:val="0"/>
        <w:adjustRightInd w:val="0"/>
        <w:spacing w:after="240" w:line="288" w:lineRule="auto"/>
        <w:rPr>
          <w:ins w:id="359" w:author="Grant Kinsler" w:date="2019-10-30T10:49:00Z"/>
          <w:rFonts w:ascii="Arial" w:hAnsi="Arial" w:cs="Arial"/>
          <w:color w:val="000000"/>
        </w:rPr>
      </w:pPr>
      <w:ins w:id="360" w:author="Grant Kinsler" w:date="2019-10-30T10:48:00Z">
        <w:r>
          <w:rPr>
            <w:rFonts w:ascii="Arial" w:hAnsi="Arial" w:cs="Arial"/>
            <w:color w:val="000000"/>
          </w:rPr>
          <w:t>[need to explain the model in conceptual terms, general way to identify using SVD]</w:t>
        </w:r>
      </w:ins>
    </w:p>
    <w:p w14:paraId="4B8FA449" w14:textId="77777777" w:rsidR="003D30F2" w:rsidRPr="003D30F2" w:rsidRDefault="003D30F2" w:rsidP="003D30F2">
      <w:pPr>
        <w:widowControl w:val="0"/>
        <w:autoSpaceDE w:val="0"/>
        <w:autoSpaceDN w:val="0"/>
        <w:adjustRightInd w:val="0"/>
        <w:spacing w:after="240" w:line="288" w:lineRule="auto"/>
        <w:rPr>
          <w:ins w:id="361" w:author="Grant Kinsler" w:date="2019-07-02T08:39:00Z"/>
          <w:rFonts w:ascii="Arial" w:hAnsi="Arial" w:cs="Arial"/>
          <w:color w:val="000000"/>
          <w:rPrChange w:id="362" w:author="Grant Kinsler" w:date="2019-10-30T10:49:00Z">
            <w:rPr>
              <w:ins w:id="363" w:author="Grant Kinsler" w:date="2019-07-02T08:39:00Z"/>
              <w:rFonts w:ascii="Times New Roman" w:hAnsi="Times New Roman" w:cs="Times New Roman"/>
              <w:b/>
              <w:bCs/>
            </w:rPr>
          </w:rPrChange>
        </w:rPr>
        <w:pPrChange w:id="364" w:author="Grant Kinsler" w:date="2019-10-30T10:49:00Z">
          <w:pPr/>
        </w:pPrChange>
      </w:pPr>
    </w:p>
    <w:p w14:paraId="1E7C5167" w14:textId="3D6E5529" w:rsidR="00343A98" w:rsidRPr="00433545" w:rsidRDefault="00343A98" w:rsidP="00343A98">
      <w:pPr>
        <w:rPr>
          <w:ins w:id="365" w:author="Grant Kinsler" w:date="2019-07-02T08:50:00Z"/>
          <w:rFonts w:ascii="Arial" w:hAnsi="Arial" w:cs="Arial"/>
          <w:bCs/>
          <w:u w:val="single"/>
          <w:rPrChange w:id="366" w:author="Grant Kinsler" w:date="2019-08-27T16:12:00Z">
            <w:rPr>
              <w:ins w:id="367" w:author="Grant Kinsler" w:date="2019-07-02T08:50:00Z"/>
              <w:rFonts w:ascii="Times New Roman" w:hAnsi="Times New Roman" w:cs="Times New Roman"/>
              <w:bCs/>
            </w:rPr>
          </w:rPrChange>
        </w:rPr>
      </w:pPr>
      <w:ins w:id="368" w:author="Grant Kinsler" w:date="2019-07-02T08:40:00Z">
        <w:r w:rsidRPr="00433545">
          <w:rPr>
            <w:rFonts w:ascii="Arial" w:hAnsi="Arial" w:cs="Arial"/>
            <w:bCs/>
            <w:u w:val="single"/>
            <w:rPrChange w:id="369" w:author="Grant Kinsler" w:date="2019-08-27T16:12:00Z">
              <w:rPr>
                <w:rFonts w:ascii="Times New Roman" w:hAnsi="Times New Roman" w:cs="Times New Roman"/>
                <w:bCs/>
              </w:rPr>
            </w:rPrChange>
          </w:rPr>
          <w:t>Figure 1: Conceptual figure, explaining method to identify fitness-relevant “traits”</w:t>
        </w:r>
      </w:ins>
      <w:ins w:id="370" w:author="Grant Kinsler" w:date="2019-07-02T08:42:00Z">
        <w:r w:rsidRPr="00433545">
          <w:rPr>
            <w:rFonts w:ascii="Arial" w:hAnsi="Arial" w:cs="Arial"/>
            <w:bCs/>
            <w:u w:val="single"/>
            <w:rPrChange w:id="371" w:author="Grant Kinsler" w:date="2019-08-27T16:12:00Z">
              <w:rPr>
                <w:rFonts w:ascii="Times New Roman" w:hAnsi="Times New Roman" w:cs="Times New Roman"/>
                <w:bCs/>
              </w:rPr>
            </w:rPrChange>
          </w:rPr>
          <w:t>, also explain cross-validation/prediction scheme</w:t>
        </w:r>
      </w:ins>
      <w:ins w:id="372" w:author="Grant Kinsler" w:date="2019-07-02T08:43:00Z">
        <w:r w:rsidRPr="00433545">
          <w:rPr>
            <w:rFonts w:ascii="Arial" w:hAnsi="Arial" w:cs="Arial"/>
            <w:bCs/>
            <w:u w:val="single"/>
            <w:rPrChange w:id="373" w:author="Grant Kinsler" w:date="2019-08-27T16:12:00Z">
              <w:rPr>
                <w:rFonts w:ascii="Times New Roman" w:hAnsi="Times New Roman" w:cs="Times New Roman"/>
                <w:bCs/>
              </w:rPr>
            </w:rPrChange>
          </w:rPr>
          <w:t xml:space="preserve"> here?</w:t>
        </w:r>
      </w:ins>
      <w:ins w:id="374" w:author="Grant Kinsler" w:date="2019-07-02T08:50:00Z">
        <w:r w:rsidR="00A24D7B" w:rsidRPr="00433545">
          <w:rPr>
            <w:rFonts w:ascii="Arial" w:hAnsi="Arial" w:cs="Arial"/>
            <w:bCs/>
            <w:u w:val="single"/>
            <w:rPrChange w:id="375" w:author="Grant Kinsler" w:date="2019-08-27T16:12:00Z">
              <w:rPr>
                <w:rFonts w:ascii="Times New Roman" w:hAnsi="Times New Roman" w:cs="Times New Roman"/>
                <w:bCs/>
              </w:rPr>
            </w:rPrChange>
          </w:rPr>
          <w:t xml:space="preserve"> [do we want to use FGM figure</w:t>
        </w:r>
      </w:ins>
      <w:ins w:id="376" w:author="Grant Kinsler" w:date="2019-07-02T08:51:00Z">
        <w:r w:rsidR="00A24D7B" w:rsidRPr="00433545">
          <w:rPr>
            <w:rFonts w:ascii="Arial" w:hAnsi="Arial" w:cs="Arial"/>
            <w:bCs/>
            <w:u w:val="single"/>
            <w:rPrChange w:id="377" w:author="Grant Kinsler" w:date="2019-08-27T16:12:00Z">
              <w:rPr>
                <w:rFonts w:ascii="Times New Roman" w:hAnsi="Times New Roman" w:cs="Times New Roman"/>
                <w:bCs/>
              </w:rPr>
            </w:rPrChange>
          </w:rPr>
          <w:t xml:space="preserve"> or SVD figure? – FGM more intuitive, SVD more accurate to actual inference]</w:t>
        </w:r>
      </w:ins>
      <w:ins w:id="378" w:author="Grant Kinsler" w:date="2019-11-06T09:01:00Z">
        <w:r w:rsidR="00C06AFF">
          <w:rPr>
            <w:rFonts w:ascii="Arial" w:hAnsi="Arial" w:cs="Arial"/>
            <w:bCs/>
            <w:u w:val="single"/>
          </w:rPr>
          <w:t>, include simulations in this figure</w:t>
        </w:r>
      </w:ins>
    </w:p>
    <w:p w14:paraId="5ED6B19B" w14:textId="6D68638B" w:rsidR="00A24D7B" w:rsidRPr="00433545" w:rsidRDefault="00A24D7B" w:rsidP="00343A98">
      <w:pPr>
        <w:rPr>
          <w:ins w:id="379" w:author="Grant Kinsler" w:date="2019-07-02T08:50:00Z"/>
          <w:rFonts w:ascii="Arial" w:hAnsi="Arial" w:cs="Arial"/>
          <w:bCs/>
          <w:rPrChange w:id="380" w:author="Grant Kinsler" w:date="2019-08-27T16:12:00Z">
            <w:rPr>
              <w:ins w:id="381" w:author="Grant Kinsler" w:date="2019-07-02T08:50:00Z"/>
              <w:rFonts w:ascii="Times New Roman" w:hAnsi="Times New Roman" w:cs="Times New Roman"/>
              <w:bCs/>
            </w:rPr>
          </w:rPrChange>
        </w:rPr>
      </w:pPr>
    </w:p>
    <w:p w14:paraId="0848FDEB" w14:textId="200A6C05" w:rsidR="00A24D7B" w:rsidRDefault="00A24D7B" w:rsidP="00343A98">
      <w:pPr>
        <w:rPr>
          <w:ins w:id="382" w:author="Grant Kinsler" w:date="2019-09-04T10:33:00Z"/>
          <w:rFonts w:ascii="Arial" w:hAnsi="Arial" w:cs="Arial"/>
          <w:bCs/>
        </w:rPr>
      </w:pPr>
    </w:p>
    <w:p w14:paraId="5B207D22" w14:textId="480B4F20" w:rsidR="00343A98" w:rsidRDefault="00E43A64" w:rsidP="00343A98">
      <w:pPr>
        <w:rPr>
          <w:ins w:id="383" w:author="Grant Kinsler" w:date="2019-10-14T09:27:00Z"/>
          <w:rFonts w:ascii="Arial" w:hAnsi="Arial" w:cs="Arial"/>
          <w:bCs/>
        </w:rPr>
      </w:pPr>
      <w:ins w:id="384" w:author="Grant Kinsler" w:date="2019-09-04T10:34:00Z">
        <w:r>
          <w:rPr>
            <w:rFonts w:ascii="Arial" w:hAnsi="Arial" w:cs="Arial"/>
            <w:bCs/>
          </w:rPr>
          <w:t>To demonstrate that our approach to identify fitness-relevant phenotypes works, we first perform a simulation study to understand</w:t>
        </w:r>
      </w:ins>
      <w:ins w:id="385" w:author="Grant Kinsler" w:date="2019-09-04T10:35:00Z">
        <w:r>
          <w:rPr>
            <w:rFonts w:ascii="Arial" w:hAnsi="Arial" w:cs="Arial"/>
            <w:bCs/>
          </w:rPr>
          <w:t xml:space="preserve"> if, how, and when our method is able to correctly identify fitness-relevant phenotypes and, perhaps more importantly, understand when our method breaks down. To do this, we first simulate data according to a particular number of phenotypes </w:t>
        </w:r>
      </w:ins>
      <w:ins w:id="386" w:author="Grant Kinsler" w:date="2019-09-04T10:36:00Z">
        <w:r>
          <w:rPr>
            <w:rFonts w:ascii="Arial" w:hAnsi="Arial" w:cs="Arial"/>
            <w:bCs/>
          </w:rPr>
          <w:t xml:space="preserve">. When all phenotypes contribute equally </w:t>
        </w:r>
      </w:ins>
    </w:p>
    <w:p w14:paraId="74E757B6" w14:textId="6A1CE031" w:rsidR="00D5256D" w:rsidRDefault="00D5256D" w:rsidP="00343A98">
      <w:pPr>
        <w:rPr>
          <w:ins w:id="387" w:author="Grant Kinsler" w:date="2019-10-14T09:27:00Z"/>
          <w:rFonts w:ascii="Arial" w:hAnsi="Arial" w:cs="Arial"/>
          <w:bCs/>
        </w:rPr>
      </w:pPr>
    </w:p>
    <w:p w14:paraId="200D13AD" w14:textId="4801FF91" w:rsidR="00D5256D" w:rsidRDefault="00D5256D" w:rsidP="00343A98">
      <w:pPr>
        <w:rPr>
          <w:ins w:id="388" w:author="Grant Kinsler" w:date="2019-10-14T09:35:00Z"/>
          <w:rFonts w:ascii="Arial" w:hAnsi="Arial" w:cs="Arial"/>
          <w:bCs/>
        </w:rPr>
      </w:pPr>
      <w:ins w:id="389" w:author="Grant Kinsler" w:date="2019-10-14T09:28:00Z">
        <w:r>
          <w:rPr>
            <w:rFonts w:ascii="Arial" w:hAnsi="Arial" w:cs="Arial"/>
            <w:bCs/>
          </w:rPr>
          <w:t>Identifying the number ideal complexity of a model</w:t>
        </w:r>
      </w:ins>
      <w:ins w:id="390" w:author="Grant Kinsler" w:date="2019-10-14T09:29:00Z">
        <w:r>
          <w:rPr>
            <w:rFonts w:ascii="Arial" w:hAnsi="Arial" w:cs="Arial"/>
            <w:bCs/>
          </w:rPr>
          <w:t xml:space="preserve"> </w:t>
        </w:r>
      </w:ins>
      <w:ins w:id="391" w:author="Grant Kinsler" w:date="2019-10-14T09:30:00Z">
        <w:r>
          <w:rPr>
            <w:rFonts w:ascii="Arial" w:hAnsi="Arial" w:cs="Arial"/>
            <w:bCs/>
          </w:rPr>
          <w:t xml:space="preserve">inferred </w:t>
        </w:r>
      </w:ins>
      <w:ins w:id="392" w:author="Grant Kinsler" w:date="2019-10-14T09:29:00Z">
        <w:r>
          <w:rPr>
            <w:rFonts w:ascii="Arial" w:hAnsi="Arial" w:cs="Arial"/>
            <w:bCs/>
          </w:rPr>
          <w:t>from data</w:t>
        </w:r>
      </w:ins>
      <w:ins w:id="393" w:author="Grant Kinsler" w:date="2019-10-14T09:28:00Z">
        <w:r>
          <w:rPr>
            <w:rFonts w:ascii="Arial" w:hAnsi="Arial" w:cs="Arial"/>
            <w:bCs/>
          </w:rPr>
          <w:t xml:space="preserve"> is a notoriously hard problem in statistics [citations]</w:t>
        </w:r>
      </w:ins>
      <w:ins w:id="394" w:author="Grant Kinsler" w:date="2019-10-14T09:30:00Z">
        <w:r>
          <w:rPr>
            <w:rFonts w:ascii="Arial" w:hAnsi="Arial" w:cs="Arial"/>
            <w:bCs/>
          </w:rPr>
          <w:t xml:space="preserve"> – numerous approaches have been devised to balance including enough parameters to capture the important behavior and avoid overfitting measurement noise. </w:t>
        </w:r>
      </w:ins>
      <w:ins w:id="395" w:author="Grant Kinsler" w:date="2019-10-14T09:31:00Z">
        <w:r>
          <w:rPr>
            <w:rFonts w:ascii="Arial" w:hAnsi="Arial" w:cs="Arial"/>
            <w:bCs/>
          </w:rPr>
          <w:t xml:space="preserve">We use two independent approaches to identify the number of fitness components to use in our data. </w:t>
        </w:r>
      </w:ins>
      <w:ins w:id="396" w:author="Grant Kinsler" w:date="2019-10-14T09:33:00Z">
        <w:r>
          <w:rPr>
            <w:rFonts w:ascii="Arial" w:hAnsi="Arial" w:cs="Arial"/>
            <w:bCs/>
          </w:rPr>
          <w:t>To validate our approaches, we simulate data with a known component space</w:t>
        </w:r>
      </w:ins>
      <w:ins w:id="397" w:author="Grant Kinsler" w:date="2019-10-14T09:34:00Z">
        <w:r>
          <w:rPr>
            <w:rFonts w:ascii="Arial" w:hAnsi="Arial" w:cs="Arial"/>
            <w:bCs/>
          </w:rPr>
          <w:t xml:space="preserve"> </w:t>
        </w:r>
      </w:ins>
      <w:ins w:id="398" w:author="Grant Kinsler" w:date="2019-10-14T09:33:00Z">
        <w:r>
          <w:rPr>
            <w:rFonts w:ascii="Arial" w:hAnsi="Arial" w:cs="Arial"/>
            <w:bCs/>
          </w:rPr>
          <w:t>and</w:t>
        </w:r>
      </w:ins>
      <w:ins w:id="399" w:author="Grant Kinsler" w:date="2019-10-14T09:34:00Z">
        <w:r>
          <w:rPr>
            <w:rFonts w:ascii="Arial" w:hAnsi="Arial" w:cs="Arial"/>
            <w:bCs/>
          </w:rPr>
          <w:t xml:space="preserve">, </w:t>
        </w:r>
      </w:ins>
      <w:ins w:id="400" w:author="Grant Kinsler" w:date="2019-10-14T09:33:00Z">
        <w:r>
          <w:rPr>
            <w:rFonts w:ascii="Arial" w:hAnsi="Arial" w:cs="Arial"/>
            <w:bCs/>
          </w:rPr>
          <w:t>hence</w:t>
        </w:r>
      </w:ins>
      <w:ins w:id="401" w:author="Grant Kinsler" w:date="2019-10-14T09:34:00Z">
        <w:r>
          <w:rPr>
            <w:rFonts w:ascii="Arial" w:hAnsi="Arial" w:cs="Arial"/>
            <w:bCs/>
          </w:rPr>
          <w:t xml:space="preserve">, </w:t>
        </w:r>
      </w:ins>
      <w:ins w:id="402" w:author="Grant Kinsler" w:date="2019-10-14T09:33:00Z">
        <w:r>
          <w:rPr>
            <w:rFonts w:ascii="Arial" w:hAnsi="Arial" w:cs="Arial"/>
            <w:bCs/>
          </w:rPr>
          <w:t>a known numbe</w:t>
        </w:r>
      </w:ins>
      <w:ins w:id="403" w:author="Grant Kinsler" w:date="2019-10-14T09:34:00Z">
        <w:r>
          <w:rPr>
            <w:rFonts w:ascii="Arial" w:hAnsi="Arial" w:cs="Arial"/>
            <w:bCs/>
          </w:rPr>
          <w:t>r of components. We can then assess what factors influ</w:t>
        </w:r>
      </w:ins>
      <w:ins w:id="404" w:author="Grant Kinsler" w:date="2019-10-14T09:35:00Z">
        <w:r>
          <w:rPr>
            <w:rFonts w:ascii="Arial" w:hAnsi="Arial" w:cs="Arial"/>
            <w:bCs/>
          </w:rPr>
          <w:t xml:space="preserve">ence our ability to accurately detect the component space. </w:t>
        </w:r>
      </w:ins>
    </w:p>
    <w:p w14:paraId="0FB64920" w14:textId="4AA5B94A" w:rsidR="00D5256D" w:rsidRDefault="00D5256D" w:rsidP="00343A98">
      <w:pPr>
        <w:rPr>
          <w:ins w:id="405" w:author="Grant Kinsler" w:date="2019-10-14T09:35:00Z"/>
          <w:rFonts w:ascii="Arial" w:hAnsi="Arial" w:cs="Arial"/>
          <w:bCs/>
        </w:rPr>
      </w:pPr>
    </w:p>
    <w:p w14:paraId="25626E74" w14:textId="13605EED" w:rsidR="00085CCD" w:rsidRDefault="00D5256D" w:rsidP="00343A98">
      <w:pPr>
        <w:rPr>
          <w:ins w:id="406" w:author="Grant Kinsler" w:date="2019-10-14T17:58:00Z"/>
          <w:rFonts w:ascii="Arial" w:hAnsi="Arial" w:cs="Arial"/>
          <w:bCs/>
        </w:rPr>
      </w:pPr>
      <w:commentRangeStart w:id="407"/>
      <w:ins w:id="408" w:author="Grant Kinsler" w:date="2019-10-14T09:31:00Z">
        <w:r>
          <w:rPr>
            <w:rFonts w:ascii="Arial" w:hAnsi="Arial" w:cs="Arial"/>
            <w:bCs/>
          </w:rPr>
          <w:t>The first approac</w:t>
        </w:r>
      </w:ins>
      <w:ins w:id="409" w:author="Grant Kinsler" w:date="2019-10-14T09:32:00Z">
        <w:r>
          <w:rPr>
            <w:rFonts w:ascii="Arial" w:hAnsi="Arial" w:cs="Arial"/>
            <w:bCs/>
          </w:rPr>
          <w:t xml:space="preserve">h </w:t>
        </w:r>
      </w:ins>
      <w:commentRangeEnd w:id="407"/>
      <w:ins w:id="410" w:author="Grant Kinsler" w:date="2019-10-16T08:39:00Z">
        <w:r w:rsidR="00D11CD0">
          <w:rPr>
            <w:rStyle w:val="CommentReference"/>
          </w:rPr>
          <w:commentReference w:id="407"/>
        </w:r>
      </w:ins>
      <w:ins w:id="411" w:author="Grant Kinsler" w:date="2019-10-14T09:32:00Z">
        <w:r>
          <w:rPr>
            <w:rFonts w:ascii="Arial" w:hAnsi="Arial" w:cs="Arial"/>
            <w:bCs/>
          </w:rPr>
          <w:t xml:space="preserve">takes advantage of known measurement error. </w:t>
        </w:r>
      </w:ins>
      <w:ins w:id="412" w:author="Grant Kinsler" w:date="2019-10-14T17:55:00Z">
        <w:r w:rsidR="00085CCD">
          <w:rPr>
            <w:rFonts w:ascii="Arial" w:hAnsi="Arial" w:cs="Arial"/>
            <w:bCs/>
          </w:rPr>
          <w:t>For a set of data consisting solely of measurement error, u</w:t>
        </w:r>
      </w:ins>
      <w:ins w:id="413" w:author="Grant Kinsler" w:date="2019-10-14T17:56:00Z">
        <w:r w:rsidR="00085CCD">
          <w:rPr>
            <w:rFonts w:ascii="Arial" w:hAnsi="Arial" w:cs="Arial"/>
            <w:bCs/>
          </w:rPr>
          <w:t xml:space="preserve">sing SVD on this data will reveal some hidden structure with one component explaining the most variation in this random data. This largest component represents the limit of detectability of real signal, as any signal </w:t>
        </w:r>
      </w:ins>
      <w:commentRangeStart w:id="414"/>
      <w:ins w:id="415" w:author="Grant Kinsler" w:date="2019-10-14T17:57:00Z">
        <w:r w:rsidR="00085CCD">
          <w:rPr>
            <w:rFonts w:ascii="Arial" w:hAnsi="Arial" w:cs="Arial"/>
            <w:bCs/>
          </w:rPr>
          <w:t>smaller than this largest noise component will be swamped by measurement noise. Thus, to identify the smallest detectable component of noise, we can do SVD on the</w:t>
        </w:r>
      </w:ins>
      <w:ins w:id="416" w:author="Grant Kinsler" w:date="2019-10-14T17:58:00Z">
        <w:r w:rsidR="00085CCD">
          <w:rPr>
            <w:rFonts w:ascii="Arial" w:hAnsi="Arial" w:cs="Arial"/>
            <w:bCs/>
          </w:rPr>
          <w:t xml:space="preserve"> </w:t>
        </w:r>
      </w:ins>
      <w:ins w:id="417" w:author="Grant Kinsler" w:date="2019-10-14T17:57:00Z">
        <w:r w:rsidR="00085CCD">
          <w:rPr>
            <w:rFonts w:ascii="Arial" w:hAnsi="Arial" w:cs="Arial"/>
            <w:bCs/>
          </w:rPr>
          <w:t xml:space="preserve"> noise m</w:t>
        </w:r>
      </w:ins>
      <w:ins w:id="418" w:author="Grant Kinsler" w:date="2019-10-14T17:58:00Z">
        <w:r w:rsidR="00085CCD">
          <w:rPr>
            <w:rFonts w:ascii="Arial" w:hAnsi="Arial" w:cs="Arial"/>
            <w:bCs/>
          </w:rPr>
          <w:t>atrix</w:t>
        </w:r>
      </w:ins>
      <w:ins w:id="419" w:author="Grant Kinsler" w:date="2019-10-14T17:57:00Z">
        <w:r w:rsidR="00085CCD">
          <w:rPr>
            <w:rFonts w:ascii="Arial" w:hAnsi="Arial" w:cs="Arial"/>
            <w:bCs/>
          </w:rPr>
          <w:t>, identify the largest noise component, and set this as our cutoff for detec</w:t>
        </w:r>
      </w:ins>
      <w:ins w:id="420" w:author="Grant Kinsler" w:date="2019-10-14T17:58:00Z">
        <w:r w:rsidR="00085CCD">
          <w:rPr>
            <w:rFonts w:ascii="Arial" w:hAnsi="Arial" w:cs="Arial"/>
            <w:bCs/>
          </w:rPr>
          <w:t xml:space="preserve">tion. </w:t>
        </w:r>
      </w:ins>
      <w:commentRangeEnd w:id="414"/>
      <w:ins w:id="421" w:author="Grant Kinsler" w:date="2019-10-14T18:09:00Z">
        <w:r w:rsidR="0040421E">
          <w:rPr>
            <w:rStyle w:val="CommentReference"/>
          </w:rPr>
          <w:commentReference w:id="414"/>
        </w:r>
      </w:ins>
    </w:p>
    <w:p w14:paraId="73267878" w14:textId="25E893A6" w:rsidR="00085CCD" w:rsidRDefault="00085CCD" w:rsidP="00343A98">
      <w:pPr>
        <w:rPr>
          <w:ins w:id="422" w:author="Grant Kinsler" w:date="2019-10-14T17:58:00Z"/>
          <w:rFonts w:ascii="Arial" w:hAnsi="Arial" w:cs="Arial"/>
          <w:bCs/>
        </w:rPr>
      </w:pPr>
    </w:p>
    <w:p w14:paraId="66750B1D" w14:textId="7A1CC2A2" w:rsidR="00085CCD" w:rsidRDefault="00085CCD" w:rsidP="00343A98">
      <w:pPr>
        <w:rPr>
          <w:ins w:id="423" w:author="Grant Kinsler" w:date="2019-10-14T18:02:00Z"/>
          <w:rFonts w:ascii="Arial" w:hAnsi="Arial" w:cs="Arial"/>
          <w:bCs/>
        </w:rPr>
      </w:pPr>
      <w:ins w:id="424" w:author="Grant Kinsler" w:date="2019-10-14T17:58:00Z">
        <w:r>
          <w:rPr>
            <w:rFonts w:ascii="Arial" w:hAnsi="Arial" w:cs="Arial"/>
            <w:bCs/>
          </w:rPr>
          <w:t>The second approach uses cross validation to select the appropriate number of components to use in the model. Since there are both conditions and mutants to hold out</w:t>
        </w:r>
      </w:ins>
      <w:ins w:id="425" w:author="Grant Kinsler" w:date="2019-10-14T17:59:00Z">
        <w:r>
          <w:rPr>
            <w:rFonts w:ascii="Arial" w:hAnsi="Arial" w:cs="Arial"/>
            <w:bCs/>
          </w:rPr>
          <w:t xml:space="preserve">, we use a bi-cross validation scheme </w:t>
        </w:r>
      </w:ins>
      <w:ins w:id="426" w:author="Grant Kinsler" w:date="2019-10-18T13:44:00Z">
        <w:r w:rsidR="00E715E2">
          <w:rPr>
            <w:rFonts w:ascii="Arial" w:hAnsi="Arial" w:cs="Arial"/>
            <w:bCs/>
          </w:rPr>
          <w:t>[</w:t>
        </w:r>
      </w:ins>
      <w:ins w:id="427" w:author="Grant Kinsler" w:date="2019-10-14T17:59:00Z">
        <w:r>
          <w:rPr>
            <w:rFonts w:ascii="Arial" w:hAnsi="Arial" w:cs="Arial"/>
            <w:bCs/>
          </w:rPr>
          <w:t xml:space="preserve">cite </w:t>
        </w:r>
        <w:proofErr w:type="spellStart"/>
        <w:r>
          <w:rPr>
            <w:rFonts w:ascii="Arial" w:hAnsi="Arial" w:cs="Arial"/>
            <w:bCs/>
          </w:rPr>
          <w:t>owen</w:t>
        </w:r>
        <w:proofErr w:type="spellEnd"/>
        <w:r>
          <w:rPr>
            <w:rFonts w:ascii="Arial" w:hAnsi="Arial" w:cs="Arial"/>
            <w:bCs/>
          </w:rPr>
          <w:t xml:space="preserve"> and </w:t>
        </w:r>
        <w:proofErr w:type="spellStart"/>
        <w:r>
          <w:rPr>
            <w:rFonts w:ascii="Arial" w:hAnsi="Arial" w:cs="Arial"/>
            <w:bCs/>
          </w:rPr>
          <w:t>perry</w:t>
        </w:r>
      </w:ins>
      <w:proofErr w:type="spellEnd"/>
      <w:ins w:id="428" w:author="Grant Kinsler" w:date="2019-10-18T13:44:00Z">
        <w:r w:rsidR="00E715E2">
          <w:rPr>
            <w:rFonts w:ascii="Arial" w:hAnsi="Arial" w:cs="Arial"/>
            <w:bCs/>
          </w:rPr>
          <w:t>],</w:t>
        </w:r>
      </w:ins>
      <w:ins w:id="429" w:author="Grant Kinsler" w:date="2019-10-14T17:59:00Z">
        <w:r>
          <w:rPr>
            <w:rFonts w:ascii="Arial" w:hAnsi="Arial" w:cs="Arial"/>
            <w:bCs/>
          </w:rPr>
          <w:t xml:space="preserve"> where a subset of the mutants and conditions are held out</w:t>
        </w:r>
      </w:ins>
      <w:ins w:id="430" w:author="Grant Kinsler" w:date="2019-10-14T18:00:00Z">
        <w:r>
          <w:rPr>
            <w:rFonts w:ascii="Arial" w:hAnsi="Arial" w:cs="Arial"/>
            <w:bCs/>
          </w:rPr>
          <w:t xml:space="preserve"> and </w:t>
        </w:r>
      </w:ins>
      <w:ins w:id="431" w:author="Grant Kinsler" w:date="2019-10-14T17:59:00Z">
        <w:r>
          <w:rPr>
            <w:rFonts w:ascii="Arial" w:hAnsi="Arial" w:cs="Arial"/>
            <w:bCs/>
          </w:rPr>
          <w:t xml:space="preserve">models for each number of components are </w:t>
        </w:r>
      </w:ins>
      <w:ins w:id="432" w:author="Grant Kinsler" w:date="2019-10-14T18:00:00Z">
        <w:r>
          <w:rPr>
            <w:rFonts w:ascii="Arial" w:hAnsi="Arial" w:cs="Arial"/>
            <w:bCs/>
          </w:rPr>
          <w:t>fit on the remaining data. Fixing this training model, the held-out conditions have their best locat</w:t>
        </w:r>
      </w:ins>
      <w:ins w:id="433" w:author="Grant Kinsler" w:date="2019-10-14T18:01:00Z">
        <w:r>
          <w:rPr>
            <w:rFonts w:ascii="Arial" w:hAnsi="Arial" w:cs="Arial"/>
            <w:bCs/>
          </w:rPr>
          <w:t xml:space="preserve">ion estimated for the original mutants, and vice-versa for the held-out mutants and the original conditions. Finally, we evaluate the fit of the inferred model for the held-out mutants in the held-out conditions to determine how well the model does. Once </w:t>
        </w:r>
        <w:r>
          <w:rPr>
            <w:rFonts w:ascii="Arial" w:hAnsi="Arial" w:cs="Arial"/>
            <w:bCs/>
          </w:rPr>
          <w:lastRenderedPageBreak/>
          <w:t>measurement error begins to become inco</w:t>
        </w:r>
      </w:ins>
      <w:ins w:id="434" w:author="Grant Kinsler" w:date="2019-10-14T18:02:00Z">
        <w:r>
          <w:rPr>
            <w:rFonts w:ascii="Arial" w:hAnsi="Arial" w:cs="Arial"/>
            <w:bCs/>
          </w:rPr>
          <w:t>rporated into the model, the predictive performance in the held-out groups should be reduced, as this measurement error gives errant information.</w:t>
        </w:r>
      </w:ins>
    </w:p>
    <w:p w14:paraId="387B5332" w14:textId="6E33794E" w:rsidR="00085CCD" w:rsidRDefault="00085CCD" w:rsidP="00343A98">
      <w:pPr>
        <w:rPr>
          <w:ins w:id="435" w:author="Grant Kinsler" w:date="2019-10-14T18:02:00Z"/>
          <w:rFonts w:ascii="Arial" w:hAnsi="Arial" w:cs="Arial"/>
          <w:bCs/>
        </w:rPr>
      </w:pPr>
    </w:p>
    <w:p w14:paraId="54056710" w14:textId="47D10737" w:rsidR="00085CCD" w:rsidRDefault="00085CCD" w:rsidP="00343A98">
      <w:pPr>
        <w:rPr>
          <w:ins w:id="436" w:author="Grant Kinsler" w:date="2019-10-14T18:04:00Z"/>
          <w:rFonts w:ascii="Arial" w:hAnsi="Arial" w:cs="Arial"/>
          <w:bCs/>
        </w:rPr>
      </w:pPr>
      <w:commentRangeStart w:id="437"/>
      <w:ins w:id="438" w:author="Grant Kinsler" w:date="2019-10-14T18:02:00Z">
        <w:r>
          <w:rPr>
            <w:rFonts w:ascii="Arial" w:hAnsi="Arial" w:cs="Arial"/>
            <w:bCs/>
          </w:rPr>
          <w:t>Both of these</w:t>
        </w:r>
      </w:ins>
      <w:ins w:id="439" w:author="Grant Kinsler" w:date="2019-10-14T18:03:00Z">
        <w:r>
          <w:rPr>
            <w:rFonts w:ascii="Arial" w:hAnsi="Arial" w:cs="Arial"/>
            <w:bCs/>
          </w:rPr>
          <w:t xml:space="preserve"> approaches are able </w:t>
        </w:r>
      </w:ins>
      <w:commentRangeEnd w:id="437"/>
      <w:ins w:id="440" w:author="Grant Kinsler" w:date="2019-10-16T08:40:00Z">
        <w:r w:rsidR="00D11CD0">
          <w:rPr>
            <w:rStyle w:val="CommentReference"/>
          </w:rPr>
          <w:commentReference w:id="437"/>
        </w:r>
      </w:ins>
      <w:ins w:id="441" w:author="Grant Kinsler" w:date="2019-10-14T18:03:00Z">
        <w:r>
          <w:rPr>
            <w:rFonts w:ascii="Arial" w:hAnsi="Arial" w:cs="Arial"/>
            <w:bCs/>
          </w:rPr>
          <w:t>to identify the correct number of components when measurement noise is sufficiently low. However, as meas</w:t>
        </w:r>
      </w:ins>
      <w:ins w:id="442" w:author="Grant Kinsler" w:date="2019-10-14T18:04:00Z">
        <w:r>
          <w:rPr>
            <w:rFonts w:ascii="Arial" w:hAnsi="Arial" w:cs="Arial"/>
            <w:bCs/>
          </w:rPr>
          <w:t xml:space="preserve">urement noise increases, the noise swamps out the smallest components of noise and become undetectable by these methods. </w:t>
        </w:r>
      </w:ins>
      <w:ins w:id="443" w:author="Grant Kinsler" w:date="2019-10-14T18:05:00Z">
        <w:r w:rsidR="008F630E">
          <w:rPr>
            <w:rFonts w:ascii="Arial" w:hAnsi="Arial" w:cs="Arial"/>
            <w:bCs/>
          </w:rPr>
          <w:t>The limit of detectability is set by the difference between the size of the signal that a component represents and the largest component of noise.</w:t>
        </w:r>
        <w:r w:rsidR="00A546CE">
          <w:rPr>
            <w:rFonts w:ascii="Arial" w:hAnsi="Arial" w:cs="Arial"/>
            <w:bCs/>
          </w:rPr>
          <w:t xml:space="preserve"> </w:t>
        </w:r>
        <w:commentRangeStart w:id="444"/>
        <w:r w:rsidR="0040421E">
          <w:rPr>
            <w:rFonts w:ascii="Arial" w:hAnsi="Arial" w:cs="Arial"/>
            <w:bCs/>
          </w:rPr>
          <w:t>As mutants differ less from the ancestor</w:t>
        </w:r>
      </w:ins>
      <w:ins w:id="445" w:author="Grant Kinsler" w:date="2019-10-14T18:06:00Z">
        <w:r w:rsidR="0040421E">
          <w:rPr>
            <w:rFonts w:ascii="Arial" w:hAnsi="Arial" w:cs="Arial"/>
            <w:bCs/>
          </w:rPr>
          <w:t xml:space="preserve"> or fewer mutants differ from the ancestor in a given phenotype, the signal represented by this component is reduced, making it less likely to be detected by SVD</w:t>
        </w:r>
      </w:ins>
      <w:commentRangeEnd w:id="444"/>
      <w:ins w:id="446" w:author="Grant Kinsler" w:date="2019-10-14T18:07:00Z">
        <w:r w:rsidR="0040421E">
          <w:rPr>
            <w:rStyle w:val="CommentReference"/>
          </w:rPr>
          <w:commentReference w:id="444"/>
        </w:r>
      </w:ins>
      <w:ins w:id="447" w:author="Grant Kinsler" w:date="2019-10-14T18:06:00Z">
        <w:r w:rsidR="0040421E">
          <w:rPr>
            <w:rFonts w:ascii="Arial" w:hAnsi="Arial" w:cs="Arial"/>
            <w:bCs/>
          </w:rPr>
          <w:t xml:space="preserve">. </w:t>
        </w:r>
      </w:ins>
      <w:commentRangeStart w:id="448"/>
      <w:ins w:id="449" w:author="Grant Kinsler" w:date="2019-10-14T18:07:00Z">
        <w:r w:rsidR="0040421E">
          <w:rPr>
            <w:rFonts w:ascii="Arial" w:hAnsi="Arial" w:cs="Arial"/>
            <w:bCs/>
          </w:rPr>
          <w:t xml:space="preserve">Similarly, </w:t>
        </w:r>
      </w:ins>
      <w:ins w:id="450" w:author="Grant Kinsler" w:date="2019-10-14T18:08:00Z">
        <w:r w:rsidR="0040421E">
          <w:rPr>
            <w:rFonts w:ascii="Arial" w:hAnsi="Arial" w:cs="Arial"/>
            <w:bCs/>
          </w:rPr>
          <w:t>phenotype detectability is decreased when the phenotype has reduced weighting for particular cond</w:t>
        </w:r>
      </w:ins>
      <w:ins w:id="451" w:author="Grant Kinsler" w:date="2019-10-14T18:09:00Z">
        <w:r w:rsidR="0040421E">
          <w:rPr>
            <w:rFonts w:ascii="Arial" w:hAnsi="Arial" w:cs="Arial"/>
            <w:bCs/>
          </w:rPr>
          <w:t>itions or the phenotype affects fitness in fewer conditions.</w:t>
        </w:r>
        <w:commentRangeEnd w:id="448"/>
        <w:r w:rsidR="0040421E">
          <w:rPr>
            <w:rStyle w:val="CommentReference"/>
          </w:rPr>
          <w:commentReference w:id="448"/>
        </w:r>
      </w:ins>
    </w:p>
    <w:p w14:paraId="37B9B2C3" w14:textId="6A0BBEC6" w:rsidR="00A24D7B" w:rsidRPr="00433545" w:rsidRDefault="00A24D7B" w:rsidP="00343A98">
      <w:pPr>
        <w:rPr>
          <w:ins w:id="452" w:author="Grant Kinsler" w:date="2019-07-02T08:44:00Z"/>
          <w:rFonts w:ascii="Arial" w:hAnsi="Arial" w:cs="Arial"/>
          <w:bCs/>
          <w:rPrChange w:id="453" w:author="Grant Kinsler" w:date="2019-08-27T16:12:00Z">
            <w:rPr>
              <w:ins w:id="454" w:author="Grant Kinsler" w:date="2019-07-02T08:44:00Z"/>
              <w:rFonts w:ascii="Times New Roman" w:hAnsi="Times New Roman" w:cs="Times New Roman"/>
              <w:bCs/>
            </w:rPr>
          </w:rPrChange>
        </w:rPr>
      </w:pPr>
    </w:p>
    <w:p w14:paraId="77F1DA45" w14:textId="14CFEC67" w:rsidR="005B3091" w:rsidRPr="00831077" w:rsidRDefault="00A24D7B" w:rsidP="00343A98">
      <w:pPr>
        <w:rPr>
          <w:ins w:id="455" w:author="Grant Kinsler" w:date="2019-08-27T15:57:00Z"/>
          <w:rFonts w:ascii="Arial" w:hAnsi="Arial" w:cs="Arial"/>
          <w:b/>
          <w:bCs/>
          <w:i/>
          <w:iCs/>
          <w:rPrChange w:id="456" w:author="Grant Kinsler" w:date="2019-11-11T15:38:00Z">
            <w:rPr>
              <w:ins w:id="457" w:author="Grant Kinsler" w:date="2019-08-27T15:57:00Z"/>
              <w:rFonts w:ascii="Times New Roman" w:hAnsi="Times New Roman" w:cs="Times New Roman"/>
              <w:b/>
              <w:bCs/>
              <w:i/>
              <w:iCs/>
            </w:rPr>
          </w:rPrChange>
        </w:rPr>
      </w:pPr>
      <w:ins w:id="458" w:author="Grant Kinsler" w:date="2019-07-02T08:44:00Z">
        <w:r w:rsidRPr="00433545">
          <w:rPr>
            <w:rFonts w:ascii="Arial" w:hAnsi="Arial" w:cs="Arial"/>
            <w:b/>
            <w:bCs/>
            <w:i/>
            <w:iCs/>
            <w:rPrChange w:id="459" w:author="Grant Kinsler" w:date="2019-08-27T16:12:00Z">
              <w:rPr>
                <w:rFonts w:ascii="Times New Roman" w:hAnsi="Times New Roman" w:cs="Times New Roman"/>
                <w:b/>
                <w:bCs/>
                <w:i/>
                <w:iCs/>
              </w:rPr>
            </w:rPrChange>
          </w:rPr>
          <w:t>Results Section</w:t>
        </w:r>
      </w:ins>
      <w:ins w:id="460" w:author="Grant Kinsler" w:date="2019-11-06T09:01:00Z">
        <w:r w:rsidR="00C06AFF">
          <w:rPr>
            <w:rFonts w:ascii="Arial" w:hAnsi="Arial" w:cs="Arial"/>
            <w:b/>
            <w:bCs/>
            <w:i/>
            <w:iCs/>
          </w:rPr>
          <w:t xml:space="preserve"> 2</w:t>
        </w:r>
      </w:ins>
      <w:ins w:id="461" w:author="Grant Kinsler" w:date="2019-07-02T08:44:00Z">
        <w:r w:rsidRPr="00433545">
          <w:rPr>
            <w:rFonts w:ascii="Arial" w:hAnsi="Arial" w:cs="Arial"/>
            <w:b/>
            <w:bCs/>
            <w:i/>
            <w:iCs/>
            <w:rPrChange w:id="462" w:author="Grant Kinsler" w:date="2019-08-27T16:12:00Z">
              <w:rPr>
                <w:rFonts w:ascii="Times New Roman" w:hAnsi="Times New Roman" w:cs="Times New Roman"/>
                <w:b/>
                <w:bCs/>
                <w:i/>
                <w:iCs/>
              </w:rPr>
            </w:rPrChange>
          </w:rPr>
          <w:t xml:space="preserve">: </w:t>
        </w:r>
      </w:ins>
      <w:ins w:id="463" w:author="Grant Kinsler" w:date="2019-11-11T15:38:00Z">
        <w:r w:rsidR="00831077">
          <w:rPr>
            <w:rFonts w:ascii="Arial" w:hAnsi="Arial" w:cs="Arial"/>
            <w:b/>
            <w:bCs/>
            <w:i/>
            <w:iCs/>
          </w:rPr>
          <w:t>Our approach captures 9 fitness-relevant phenotypes in subtle</w:t>
        </w:r>
      </w:ins>
      <w:ins w:id="464" w:author="Grant Kinsler" w:date="2019-11-11T15:39:00Z">
        <w:r w:rsidR="00831077">
          <w:rPr>
            <w:rFonts w:ascii="Arial" w:hAnsi="Arial" w:cs="Arial"/>
            <w:b/>
            <w:bCs/>
            <w:i/>
            <w:iCs/>
          </w:rPr>
          <w:t xml:space="preserve"> perturbations</w:t>
        </w:r>
      </w:ins>
    </w:p>
    <w:p w14:paraId="674272A1" w14:textId="7B34801F" w:rsidR="00343A98" w:rsidRPr="00433545" w:rsidRDefault="00343A98" w:rsidP="00343A98">
      <w:pPr>
        <w:rPr>
          <w:ins w:id="465" w:author="Grant Kinsler" w:date="2019-07-02T08:40:00Z"/>
          <w:rFonts w:ascii="Arial" w:hAnsi="Arial" w:cs="Arial"/>
          <w:bCs/>
          <w:rPrChange w:id="466" w:author="Grant Kinsler" w:date="2019-08-27T16:12:00Z">
            <w:rPr>
              <w:ins w:id="467" w:author="Grant Kinsler" w:date="2019-07-02T08:40:00Z"/>
              <w:rFonts w:ascii="Times New Roman" w:hAnsi="Times New Roman" w:cs="Times New Roman"/>
              <w:bCs/>
            </w:rPr>
          </w:rPrChange>
        </w:rPr>
      </w:pPr>
    </w:p>
    <w:p w14:paraId="2D839521" w14:textId="528A404A" w:rsidR="00EE2365" w:rsidRDefault="0040421E" w:rsidP="00EE2365">
      <w:pPr>
        <w:rPr>
          <w:ins w:id="468" w:author="Grant Kinsler" w:date="2019-10-29T15:56:00Z"/>
          <w:rFonts w:ascii="Arial" w:hAnsi="Arial" w:cs="Arial"/>
          <w:bCs/>
        </w:rPr>
      </w:pPr>
      <w:ins w:id="469" w:author="Grant Kinsler" w:date="2019-10-14T18:10:00Z">
        <w:r>
          <w:rPr>
            <w:rFonts w:ascii="Arial" w:hAnsi="Arial" w:cs="Arial"/>
            <w:bCs/>
          </w:rPr>
          <w:t>Now that we have a mathematical framework for identifying fitness-relevant traits for a set of mutants in a range of subtle perturbations, we turn to the collection of adaptive mutations</w:t>
        </w:r>
      </w:ins>
      <w:ins w:id="470" w:author="Grant Kinsler" w:date="2019-10-14T18:11:00Z">
        <w:r>
          <w:rPr>
            <w:rFonts w:ascii="Arial" w:hAnsi="Arial" w:cs="Arial"/>
            <w:bCs/>
          </w:rPr>
          <w:t xml:space="preserve"> that arose in a barcoded evolution experiment in a glucose-limited condition. </w:t>
        </w:r>
      </w:ins>
      <w:ins w:id="471" w:author="Grant Kinsler" w:date="2019-10-14T18:12:00Z">
        <w:r>
          <w:rPr>
            <w:rFonts w:ascii="Arial" w:hAnsi="Arial" w:cs="Arial"/>
            <w:bCs/>
          </w:rPr>
          <w:t xml:space="preserve">We measured the </w:t>
        </w:r>
      </w:ins>
      <w:ins w:id="472" w:author="Grant Kinsler" w:date="2019-10-14T18:13:00Z">
        <w:r>
          <w:rPr>
            <w:rFonts w:ascii="Arial" w:hAnsi="Arial" w:cs="Arial"/>
            <w:bCs/>
          </w:rPr>
          <w:t>fitness of this collection of mutants in 45 environmental conditions</w:t>
        </w:r>
      </w:ins>
      <w:ins w:id="473" w:author="Grant Kinsler" w:date="2019-10-15T14:52:00Z">
        <w:r w:rsidR="00562966">
          <w:rPr>
            <w:rFonts w:ascii="Arial" w:hAnsi="Arial" w:cs="Arial"/>
            <w:bCs/>
          </w:rPr>
          <w:t xml:space="preserve">. </w:t>
        </w:r>
        <w:commentRangeStart w:id="474"/>
        <w:r w:rsidR="00562966">
          <w:rPr>
            <w:rFonts w:ascii="Arial" w:hAnsi="Arial" w:cs="Arial"/>
            <w:bCs/>
          </w:rPr>
          <w:t xml:space="preserve">(see Methods and </w:t>
        </w:r>
        <w:proofErr w:type="spellStart"/>
        <w:r w:rsidR="00562966">
          <w:rPr>
            <w:rFonts w:ascii="Arial" w:hAnsi="Arial" w:cs="Arial"/>
            <w:bCs/>
          </w:rPr>
          <w:t>Venkataram</w:t>
        </w:r>
        <w:proofErr w:type="spellEnd"/>
        <w:r w:rsidR="00562966">
          <w:rPr>
            <w:rFonts w:ascii="Arial" w:hAnsi="Arial" w:cs="Arial"/>
            <w:bCs/>
          </w:rPr>
          <w:t xml:space="preserve"> et al for fitness estimation details)</w:t>
        </w:r>
      </w:ins>
      <w:commentRangeStart w:id="475"/>
      <w:commentRangeEnd w:id="475"/>
      <w:ins w:id="476" w:author="Grant Kinsler" w:date="2019-10-15T14:43:00Z">
        <w:r w:rsidR="00DD3F11">
          <w:rPr>
            <w:rStyle w:val="CommentReference"/>
          </w:rPr>
          <w:commentReference w:id="475"/>
        </w:r>
      </w:ins>
      <w:commentRangeEnd w:id="474"/>
      <w:ins w:id="477" w:author="Grant Kinsler" w:date="2019-10-15T14:52:00Z">
        <w:r w:rsidR="00562966">
          <w:rPr>
            <w:rStyle w:val="CommentReference"/>
          </w:rPr>
          <w:commentReference w:id="474"/>
        </w:r>
      </w:ins>
      <w:ins w:id="478" w:author="Grant Kinsler" w:date="2019-10-14T18:13:00Z">
        <w:r w:rsidR="00EE2365">
          <w:rPr>
            <w:rFonts w:ascii="Arial" w:hAnsi="Arial" w:cs="Arial"/>
            <w:bCs/>
          </w:rPr>
          <w:t xml:space="preserve">. </w:t>
        </w:r>
      </w:ins>
      <w:ins w:id="479" w:author="Grant Kinsler" w:date="2019-10-15T09:10:00Z">
        <w:r w:rsidR="004C604C">
          <w:rPr>
            <w:rFonts w:ascii="Arial" w:hAnsi="Arial" w:cs="Arial"/>
            <w:bCs/>
          </w:rPr>
          <w:t xml:space="preserve">After filtering for inclusion in every condition and sufficient </w:t>
        </w:r>
      </w:ins>
      <w:ins w:id="480" w:author="Grant Kinsler" w:date="2019-10-14T18:13:00Z">
        <w:r w:rsidR="00EE2365">
          <w:rPr>
            <w:rFonts w:ascii="Arial" w:hAnsi="Arial" w:cs="Arial"/>
            <w:bCs/>
          </w:rPr>
          <w:t>coverage to acquire reasonable fitness estimates, we have a collection of 425 mutants</w:t>
        </w:r>
      </w:ins>
      <w:ins w:id="481" w:author="Grant Kinsler" w:date="2019-10-15T09:10:00Z">
        <w:r w:rsidR="004C604C">
          <w:rPr>
            <w:rFonts w:ascii="Arial" w:hAnsi="Arial" w:cs="Arial"/>
            <w:bCs/>
          </w:rPr>
          <w:t xml:space="preserve"> for further study. </w:t>
        </w:r>
      </w:ins>
      <w:ins w:id="482" w:author="Grant Kinsler" w:date="2019-10-14T18:13:00Z">
        <w:r w:rsidR="00EE2365">
          <w:rPr>
            <w:rFonts w:ascii="Arial" w:hAnsi="Arial" w:cs="Arial"/>
            <w:bCs/>
          </w:rPr>
          <w:t xml:space="preserve">Of these, Y have been sequenced, and D of them are diploids (the result of </w:t>
        </w:r>
        <w:proofErr w:type="spellStart"/>
        <w:r w:rsidR="00EE2365">
          <w:rPr>
            <w:rFonts w:ascii="Arial" w:hAnsi="Arial" w:cs="Arial"/>
            <w:bCs/>
          </w:rPr>
          <w:t>autodiploidization</w:t>
        </w:r>
        <w:proofErr w:type="spellEnd"/>
        <w:r w:rsidR="00EE2365">
          <w:rPr>
            <w:rFonts w:ascii="Arial" w:hAnsi="Arial" w:cs="Arial"/>
            <w:bCs/>
          </w:rPr>
          <w:t xml:space="preserve">, see </w:t>
        </w:r>
        <w:proofErr w:type="spellStart"/>
        <w:r w:rsidR="00EE2365">
          <w:rPr>
            <w:rFonts w:ascii="Arial" w:hAnsi="Arial" w:cs="Arial"/>
            <w:bCs/>
          </w:rPr>
          <w:t>Venkataram</w:t>
        </w:r>
        <w:proofErr w:type="spellEnd"/>
        <w:r w:rsidR="00EE2365">
          <w:rPr>
            <w:rFonts w:ascii="Arial" w:hAnsi="Arial" w:cs="Arial"/>
            <w:bCs/>
          </w:rPr>
          <w:t xml:space="preserve"> et al). Of the remaining mutants, X of them are clearly adaptive (see methods), with various mutations</w:t>
        </w:r>
      </w:ins>
      <w:ins w:id="483" w:author="Grant Kinsler" w:date="2019-10-15T14:51:00Z">
        <w:r w:rsidR="00DD3F11">
          <w:rPr>
            <w:rFonts w:ascii="Arial" w:hAnsi="Arial" w:cs="Arial"/>
            <w:bCs/>
          </w:rPr>
          <w:t xml:space="preserve"> causing their fitness benefit.</w:t>
        </w:r>
      </w:ins>
    </w:p>
    <w:p w14:paraId="127B763B" w14:textId="56111563" w:rsidR="00291381" w:rsidRDefault="00291381" w:rsidP="00EE2365">
      <w:pPr>
        <w:rPr>
          <w:ins w:id="484" w:author="Grant Kinsler" w:date="2019-10-29T15:56:00Z"/>
          <w:rFonts w:ascii="Arial" w:hAnsi="Arial" w:cs="Arial"/>
          <w:bCs/>
        </w:rPr>
      </w:pPr>
    </w:p>
    <w:p w14:paraId="63A288D8" w14:textId="41807A47" w:rsidR="00291381" w:rsidRDefault="00291381" w:rsidP="00807375">
      <w:pPr>
        <w:rPr>
          <w:ins w:id="485" w:author="Grant Kinsler" w:date="2019-10-29T16:10:00Z"/>
          <w:rFonts w:ascii="Arial" w:hAnsi="Arial" w:cs="Arial"/>
          <w:bCs/>
        </w:rPr>
      </w:pPr>
      <w:ins w:id="486" w:author="Grant Kinsler" w:date="2019-10-29T15:57:00Z">
        <w:r>
          <w:rPr>
            <w:rFonts w:ascii="Arial" w:hAnsi="Arial" w:cs="Arial"/>
            <w:bCs/>
          </w:rPr>
          <w:t>In order to capture the phenotypes relevant to the behavior of these mutants in the evolution condition, we focus on the use of subtle environmental perturbations</w:t>
        </w:r>
      </w:ins>
      <w:ins w:id="487" w:author="Grant Kinsler" w:date="2019-10-29T15:58:00Z">
        <w:r>
          <w:rPr>
            <w:rFonts w:ascii="Arial" w:hAnsi="Arial" w:cs="Arial"/>
            <w:bCs/>
          </w:rPr>
          <w:t xml:space="preserve">. Of course, in order for these subtle perturbations to be informative, we need to be able to accurately </w:t>
        </w:r>
      </w:ins>
      <w:ins w:id="488" w:author="Grant Kinsler" w:date="2019-10-29T15:59:00Z">
        <w:r>
          <w:rPr>
            <w:rFonts w:ascii="Arial" w:hAnsi="Arial" w:cs="Arial"/>
            <w:bCs/>
          </w:rPr>
          <w:t>measure</w:t>
        </w:r>
      </w:ins>
      <w:ins w:id="489" w:author="Grant Kinsler" w:date="2019-10-29T15:58:00Z">
        <w:r>
          <w:rPr>
            <w:rFonts w:ascii="Arial" w:hAnsi="Arial" w:cs="Arial"/>
            <w:bCs/>
          </w:rPr>
          <w:t xml:space="preserve"> the fitness of mutants in these </w:t>
        </w:r>
      </w:ins>
      <w:ins w:id="490" w:author="Grant Kinsler" w:date="2019-10-29T15:59:00Z">
        <w:r>
          <w:rPr>
            <w:rFonts w:ascii="Arial" w:hAnsi="Arial" w:cs="Arial"/>
            <w:bCs/>
          </w:rPr>
          <w:t>subtle perturbations. The use of DNA barcodes allows us to precisely estimate the fitness effects of many mutants simultaneously</w:t>
        </w:r>
      </w:ins>
      <w:ins w:id="491" w:author="Grant Kinsler" w:date="2019-10-29T16:00:00Z">
        <w:r>
          <w:rPr>
            <w:rFonts w:ascii="Arial" w:hAnsi="Arial" w:cs="Arial"/>
            <w:bCs/>
          </w:rPr>
          <w:t xml:space="preserve">. To assess the precision of these measurements, </w:t>
        </w:r>
      </w:ins>
      <w:ins w:id="492" w:author="Grant Kinsler" w:date="2019-10-29T16:01:00Z">
        <w:r>
          <w:rPr>
            <w:rFonts w:ascii="Arial" w:hAnsi="Arial" w:cs="Arial"/>
            <w:bCs/>
          </w:rPr>
          <w:t>we re-barcoded two mutants, giving us on the order of 10 barcodes labe</w:t>
        </w:r>
      </w:ins>
      <w:ins w:id="493" w:author="Grant Kinsler" w:date="2019-10-29T16:02:00Z">
        <w:r>
          <w:rPr>
            <w:rFonts w:ascii="Arial" w:hAnsi="Arial" w:cs="Arial"/>
            <w:bCs/>
          </w:rPr>
          <w:t xml:space="preserve">ling the same mutant in the same flask, allowing us to assess the reliability of fitness estimates within flasks, across biological replicates, and across batches and conditions. We </w:t>
        </w:r>
      </w:ins>
      <w:ins w:id="494" w:author="Grant Kinsler" w:date="2019-10-29T16:03:00Z">
        <w:r>
          <w:rPr>
            <w:rFonts w:ascii="Arial" w:hAnsi="Arial" w:cs="Arial"/>
            <w:bCs/>
          </w:rPr>
          <w:t>are able to precisely measure mutants in the same flask [Figure?] and see similar responses across replicate flasks. However, despite this precision, we see substantial</w:t>
        </w:r>
      </w:ins>
      <w:ins w:id="495" w:author="Grant Kinsler" w:date="2019-10-29T16:04:00Z">
        <w:r>
          <w:rPr>
            <w:rFonts w:ascii="Arial" w:hAnsi="Arial" w:cs="Arial"/>
            <w:bCs/>
          </w:rPr>
          <w:t xml:space="preserve"> variation in fitness across suites of replicates of the same environment done in different batches on different days. These substantial “batch effects” </w:t>
        </w:r>
      </w:ins>
      <w:ins w:id="496" w:author="Grant Kinsler" w:date="2019-10-29T16:05:00Z">
        <w:r>
          <w:rPr>
            <w:rFonts w:ascii="Arial" w:hAnsi="Arial" w:cs="Arial"/>
            <w:bCs/>
          </w:rPr>
          <w:t>are real and may reflect subtle differences in media, incubator temperature, or other u</w:t>
        </w:r>
      </w:ins>
      <w:ins w:id="497" w:author="Grant Kinsler" w:date="2019-10-29T16:06:00Z">
        <w:r>
          <w:rPr>
            <w:rFonts w:ascii="Arial" w:hAnsi="Arial" w:cs="Arial"/>
            <w:bCs/>
          </w:rPr>
          <w:t xml:space="preserve">ncontrolled variables. </w:t>
        </w:r>
      </w:ins>
    </w:p>
    <w:p w14:paraId="20958D1A" w14:textId="2452CF73" w:rsidR="00936F54" w:rsidRDefault="00936F54" w:rsidP="00807375">
      <w:pPr>
        <w:rPr>
          <w:ins w:id="498" w:author="Grant Kinsler" w:date="2019-10-29T16:10:00Z"/>
          <w:rFonts w:ascii="Arial" w:hAnsi="Arial" w:cs="Arial"/>
          <w:bCs/>
        </w:rPr>
      </w:pPr>
    </w:p>
    <w:p w14:paraId="17ED40AD" w14:textId="70CC6133" w:rsidR="00936F54" w:rsidRDefault="00936F54" w:rsidP="00807375">
      <w:pPr>
        <w:rPr>
          <w:ins w:id="499" w:author="Grant Kinsler" w:date="2019-11-14T10:53:00Z"/>
          <w:rFonts w:ascii="Arial" w:hAnsi="Arial" w:cs="Arial"/>
          <w:bCs/>
        </w:rPr>
      </w:pPr>
      <w:ins w:id="500" w:author="Grant Kinsler" w:date="2019-10-29T16:10:00Z">
        <w:r>
          <w:rPr>
            <w:rFonts w:ascii="Arial" w:hAnsi="Arial" w:cs="Arial"/>
            <w:bCs/>
          </w:rPr>
          <w:t>We wondered if these batch effects could be informative to uncovering [figure with just batches</w:t>
        </w:r>
      </w:ins>
      <w:ins w:id="501" w:author="Grant Kinsler" w:date="2019-10-29T16:17:00Z">
        <w:r>
          <w:rPr>
            <w:rFonts w:ascii="Arial" w:hAnsi="Arial" w:cs="Arial"/>
            <w:bCs/>
          </w:rPr>
          <w:t xml:space="preserve"> somewhere</w:t>
        </w:r>
      </w:ins>
      <w:ins w:id="502" w:author="Grant Kinsler" w:date="2019-10-29T16:10:00Z">
        <w:r>
          <w:rPr>
            <w:rFonts w:ascii="Arial" w:hAnsi="Arial" w:cs="Arial"/>
            <w:bCs/>
          </w:rPr>
          <w:t>?]</w:t>
        </w:r>
      </w:ins>
      <w:ins w:id="503" w:author="Grant Kinsler" w:date="2019-10-29T16:17:00Z">
        <w:r>
          <w:rPr>
            <w:rFonts w:ascii="Arial" w:hAnsi="Arial" w:cs="Arial"/>
            <w:bCs/>
          </w:rPr>
          <w:t xml:space="preserve"> the relevant phenotypes</w:t>
        </w:r>
      </w:ins>
      <w:ins w:id="504" w:author="Grant Kinsler" w:date="2019-10-29T16:28:00Z">
        <w:r w:rsidR="00FE2552">
          <w:rPr>
            <w:rFonts w:ascii="Arial" w:hAnsi="Arial" w:cs="Arial"/>
            <w:bCs/>
          </w:rPr>
          <w:t>…</w:t>
        </w:r>
      </w:ins>
    </w:p>
    <w:p w14:paraId="6BB9E15A" w14:textId="55073567" w:rsidR="00BC50EE" w:rsidRDefault="00BC50EE" w:rsidP="00807375">
      <w:pPr>
        <w:rPr>
          <w:ins w:id="505" w:author="Grant Kinsler" w:date="2019-11-14T10:53:00Z"/>
          <w:rFonts w:ascii="Arial" w:hAnsi="Arial" w:cs="Arial"/>
          <w:bCs/>
        </w:rPr>
      </w:pPr>
    </w:p>
    <w:p w14:paraId="10988610" w14:textId="77777777" w:rsidR="00BC50EE" w:rsidRDefault="00BC50EE" w:rsidP="00807375">
      <w:pPr>
        <w:rPr>
          <w:ins w:id="506" w:author="Grant Kinsler" w:date="2019-10-29T16:06:00Z"/>
          <w:rFonts w:ascii="Arial" w:hAnsi="Arial" w:cs="Arial"/>
          <w:bCs/>
        </w:rPr>
      </w:pPr>
    </w:p>
    <w:p w14:paraId="047CF0DD" w14:textId="77777777" w:rsidR="00291381" w:rsidRDefault="00291381" w:rsidP="00807375">
      <w:pPr>
        <w:rPr>
          <w:ins w:id="507" w:author="Grant Kinsler" w:date="2019-10-29T16:06:00Z"/>
          <w:rFonts w:ascii="Arial" w:hAnsi="Arial" w:cs="Arial"/>
          <w:bCs/>
        </w:rPr>
      </w:pPr>
    </w:p>
    <w:p w14:paraId="168C7F3D" w14:textId="00632CD9" w:rsidR="00BC50EE" w:rsidRDefault="00291381" w:rsidP="00343A98">
      <w:pPr>
        <w:rPr>
          <w:ins w:id="508" w:author="Grant Kinsler" w:date="2019-11-14T10:54:00Z"/>
          <w:rFonts w:ascii="Arial" w:hAnsi="Arial" w:cs="Arial"/>
          <w:bCs/>
        </w:rPr>
      </w:pPr>
      <w:ins w:id="509" w:author="Grant Kinsler" w:date="2019-10-29T16:06:00Z">
        <w:r>
          <w:rPr>
            <w:rFonts w:ascii="Arial" w:hAnsi="Arial" w:cs="Arial"/>
            <w:bCs/>
          </w:rPr>
          <w:t>In addition to 9 batches of the evolution condition (M3), our</w:t>
        </w:r>
      </w:ins>
      <w:ins w:id="510" w:author="Grant Kinsler" w:date="2019-10-29T16:07:00Z">
        <w:r>
          <w:rPr>
            <w:rFonts w:ascii="Arial" w:hAnsi="Arial" w:cs="Arial"/>
            <w:bCs/>
          </w:rPr>
          <w:t xml:space="preserve"> 45</w:t>
        </w:r>
      </w:ins>
      <w:ins w:id="511" w:author="Grant Kinsler" w:date="2019-10-29T16:06:00Z">
        <w:r>
          <w:rPr>
            <w:rFonts w:ascii="Arial" w:hAnsi="Arial" w:cs="Arial"/>
            <w:bCs/>
          </w:rPr>
          <w:t xml:space="preserve"> environmental perturbations </w:t>
        </w:r>
      </w:ins>
      <w:ins w:id="512" w:author="Grant Kinsler" w:date="2019-10-29T16:07:00Z">
        <w:r>
          <w:rPr>
            <w:rFonts w:ascii="Arial" w:hAnsi="Arial" w:cs="Arial"/>
            <w:bCs/>
          </w:rPr>
          <w:t xml:space="preserve">include a range of intentional perturbations, where we’ve </w:t>
        </w:r>
      </w:ins>
      <w:ins w:id="513" w:author="Grant Kinsler" w:date="2019-11-14T11:06:00Z">
        <w:r w:rsidR="00650B43">
          <w:rPr>
            <w:rFonts w:ascii="Arial" w:hAnsi="Arial" w:cs="Arial"/>
            <w:bCs/>
          </w:rPr>
          <w:t xml:space="preserve">changed </w:t>
        </w:r>
      </w:ins>
      <w:ins w:id="514" w:author="Grant Kinsler" w:date="2019-10-29T16:07:00Z">
        <w:r>
          <w:rPr>
            <w:rFonts w:ascii="Arial" w:hAnsi="Arial" w:cs="Arial"/>
            <w:bCs/>
          </w:rPr>
          <w:t xml:space="preserve">the concentration of glucose, included additional carbon sources, </w:t>
        </w:r>
      </w:ins>
      <w:ins w:id="515" w:author="Grant Kinsler" w:date="2019-10-29T16:08:00Z">
        <w:r w:rsidR="00AA53A5">
          <w:rPr>
            <w:rFonts w:ascii="Arial" w:hAnsi="Arial" w:cs="Arial"/>
            <w:bCs/>
          </w:rPr>
          <w:t>changed the concentration of sal</w:t>
        </w:r>
      </w:ins>
      <w:ins w:id="516" w:author="Grant Kinsler" w:date="2019-10-29T16:09:00Z">
        <w:r w:rsidR="00AA53A5">
          <w:rPr>
            <w:rFonts w:ascii="Arial" w:hAnsi="Arial" w:cs="Arial"/>
            <w:bCs/>
          </w:rPr>
          <w:t xml:space="preserve">t in the media, added drugs, and a suite of </w:t>
        </w:r>
        <w:commentRangeStart w:id="517"/>
        <w:r w:rsidR="00AA53A5">
          <w:rPr>
            <w:rFonts w:ascii="Arial" w:hAnsi="Arial" w:cs="Arial"/>
            <w:bCs/>
          </w:rPr>
          <w:t>other changes</w:t>
        </w:r>
      </w:ins>
      <w:commentRangeEnd w:id="517"/>
      <w:ins w:id="518" w:author="Grant Kinsler" w:date="2019-11-14T11:06:00Z">
        <w:r w:rsidR="0037264A">
          <w:rPr>
            <w:rStyle w:val="CommentReference"/>
          </w:rPr>
          <w:commentReference w:id="517"/>
        </w:r>
      </w:ins>
      <w:ins w:id="519" w:author="Grant Kinsler" w:date="2019-10-29T16:09:00Z">
        <w:r w:rsidR="00AA53A5">
          <w:rPr>
            <w:rFonts w:ascii="Arial" w:hAnsi="Arial" w:cs="Arial"/>
            <w:bCs/>
          </w:rPr>
          <w:t xml:space="preserve">. </w:t>
        </w:r>
      </w:ins>
      <w:ins w:id="520" w:author="Grant Kinsler" w:date="2019-08-28T08:20:00Z">
        <w:r w:rsidR="00393FEB">
          <w:rPr>
            <w:rFonts w:ascii="Arial" w:hAnsi="Arial" w:cs="Arial"/>
            <w:bCs/>
          </w:rPr>
          <w:t>Ranking conditions by the</w:t>
        </w:r>
      </w:ins>
      <w:ins w:id="521" w:author="Grant Kinsler" w:date="2019-08-28T08:21:00Z">
        <w:r w:rsidR="00393FEB">
          <w:rPr>
            <w:rFonts w:ascii="Arial" w:hAnsi="Arial" w:cs="Arial"/>
            <w:bCs/>
          </w:rPr>
          <w:t xml:space="preserve"> average deviation from the variation across batch conditions for a balanced set of </w:t>
        </w:r>
      </w:ins>
      <w:ins w:id="522" w:author="Grant Kinsler" w:date="2019-09-18T09:41:00Z">
        <w:r w:rsidR="008E5397">
          <w:rPr>
            <w:rFonts w:ascii="Arial" w:hAnsi="Arial" w:cs="Arial"/>
            <w:bCs/>
          </w:rPr>
          <w:t>adaptive</w:t>
        </w:r>
      </w:ins>
      <w:ins w:id="523" w:author="Grant Kinsler" w:date="2019-08-28T08:21:00Z">
        <w:r w:rsidR="00393FEB">
          <w:rPr>
            <w:rFonts w:ascii="Arial" w:hAnsi="Arial" w:cs="Arial"/>
            <w:bCs/>
          </w:rPr>
          <w:t xml:space="preserve"> mutations, we see a range of effect from</w:t>
        </w:r>
      </w:ins>
      <w:ins w:id="524" w:author="Grant Kinsler" w:date="2019-08-28T08:22:00Z">
        <w:r w:rsidR="00393FEB">
          <w:rPr>
            <w:rFonts w:ascii="Arial" w:hAnsi="Arial" w:cs="Arial"/>
            <w:bCs/>
          </w:rPr>
          <w:t xml:space="preserve"> less than 1</w:t>
        </w:r>
      </w:ins>
      <w:ins w:id="525" w:author="Grant Kinsler" w:date="2019-08-28T08:21:00Z">
        <w:r w:rsidR="00393FEB">
          <w:rPr>
            <w:rFonts w:ascii="Arial" w:hAnsi="Arial" w:cs="Arial"/>
            <w:bCs/>
          </w:rPr>
          <w:t xml:space="preserve"> standard deviation, rep</w:t>
        </w:r>
      </w:ins>
      <w:ins w:id="526" w:author="Grant Kinsler" w:date="2019-08-28T08:22:00Z">
        <w:r w:rsidR="00393FEB">
          <w:rPr>
            <w:rFonts w:ascii="Arial" w:hAnsi="Arial" w:cs="Arial"/>
            <w:bCs/>
          </w:rPr>
          <w:t>resenting a very subtle environmental perturbation</w:t>
        </w:r>
      </w:ins>
      <w:ins w:id="527" w:author="Grant Kinsler" w:date="2019-10-15T14:53:00Z">
        <w:r w:rsidR="00562966">
          <w:rPr>
            <w:rFonts w:ascii="Arial" w:hAnsi="Arial" w:cs="Arial"/>
            <w:bCs/>
          </w:rPr>
          <w:t xml:space="preserve"> from the M3 evolution condition</w:t>
        </w:r>
      </w:ins>
      <w:ins w:id="528" w:author="Grant Kinsler" w:date="2019-08-28T08:22:00Z">
        <w:r w:rsidR="00393FEB">
          <w:rPr>
            <w:rFonts w:ascii="Arial" w:hAnsi="Arial" w:cs="Arial"/>
            <w:bCs/>
          </w:rPr>
          <w:t xml:space="preserve"> to extremely strong perturbations up to 15 standa</w:t>
        </w:r>
      </w:ins>
      <w:ins w:id="529" w:author="Grant Kinsler" w:date="2019-08-28T08:23:00Z">
        <w:r w:rsidR="00393FEB">
          <w:rPr>
            <w:rFonts w:ascii="Arial" w:hAnsi="Arial" w:cs="Arial"/>
            <w:bCs/>
          </w:rPr>
          <w:t>rd deviations away from the evolution condition</w:t>
        </w:r>
      </w:ins>
      <w:ins w:id="530" w:author="Grant Kinsler" w:date="2019-09-18T09:41:00Z">
        <w:r w:rsidR="00210DC0">
          <w:rPr>
            <w:rFonts w:ascii="Arial" w:hAnsi="Arial" w:cs="Arial"/>
            <w:bCs/>
          </w:rPr>
          <w:t xml:space="preserve"> (Fig. </w:t>
        </w:r>
      </w:ins>
      <w:ins w:id="531" w:author="Grant Kinsler" w:date="2019-11-06T09:02:00Z">
        <w:r w:rsidR="00A1414F">
          <w:rPr>
            <w:rFonts w:ascii="Arial" w:hAnsi="Arial" w:cs="Arial"/>
            <w:bCs/>
          </w:rPr>
          <w:t>2</w:t>
        </w:r>
      </w:ins>
      <w:ins w:id="532" w:author="Grant Kinsler" w:date="2019-09-18T09:41:00Z">
        <w:r w:rsidR="00210DC0">
          <w:rPr>
            <w:rFonts w:ascii="Arial" w:hAnsi="Arial" w:cs="Arial"/>
            <w:bCs/>
          </w:rPr>
          <w:t>A).</w:t>
        </w:r>
      </w:ins>
      <w:ins w:id="533" w:author="Grant Kinsler" w:date="2019-08-28T08:23:00Z">
        <w:r w:rsidR="00393FEB">
          <w:rPr>
            <w:rFonts w:ascii="Arial" w:hAnsi="Arial" w:cs="Arial"/>
            <w:bCs/>
          </w:rPr>
          <w:t xml:space="preserve"> </w:t>
        </w:r>
      </w:ins>
    </w:p>
    <w:p w14:paraId="62416C28" w14:textId="4E906F92" w:rsidR="00BC50EE" w:rsidRDefault="00BC50EE" w:rsidP="00343A98">
      <w:pPr>
        <w:rPr>
          <w:ins w:id="534" w:author="Grant Kinsler" w:date="2019-11-14T10:54:00Z"/>
          <w:rFonts w:ascii="Arial" w:hAnsi="Arial" w:cs="Arial"/>
          <w:bCs/>
        </w:rPr>
      </w:pPr>
    </w:p>
    <w:p w14:paraId="3008B613" w14:textId="5AB470B1" w:rsidR="006A5AE5" w:rsidRDefault="00BC50EE" w:rsidP="00343A98">
      <w:pPr>
        <w:rPr>
          <w:ins w:id="535" w:author="Grant Kinsler" w:date="2019-11-14T11:05:00Z"/>
          <w:rFonts w:ascii="Arial" w:hAnsi="Arial" w:cs="Arial"/>
          <w:bCs/>
        </w:rPr>
      </w:pPr>
      <w:ins w:id="536" w:author="Grant Kinsler" w:date="2019-11-14T10:54:00Z">
        <w:r>
          <w:rPr>
            <w:rFonts w:ascii="Arial" w:hAnsi="Arial" w:cs="Arial"/>
            <w:bCs/>
          </w:rPr>
          <w:t>The strong conditions clearly show that there are real biological differences between the recurrent mutations that aren’t o</w:t>
        </w:r>
      </w:ins>
      <w:ins w:id="537" w:author="Grant Kinsler" w:date="2019-11-14T10:55:00Z">
        <w:r>
          <w:rPr>
            <w:rFonts w:ascii="Arial" w:hAnsi="Arial" w:cs="Arial"/>
            <w:bCs/>
          </w:rPr>
          <w:t>bvious from the evolution condition alone</w:t>
        </w:r>
      </w:ins>
      <w:ins w:id="538" w:author="Grant Kinsler" w:date="2019-11-14T11:05:00Z">
        <w:r w:rsidR="00FA2124">
          <w:rPr>
            <w:rFonts w:ascii="Arial" w:hAnsi="Arial" w:cs="Arial"/>
            <w:bCs/>
          </w:rPr>
          <w:t xml:space="preserve"> (Fig. 2B)</w:t>
        </w:r>
      </w:ins>
      <w:ins w:id="539" w:author="Grant Kinsler" w:date="2019-11-14T10:55:00Z">
        <w:r>
          <w:rPr>
            <w:rFonts w:ascii="Arial" w:hAnsi="Arial" w:cs="Arial"/>
            <w:bCs/>
          </w:rPr>
          <w:t xml:space="preserve"> </w:t>
        </w:r>
      </w:ins>
      <w:ins w:id="540" w:author="Grant Kinsler" w:date="2019-11-14T11:07:00Z">
        <w:r w:rsidR="0037264A">
          <w:rPr>
            <w:rFonts w:ascii="Arial" w:hAnsi="Arial" w:cs="Arial"/>
            <w:bCs/>
          </w:rPr>
          <w:t xml:space="preserve">For example, </w:t>
        </w:r>
      </w:ins>
      <w:ins w:id="541" w:author="Grant Kinsler" w:date="2019-11-14T10:55:00Z">
        <w:r>
          <w:rPr>
            <w:rFonts w:ascii="Arial" w:hAnsi="Arial" w:cs="Arial"/>
            <w:bCs/>
          </w:rPr>
          <w:t>GPB2 and PDE2</w:t>
        </w:r>
      </w:ins>
      <w:ins w:id="542" w:author="Grant Kinsler" w:date="2019-11-14T10:56:00Z">
        <w:r>
          <w:rPr>
            <w:rFonts w:ascii="Arial" w:hAnsi="Arial" w:cs="Arial"/>
            <w:bCs/>
          </w:rPr>
          <w:t xml:space="preserve"> are both negative regulators in the RAS/PKA pathway, and mutations in these genes have similar fitness effects in the evolution condition</w:t>
        </w:r>
      </w:ins>
      <w:ins w:id="543" w:author="Grant Kinsler" w:date="2019-11-14T11:08:00Z">
        <w:r w:rsidR="009562E2">
          <w:rPr>
            <w:rFonts w:ascii="Arial" w:hAnsi="Arial" w:cs="Arial"/>
            <w:bCs/>
          </w:rPr>
          <w:t xml:space="preserve"> (M3)</w:t>
        </w:r>
      </w:ins>
      <w:ins w:id="544" w:author="Grant Kinsler" w:date="2019-11-14T10:56:00Z">
        <w:r>
          <w:rPr>
            <w:rFonts w:ascii="Arial" w:hAnsi="Arial" w:cs="Arial"/>
            <w:bCs/>
          </w:rPr>
          <w:t xml:space="preserve">. This might suggest that the </w:t>
        </w:r>
      </w:ins>
      <w:ins w:id="545" w:author="Grant Kinsler" w:date="2019-11-14T10:57:00Z">
        <w:r>
          <w:rPr>
            <w:rFonts w:ascii="Arial" w:hAnsi="Arial" w:cs="Arial"/>
            <w:bCs/>
          </w:rPr>
          <w:t xml:space="preserve">GPB2 and PDE2 mutants would have similar phenotypic effects, and thus, similar interactions across the suite of environments. While, they do respond to some of the </w:t>
        </w:r>
      </w:ins>
      <w:ins w:id="546" w:author="Grant Kinsler" w:date="2019-11-14T10:58:00Z">
        <w:r>
          <w:rPr>
            <w:rFonts w:ascii="Arial" w:hAnsi="Arial" w:cs="Arial"/>
            <w:bCs/>
          </w:rPr>
          <w:t xml:space="preserve">strong perturbations involving a longer transfer in similar ways (3 Day, 4 Day, 5 Day, 6 Day), they have different responses to other strong perturbations, </w:t>
        </w:r>
      </w:ins>
      <w:ins w:id="547" w:author="Grant Kinsler" w:date="2019-11-14T10:59:00Z">
        <w:r>
          <w:rPr>
            <w:rFonts w:ascii="Arial" w:hAnsi="Arial" w:cs="Arial"/>
            <w:bCs/>
          </w:rPr>
          <w:t xml:space="preserve">with PDE2 mutants showing a stronger sensitivity to osmotic stress (NaCl, </w:t>
        </w:r>
        <w:proofErr w:type="spellStart"/>
        <w:r>
          <w:rPr>
            <w:rFonts w:ascii="Arial" w:hAnsi="Arial" w:cs="Arial"/>
            <w:bCs/>
          </w:rPr>
          <w:t>KCl</w:t>
        </w:r>
        <w:proofErr w:type="spellEnd"/>
        <w:r>
          <w:rPr>
            <w:rFonts w:ascii="Arial" w:hAnsi="Arial" w:cs="Arial"/>
            <w:bCs/>
          </w:rPr>
          <w:t xml:space="preserve"> environments) than GPB2. Additionally, GPB2 has lower fitness in the 1 Day en</w:t>
        </w:r>
      </w:ins>
      <w:ins w:id="548" w:author="Grant Kinsler" w:date="2019-11-14T11:00:00Z">
        <w:r>
          <w:rPr>
            <w:rFonts w:ascii="Arial" w:hAnsi="Arial" w:cs="Arial"/>
            <w:bCs/>
          </w:rPr>
          <w:t>vironment, whereas PDE2 has a similar fitness effect as the evolution condition.</w:t>
        </w:r>
        <w:r w:rsidR="006A5AE5">
          <w:rPr>
            <w:rFonts w:ascii="Arial" w:hAnsi="Arial" w:cs="Arial"/>
            <w:bCs/>
          </w:rPr>
          <w:t xml:space="preserve"> </w:t>
        </w:r>
      </w:ins>
      <w:ins w:id="549" w:author="Grant Kinsler" w:date="2019-11-14T11:07:00Z">
        <w:r w:rsidR="0037264A">
          <w:rPr>
            <w:rFonts w:ascii="Arial" w:hAnsi="Arial" w:cs="Arial"/>
            <w:bCs/>
          </w:rPr>
          <w:t>[talk about other mutants too?]</w:t>
        </w:r>
      </w:ins>
    </w:p>
    <w:p w14:paraId="34300DC4" w14:textId="328CF1BE" w:rsidR="006A5AE5" w:rsidRDefault="006A5AE5" w:rsidP="00343A98">
      <w:pPr>
        <w:rPr>
          <w:ins w:id="550" w:author="Grant Kinsler" w:date="2019-11-14T11:05:00Z"/>
          <w:rFonts w:ascii="Arial" w:hAnsi="Arial" w:cs="Arial"/>
          <w:bCs/>
        </w:rPr>
      </w:pPr>
    </w:p>
    <w:p w14:paraId="3ACE200B" w14:textId="77777777" w:rsidR="00BC50EE" w:rsidRDefault="00BC50EE" w:rsidP="00343A98">
      <w:pPr>
        <w:rPr>
          <w:ins w:id="551" w:author="Grant Kinsler" w:date="2019-11-14T10:54:00Z"/>
          <w:rFonts w:ascii="Arial" w:hAnsi="Arial" w:cs="Arial"/>
          <w:bCs/>
        </w:rPr>
      </w:pPr>
    </w:p>
    <w:p w14:paraId="46F5FDD4" w14:textId="026A98E2" w:rsidR="00663669" w:rsidRPr="00433545" w:rsidRDefault="00E37EA3">
      <w:pPr>
        <w:jc w:val="center"/>
        <w:rPr>
          <w:ins w:id="552" w:author="Grant Kinsler" w:date="2019-07-25T06:57:00Z"/>
          <w:rFonts w:ascii="Arial" w:hAnsi="Arial" w:cs="Arial"/>
          <w:bCs/>
          <w:rPrChange w:id="553" w:author="Grant Kinsler" w:date="2019-08-27T16:12:00Z">
            <w:rPr>
              <w:ins w:id="554" w:author="Grant Kinsler" w:date="2019-07-25T06:57:00Z"/>
              <w:rFonts w:ascii="Times New Roman" w:hAnsi="Times New Roman" w:cs="Times New Roman"/>
              <w:bCs/>
            </w:rPr>
          </w:rPrChange>
        </w:rPr>
        <w:pPrChange w:id="555" w:author="Grant Kinsler" w:date="2019-08-26T13:21:00Z">
          <w:pPr/>
        </w:pPrChange>
      </w:pPr>
      <w:ins w:id="556" w:author="Grant Kinsler" w:date="2019-10-03T11:02:00Z">
        <w:r>
          <w:rPr>
            <w:rFonts w:ascii="Arial" w:hAnsi="Arial" w:cs="Arial"/>
            <w:bCs/>
            <w:noProof/>
          </w:rPr>
          <w:lastRenderedPageBreak/>
          <w:drawing>
            <wp:inline distT="0" distB="0" distL="0" distR="0" wp14:anchorId="4E77D0FF" wp14:editId="52F147DC">
              <wp:extent cx="5943600" cy="59855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3_allconditions.pdf"/>
                      <pic:cNvPicPr/>
                    </pic:nvPicPr>
                    <pic:blipFill>
                      <a:blip r:embed="rId9">
                        <a:extLst>
                          <a:ext uri="{28A0092B-C50C-407E-A947-70E740481C1C}">
                            <a14:useLocalDpi xmlns:a14="http://schemas.microsoft.com/office/drawing/2010/main" val="0"/>
                          </a:ext>
                        </a:extLst>
                      </a:blip>
                      <a:stretch>
                        <a:fillRect/>
                      </a:stretch>
                    </pic:blipFill>
                    <pic:spPr>
                      <a:xfrm>
                        <a:off x="0" y="0"/>
                        <a:ext cx="5943600" cy="5985510"/>
                      </a:xfrm>
                      <a:prstGeom prst="rect">
                        <a:avLst/>
                      </a:prstGeom>
                    </pic:spPr>
                  </pic:pic>
                </a:graphicData>
              </a:graphic>
            </wp:inline>
          </w:drawing>
        </w:r>
      </w:ins>
    </w:p>
    <w:p w14:paraId="01402D9E" w14:textId="3FF8AFB9" w:rsidR="002E659B" w:rsidRPr="00AD133A" w:rsidRDefault="00971C0E" w:rsidP="00343A98">
      <w:pPr>
        <w:rPr>
          <w:ins w:id="557" w:author="Grant Kinsler" w:date="2019-08-28T09:12:00Z"/>
          <w:rFonts w:ascii="Arial" w:hAnsi="Arial" w:cs="Arial"/>
          <w:bCs/>
          <w:sz w:val="21"/>
          <w:szCs w:val="21"/>
          <w:rPrChange w:id="558" w:author="Grant Kinsler" w:date="2019-08-28T09:12:00Z">
            <w:rPr>
              <w:ins w:id="559" w:author="Grant Kinsler" w:date="2019-08-28T09:12:00Z"/>
              <w:rFonts w:ascii="Arial" w:hAnsi="Arial" w:cs="Arial"/>
              <w:bCs/>
            </w:rPr>
          </w:rPrChange>
        </w:rPr>
      </w:pPr>
      <w:commentRangeStart w:id="560"/>
      <w:ins w:id="561" w:author="Grant Kinsler" w:date="2019-08-26T13:21:00Z">
        <w:r w:rsidRPr="00AD133A">
          <w:rPr>
            <w:rFonts w:ascii="Arial" w:hAnsi="Arial" w:cs="Arial"/>
            <w:b/>
            <w:sz w:val="21"/>
            <w:szCs w:val="21"/>
            <w:rPrChange w:id="562" w:author="Grant Kinsler" w:date="2019-08-28T09:12:00Z">
              <w:rPr>
                <w:rFonts w:ascii="Times New Roman" w:hAnsi="Times New Roman" w:cs="Times New Roman"/>
                <w:bCs/>
              </w:rPr>
            </w:rPrChange>
          </w:rPr>
          <w:t xml:space="preserve">Figure </w:t>
        </w:r>
      </w:ins>
      <w:ins w:id="563" w:author="Grant Kinsler" w:date="2019-11-06T09:02:00Z">
        <w:r w:rsidR="00A1414F">
          <w:rPr>
            <w:rFonts w:ascii="Arial" w:hAnsi="Arial" w:cs="Arial"/>
            <w:b/>
            <w:sz w:val="21"/>
            <w:szCs w:val="21"/>
          </w:rPr>
          <w:t>2</w:t>
        </w:r>
      </w:ins>
      <w:ins w:id="564" w:author="Grant Kinsler" w:date="2019-08-26T13:21:00Z">
        <w:r w:rsidRPr="00AD133A">
          <w:rPr>
            <w:rFonts w:ascii="Arial" w:hAnsi="Arial" w:cs="Arial"/>
            <w:b/>
            <w:sz w:val="21"/>
            <w:szCs w:val="21"/>
            <w:rPrChange w:id="565" w:author="Grant Kinsler" w:date="2019-08-28T09:12:00Z">
              <w:rPr>
                <w:rFonts w:ascii="Times New Roman" w:hAnsi="Times New Roman" w:cs="Times New Roman"/>
                <w:bCs/>
              </w:rPr>
            </w:rPrChange>
          </w:rPr>
          <w:t xml:space="preserve">. Measuring </w:t>
        </w:r>
      </w:ins>
      <w:ins w:id="566" w:author="Grant Kinsler" w:date="2019-08-26T13:22:00Z">
        <w:r w:rsidRPr="00AD133A">
          <w:rPr>
            <w:rFonts w:ascii="Arial" w:hAnsi="Arial" w:cs="Arial"/>
            <w:b/>
            <w:sz w:val="21"/>
            <w:szCs w:val="21"/>
            <w:rPrChange w:id="567" w:author="Grant Kinsler" w:date="2019-08-28T09:12:00Z">
              <w:rPr>
                <w:rFonts w:ascii="Times New Roman" w:hAnsi="Times New Roman" w:cs="Times New Roman"/>
                <w:b/>
              </w:rPr>
            </w:rPrChange>
          </w:rPr>
          <w:t>f</w:t>
        </w:r>
      </w:ins>
      <w:ins w:id="568" w:author="Grant Kinsler" w:date="2019-08-26T13:21:00Z">
        <w:r w:rsidRPr="00AD133A">
          <w:rPr>
            <w:rFonts w:ascii="Arial" w:hAnsi="Arial" w:cs="Arial"/>
            <w:b/>
            <w:sz w:val="21"/>
            <w:szCs w:val="21"/>
            <w:rPrChange w:id="569" w:author="Grant Kinsler" w:date="2019-08-28T09:12:00Z">
              <w:rPr>
                <w:rFonts w:ascii="Times New Roman" w:hAnsi="Times New Roman" w:cs="Times New Roman"/>
                <w:bCs/>
              </w:rPr>
            </w:rPrChange>
          </w:rPr>
          <w:t xml:space="preserve">itness </w:t>
        </w:r>
        <w:r w:rsidRPr="00AD133A">
          <w:rPr>
            <w:rFonts w:ascii="Arial" w:hAnsi="Arial" w:cs="Arial"/>
            <w:b/>
            <w:sz w:val="21"/>
            <w:szCs w:val="21"/>
            <w:rPrChange w:id="570" w:author="Grant Kinsler" w:date="2019-08-28T09:12:00Z">
              <w:rPr>
                <w:rFonts w:ascii="Times New Roman" w:hAnsi="Times New Roman" w:cs="Times New Roman"/>
                <w:b/>
              </w:rPr>
            </w:rPrChange>
          </w:rPr>
          <w:t xml:space="preserve">for a collection of adaptive mutants across </w:t>
        </w:r>
      </w:ins>
      <w:ins w:id="571" w:author="Grant Kinsler" w:date="2019-08-26T13:22:00Z">
        <w:r w:rsidRPr="00AD133A">
          <w:rPr>
            <w:rFonts w:ascii="Arial" w:hAnsi="Arial" w:cs="Arial"/>
            <w:b/>
            <w:sz w:val="21"/>
            <w:szCs w:val="21"/>
            <w:rPrChange w:id="572" w:author="Grant Kinsler" w:date="2019-08-28T09:12:00Z">
              <w:rPr>
                <w:rFonts w:ascii="Times New Roman" w:hAnsi="Times New Roman" w:cs="Times New Roman"/>
                <w:b/>
              </w:rPr>
            </w:rPrChange>
          </w:rPr>
          <w:t>many environments has the potential to reveal real biological signal</w:t>
        </w:r>
      </w:ins>
      <w:commentRangeEnd w:id="560"/>
      <w:ins w:id="573" w:author="Grant Kinsler" w:date="2019-08-26T13:30:00Z">
        <w:r w:rsidR="00050411" w:rsidRPr="00AD133A">
          <w:rPr>
            <w:rStyle w:val="CommentReference"/>
            <w:rFonts w:ascii="Arial" w:hAnsi="Arial" w:cs="Arial"/>
            <w:sz w:val="21"/>
            <w:szCs w:val="21"/>
            <w:rPrChange w:id="574" w:author="Grant Kinsler" w:date="2019-08-28T09:12:00Z">
              <w:rPr>
                <w:rStyle w:val="CommentReference"/>
              </w:rPr>
            </w:rPrChange>
          </w:rPr>
          <w:commentReference w:id="560"/>
        </w:r>
      </w:ins>
      <w:ins w:id="575" w:author="Grant Kinsler" w:date="2019-08-26T13:22:00Z">
        <w:r w:rsidRPr="00AD133A">
          <w:rPr>
            <w:rFonts w:ascii="Arial" w:hAnsi="Arial" w:cs="Arial"/>
            <w:b/>
            <w:sz w:val="21"/>
            <w:szCs w:val="21"/>
            <w:rPrChange w:id="576" w:author="Grant Kinsler" w:date="2019-08-28T09:12:00Z">
              <w:rPr>
                <w:rFonts w:ascii="Times New Roman" w:hAnsi="Times New Roman" w:cs="Times New Roman"/>
                <w:b/>
              </w:rPr>
            </w:rPrChange>
          </w:rPr>
          <w:t xml:space="preserve">. </w:t>
        </w:r>
      </w:ins>
      <w:ins w:id="577" w:author="Grant Kinsler" w:date="2019-08-26T13:24:00Z">
        <w:r w:rsidRPr="00AD133A">
          <w:rPr>
            <w:rFonts w:ascii="Arial" w:hAnsi="Arial" w:cs="Arial"/>
            <w:b/>
            <w:sz w:val="21"/>
            <w:szCs w:val="21"/>
            <w:rPrChange w:id="578" w:author="Grant Kinsler" w:date="2019-08-28T09:12:00Z">
              <w:rPr>
                <w:rFonts w:ascii="Times New Roman" w:hAnsi="Times New Roman" w:cs="Times New Roman"/>
                <w:b/>
              </w:rPr>
            </w:rPrChange>
          </w:rPr>
          <w:t xml:space="preserve">(A) </w:t>
        </w:r>
      </w:ins>
      <w:ins w:id="579" w:author="Grant Kinsler" w:date="2019-09-16T15:38:00Z">
        <w:r w:rsidR="00A51F60" w:rsidRPr="009C36B8">
          <w:rPr>
            <w:rFonts w:ascii="Arial" w:hAnsi="Arial" w:cs="Arial"/>
            <w:bCs/>
            <w:sz w:val="21"/>
            <w:szCs w:val="21"/>
          </w:rPr>
          <w:t xml:space="preserve">Conditions are ordered based on similarity to the average across all batches. </w:t>
        </w:r>
        <w:r w:rsidR="00A51F60">
          <w:rPr>
            <w:rFonts w:ascii="Arial" w:hAnsi="Arial" w:cs="Arial"/>
            <w:bCs/>
            <w:sz w:val="21"/>
            <w:szCs w:val="21"/>
          </w:rPr>
          <w:t xml:space="preserve">Conditions where the balanced recurrent mutations are less than two standard deviations different from the evolved condition are denoted in black and make up the subtle perturbation set. </w:t>
        </w:r>
        <w:commentRangeStart w:id="580"/>
        <w:r w:rsidR="00A51F60" w:rsidRPr="009C36B8">
          <w:rPr>
            <w:rFonts w:ascii="Arial" w:hAnsi="Arial" w:cs="Arial"/>
            <w:bCs/>
            <w:sz w:val="21"/>
            <w:szCs w:val="21"/>
          </w:rPr>
          <w:t xml:space="preserve">Conditions where the aggregate behavior exceeds two standard deviations are shown in </w:t>
        </w:r>
        <w:commentRangeStart w:id="581"/>
        <w:commentRangeStart w:id="582"/>
        <w:r w:rsidR="00A51F60" w:rsidRPr="009C36B8">
          <w:rPr>
            <w:rFonts w:ascii="Arial" w:hAnsi="Arial" w:cs="Arial"/>
            <w:bCs/>
            <w:sz w:val="21"/>
            <w:szCs w:val="21"/>
          </w:rPr>
          <w:t>red</w:t>
        </w:r>
        <w:commentRangeEnd w:id="581"/>
        <w:r w:rsidR="00A51F60" w:rsidRPr="009C36B8">
          <w:rPr>
            <w:rStyle w:val="CommentReference"/>
            <w:rFonts w:ascii="Arial" w:hAnsi="Arial" w:cs="Arial"/>
            <w:sz w:val="21"/>
            <w:szCs w:val="21"/>
          </w:rPr>
          <w:commentReference w:id="581"/>
        </w:r>
        <w:commentRangeEnd w:id="582"/>
        <w:r w:rsidR="00A51F60" w:rsidRPr="009C36B8">
          <w:rPr>
            <w:rStyle w:val="CommentReference"/>
            <w:sz w:val="21"/>
            <w:szCs w:val="21"/>
          </w:rPr>
          <w:commentReference w:id="582"/>
        </w:r>
        <w:r w:rsidR="00A51F60">
          <w:rPr>
            <w:rFonts w:ascii="Arial" w:hAnsi="Arial" w:cs="Arial"/>
            <w:bCs/>
            <w:sz w:val="21"/>
            <w:szCs w:val="21"/>
          </w:rPr>
          <w:t xml:space="preserve"> and make up the strong perturbations.</w:t>
        </w:r>
        <w:commentRangeEnd w:id="580"/>
        <w:r w:rsidR="00A51F60">
          <w:rPr>
            <w:rStyle w:val="CommentReference"/>
          </w:rPr>
          <w:commentReference w:id="580"/>
        </w:r>
        <w:r w:rsidR="00A51F60">
          <w:rPr>
            <w:rFonts w:ascii="Arial" w:hAnsi="Arial" w:cs="Arial"/>
            <w:bCs/>
            <w:sz w:val="21"/>
            <w:szCs w:val="21"/>
          </w:rPr>
          <w:t xml:space="preserve"> </w:t>
        </w:r>
      </w:ins>
      <w:ins w:id="583" w:author="Grant Kinsler" w:date="2019-08-26T13:25:00Z">
        <w:r w:rsidRPr="00AD133A">
          <w:rPr>
            <w:rFonts w:ascii="Arial" w:hAnsi="Arial" w:cs="Arial"/>
            <w:b/>
            <w:sz w:val="21"/>
            <w:szCs w:val="21"/>
            <w:rPrChange w:id="584" w:author="Grant Kinsler" w:date="2019-08-28T09:12:00Z">
              <w:rPr>
                <w:rFonts w:ascii="Times New Roman" w:hAnsi="Times New Roman" w:cs="Times New Roman"/>
                <w:b/>
              </w:rPr>
            </w:rPrChange>
          </w:rPr>
          <w:t xml:space="preserve">(B) </w:t>
        </w:r>
        <w:r w:rsidRPr="00AD133A">
          <w:rPr>
            <w:rFonts w:ascii="Arial" w:hAnsi="Arial" w:cs="Arial"/>
            <w:bCs/>
            <w:sz w:val="21"/>
            <w:szCs w:val="21"/>
            <w:rPrChange w:id="585" w:author="Grant Kinsler" w:date="2019-08-28T09:12:00Z">
              <w:rPr>
                <w:rFonts w:ascii="Times New Roman" w:hAnsi="Times New Roman" w:cs="Times New Roman"/>
                <w:bCs/>
              </w:rPr>
            </w:rPrChange>
          </w:rPr>
          <w:t>For each mutation type, we take the average fitness</w:t>
        </w:r>
      </w:ins>
      <w:ins w:id="586" w:author="Grant Kinsler" w:date="2019-08-26T13:26:00Z">
        <w:r w:rsidRPr="00AD133A">
          <w:rPr>
            <w:rFonts w:ascii="Arial" w:hAnsi="Arial" w:cs="Arial"/>
            <w:bCs/>
            <w:sz w:val="21"/>
            <w:szCs w:val="21"/>
            <w:rPrChange w:id="587" w:author="Grant Kinsler" w:date="2019-08-28T09:12:00Z">
              <w:rPr>
                <w:rFonts w:ascii="Times New Roman" w:hAnsi="Times New Roman" w:cs="Times New Roman"/>
                <w:bCs/>
              </w:rPr>
            </w:rPrChange>
          </w:rPr>
          <w:t xml:space="preserve"> across the evolution condition batches and the standard deviation of this behavior –</w:t>
        </w:r>
      </w:ins>
      <w:ins w:id="588" w:author="Grant Kinsler" w:date="2019-09-16T15:38:00Z">
        <w:r w:rsidR="00A51F60">
          <w:rPr>
            <w:rFonts w:ascii="Arial" w:hAnsi="Arial" w:cs="Arial"/>
            <w:bCs/>
            <w:sz w:val="21"/>
            <w:szCs w:val="21"/>
          </w:rPr>
          <w:t xml:space="preserve">Shaded regions represent two standard deviations away from the mean amongst the batch conditions </w:t>
        </w:r>
      </w:ins>
      <w:ins w:id="589" w:author="Grant Kinsler" w:date="2019-09-16T15:39:00Z">
        <w:r w:rsidR="00A51F60">
          <w:rPr>
            <w:rFonts w:ascii="Arial" w:hAnsi="Arial" w:cs="Arial"/>
            <w:bCs/>
            <w:sz w:val="21"/>
            <w:szCs w:val="21"/>
          </w:rPr>
          <w:t xml:space="preserve">per mutation type. On the right are kernel density estimates for the distribution of each mutation type across all conditions (two standard deviations around batches are </w:t>
        </w:r>
        <w:commentRangeStart w:id="590"/>
        <w:r w:rsidR="00A51F60">
          <w:rPr>
            <w:rFonts w:ascii="Arial" w:hAnsi="Arial" w:cs="Arial"/>
            <w:bCs/>
            <w:sz w:val="21"/>
            <w:szCs w:val="21"/>
          </w:rPr>
          <w:t>shaded</w:t>
        </w:r>
        <w:commentRangeEnd w:id="590"/>
        <w:r w:rsidR="00E3173F">
          <w:rPr>
            <w:rStyle w:val="CommentReference"/>
          </w:rPr>
          <w:commentReference w:id="590"/>
        </w:r>
        <w:r w:rsidR="00A51F60">
          <w:rPr>
            <w:rFonts w:ascii="Arial" w:hAnsi="Arial" w:cs="Arial"/>
            <w:bCs/>
            <w:sz w:val="21"/>
            <w:szCs w:val="21"/>
          </w:rPr>
          <w:t>).</w:t>
        </w:r>
      </w:ins>
    </w:p>
    <w:p w14:paraId="54E6D49D" w14:textId="34485A0B" w:rsidR="00AD133A" w:rsidRDefault="00AD133A" w:rsidP="00343A98">
      <w:pPr>
        <w:rPr>
          <w:ins w:id="591" w:author="Grant Kinsler" w:date="2019-08-28T09:25:00Z"/>
          <w:rFonts w:ascii="Arial" w:hAnsi="Arial" w:cs="Arial"/>
          <w:bCs/>
        </w:rPr>
      </w:pPr>
    </w:p>
    <w:p w14:paraId="09316500" w14:textId="77777777" w:rsidR="009F2A99" w:rsidRDefault="009F2A99" w:rsidP="00343A98">
      <w:pPr>
        <w:rPr>
          <w:ins w:id="592" w:author="Grant Kinsler" w:date="2019-10-15T09:18:00Z"/>
          <w:rFonts w:ascii="Arial" w:hAnsi="Arial" w:cs="Arial"/>
          <w:i/>
          <w:iCs/>
        </w:rPr>
      </w:pPr>
    </w:p>
    <w:p w14:paraId="0787BA1A" w14:textId="77777777" w:rsidR="009F2A99" w:rsidRDefault="009F2A99" w:rsidP="00343A98">
      <w:pPr>
        <w:rPr>
          <w:ins w:id="593" w:author="Grant Kinsler" w:date="2019-10-15T09:18:00Z"/>
          <w:rFonts w:ascii="Arial" w:hAnsi="Arial" w:cs="Arial"/>
          <w:i/>
          <w:iCs/>
        </w:rPr>
      </w:pPr>
    </w:p>
    <w:p w14:paraId="2794D092" w14:textId="7886EF7C" w:rsidR="006C12BB" w:rsidRPr="006C12BB" w:rsidRDefault="006C12BB" w:rsidP="00343A98">
      <w:pPr>
        <w:rPr>
          <w:ins w:id="594" w:author="Grant Kinsler" w:date="2019-09-16T15:47:00Z"/>
          <w:rFonts w:ascii="Arial" w:hAnsi="Arial" w:cs="Arial"/>
          <w:i/>
          <w:iCs/>
          <w:rPrChange w:id="595" w:author="Grant Kinsler" w:date="2019-09-16T15:47:00Z">
            <w:rPr>
              <w:ins w:id="596" w:author="Grant Kinsler" w:date="2019-09-16T15:47:00Z"/>
              <w:rFonts w:ascii="Arial" w:hAnsi="Arial" w:cs="Arial"/>
              <w:bCs/>
            </w:rPr>
          </w:rPrChange>
        </w:rPr>
      </w:pPr>
    </w:p>
    <w:p w14:paraId="3C31D50E" w14:textId="0C7ABC45" w:rsidR="006C12BB" w:rsidRDefault="009F1727" w:rsidP="00343A98">
      <w:pPr>
        <w:rPr>
          <w:ins w:id="597" w:author="Grant Kinsler" w:date="2019-10-15T09:18:00Z"/>
          <w:rFonts w:ascii="Arial" w:hAnsi="Arial" w:cs="Arial"/>
          <w:bCs/>
        </w:rPr>
      </w:pPr>
      <w:ins w:id="598" w:author="Grant Kinsler" w:date="2019-11-14T11:59:00Z">
        <w:r>
          <w:rPr>
            <w:rFonts w:ascii="Arial" w:hAnsi="Arial" w:cs="Arial"/>
            <w:bCs/>
          </w:rPr>
          <w:lastRenderedPageBreak/>
          <w:t>Of course, the strong environmental perturbations could be revealing phenotypic consequences that are outside of the behavior of the mutants in the evolution condition itself, so a better assessment of the</w:t>
        </w:r>
      </w:ins>
      <w:ins w:id="599" w:author="Grant Kinsler" w:date="2019-11-14T12:00:00Z">
        <w:r>
          <w:rPr>
            <w:rFonts w:ascii="Arial" w:hAnsi="Arial" w:cs="Arial"/>
            <w:bCs/>
          </w:rPr>
          <w:t xml:space="preserve"> </w:t>
        </w:r>
      </w:ins>
      <w:ins w:id="600" w:author="Grant Kinsler" w:date="2019-11-14T11:59:00Z">
        <w:r>
          <w:rPr>
            <w:rFonts w:ascii="Arial" w:hAnsi="Arial" w:cs="Arial"/>
            <w:bCs/>
          </w:rPr>
          <w:t xml:space="preserve">phenotypes </w:t>
        </w:r>
      </w:ins>
      <w:ins w:id="601" w:author="Grant Kinsler" w:date="2019-11-14T12:00:00Z">
        <w:r>
          <w:rPr>
            <w:rFonts w:ascii="Arial" w:hAnsi="Arial" w:cs="Arial"/>
            <w:bCs/>
          </w:rPr>
          <w:t xml:space="preserve">relevant to fitness </w:t>
        </w:r>
      </w:ins>
      <w:ins w:id="602" w:author="Grant Kinsler" w:date="2019-11-14T11:59:00Z">
        <w:r>
          <w:rPr>
            <w:rFonts w:ascii="Arial" w:hAnsi="Arial" w:cs="Arial"/>
            <w:bCs/>
          </w:rPr>
          <w:t>in the evolution condition</w:t>
        </w:r>
      </w:ins>
      <w:ins w:id="603" w:author="Grant Kinsler" w:date="2019-11-14T12:00:00Z">
        <w:r>
          <w:rPr>
            <w:rFonts w:ascii="Arial" w:hAnsi="Arial" w:cs="Arial"/>
            <w:bCs/>
          </w:rPr>
          <w:t xml:space="preserve"> for this collection of mutants</w:t>
        </w:r>
      </w:ins>
      <w:ins w:id="604" w:author="Grant Kinsler" w:date="2019-11-14T11:59:00Z">
        <w:r>
          <w:rPr>
            <w:rFonts w:ascii="Arial" w:hAnsi="Arial" w:cs="Arial"/>
            <w:bCs/>
          </w:rPr>
          <w:t xml:space="preserve"> is to consider </w:t>
        </w:r>
      </w:ins>
      <w:ins w:id="605" w:author="Grant Kinsler" w:date="2019-11-14T12:00:00Z">
        <w:r>
          <w:rPr>
            <w:rFonts w:ascii="Arial" w:hAnsi="Arial" w:cs="Arial"/>
            <w:bCs/>
          </w:rPr>
          <w:t>their beha</w:t>
        </w:r>
      </w:ins>
      <w:ins w:id="606" w:author="Grant Kinsler" w:date="2019-11-14T12:01:00Z">
        <w:r>
          <w:rPr>
            <w:rFonts w:ascii="Arial" w:hAnsi="Arial" w:cs="Arial"/>
            <w:bCs/>
          </w:rPr>
          <w:t xml:space="preserve">vior in </w:t>
        </w:r>
      </w:ins>
      <w:ins w:id="607" w:author="Grant Kinsler" w:date="2019-11-14T11:59:00Z">
        <w:r>
          <w:rPr>
            <w:rFonts w:ascii="Arial" w:hAnsi="Arial" w:cs="Arial"/>
            <w:bCs/>
          </w:rPr>
          <w:t>subtle environmental perturbations</w:t>
        </w:r>
      </w:ins>
      <w:ins w:id="608" w:author="Grant Kinsler" w:date="2019-11-14T12:01:00Z">
        <w:r>
          <w:rPr>
            <w:rFonts w:ascii="Arial" w:hAnsi="Arial" w:cs="Arial"/>
            <w:bCs/>
          </w:rPr>
          <w:t>.</w:t>
        </w:r>
        <w:r w:rsidR="00D43D09">
          <w:rPr>
            <w:rFonts w:ascii="Arial" w:hAnsi="Arial" w:cs="Arial"/>
            <w:bCs/>
          </w:rPr>
          <w:t xml:space="preserve"> This </w:t>
        </w:r>
        <w:r w:rsidR="0012083C">
          <w:rPr>
            <w:rFonts w:ascii="Arial" w:hAnsi="Arial" w:cs="Arial"/>
            <w:bCs/>
          </w:rPr>
          <w:t>approach</w:t>
        </w:r>
        <w:r w:rsidR="00D43D09">
          <w:rPr>
            <w:rFonts w:ascii="Arial" w:hAnsi="Arial" w:cs="Arial"/>
            <w:bCs/>
          </w:rPr>
          <w:t xml:space="preserve"> </w:t>
        </w:r>
      </w:ins>
      <w:ins w:id="609" w:author="Grant Kinsler" w:date="2019-11-14T11:59:00Z">
        <w:r>
          <w:rPr>
            <w:rFonts w:ascii="Arial" w:hAnsi="Arial" w:cs="Arial"/>
            <w:bCs/>
          </w:rPr>
          <w:t>rel</w:t>
        </w:r>
      </w:ins>
      <w:ins w:id="610" w:author="Grant Kinsler" w:date="2019-11-14T12:01:00Z">
        <w:r w:rsidR="00D43D09">
          <w:rPr>
            <w:rFonts w:ascii="Arial" w:hAnsi="Arial" w:cs="Arial"/>
            <w:bCs/>
          </w:rPr>
          <w:t>ies</w:t>
        </w:r>
      </w:ins>
      <w:ins w:id="611" w:author="Grant Kinsler" w:date="2019-11-14T11:59:00Z">
        <w:r>
          <w:rPr>
            <w:rFonts w:ascii="Arial" w:hAnsi="Arial" w:cs="Arial"/>
            <w:bCs/>
          </w:rPr>
          <w:t xml:space="preserve"> on the i</w:t>
        </w:r>
      </w:ins>
      <w:ins w:id="612" w:author="Grant Kinsler" w:date="2019-11-14T12:02:00Z">
        <w:r w:rsidR="008D36DA">
          <w:rPr>
            <w:rFonts w:ascii="Arial" w:hAnsi="Arial" w:cs="Arial"/>
            <w:bCs/>
          </w:rPr>
          <w:t>ntuition</w:t>
        </w:r>
      </w:ins>
      <w:ins w:id="613" w:author="Grant Kinsler" w:date="2019-11-14T11:59:00Z">
        <w:r>
          <w:rPr>
            <w:rFonts w:ascii="Arial" w:hAnsi="Arial" w:cs="Arial"/>
            <w:bCs/>
          </w:rPr>
          <w:t xml:space="preserve"> that subtle environmental changes will change the relative importance of these fitness-relevant phenotypes</w:t>
        </w:r>
      </w:ins>
      <w:ins w:id="614" w:author="Grant Kinsler" w:date="2019-11-14T12:02:00Z">
        <w:r w:rsidR="008D36DA">
          <w:rPr>
            <w:rFonts w:ascii="Arial" w:hAnsi="Arial" w:cs="Arial"/>
            <w:bCs/>
          </w:rPr>
          <w:t xml:space="preserve">, and the idea that the perturbations are sufficiently subtle as to not change </w:t>
        </w:r>
        <w:r w:rsidR="008D36DA">
          <w:rPr>
            <w:rFonts w:ascii="Arial" w:hAnsi="Arial" w:cs="Arial"/>
            <w:bCs/>
            <w:i/>
            <w:iCs/>
          </w:rPr>
          <w:t xml:space="preserve">which </w:t>
        </w:r>
        <w:r w:rsidR="008D36DA">
          <w:rPr>
            <w:rFonts w:ascii="Arial" w:hAnsi="Arial" w:cs="Arial"/>
            <w:bCs/>
          </w:rPr>
          <w:t>phenotypes are relevant.</w:t>
        </w:r>
      </w:ins>
    </w:p>
    <w:p w14:paraId="0745E62D" w14:textId="77777777" w:rsidR="004D176C" w:rsidRDefault="004D176C" w:rsidP="00AD133A">
      <w:pPr>
        <w:rPr>
          <w:ins w:id="615" w:author="Grant Kinsler" w:date="2019-10-15T12:29:00Z"/>
          <w:rFonts w:ascii="Arial" w:hAnsi="Arial" w:cs="Arial"/>
          <w:bCs/>
        </w:rPr>
      </w:pPr>
    </w:p>
    <w:p w14:paraId="4C85A568" w14:textId="0595452D" w:rsidR="00AD133A" w:rsidRDefault="006B40F7" w:rsidP="00AD133A">
      <w:pPr>
        <w:rPr>
          <w:ins w:id="616" w:author="Grant Kinsler" w:date="2019-10-15T14:59:00Z"/>
          <w:rFonts w:ascii="Arial" w:hAnsi="Arial" w:cs="Arial"/>
          <w:bCs/>
        </w:rPr>
      </w:pPr>
      <w:ins w:id="617" w:author="Grant Kinsler" w:date="2019-08-28T10:04:00Z">
        <w:r>
          <w:rPr>
            <w:rFonts w:ascii="Arial" w:hAnsi="Arial" w:cs="Arial"/>
            <w:bCs/>
          </w:rPr>
          <w:t>First, we will construct a phenotype space from the subtle perturbation set, using cross-validation to identify the number of phenotypes to include in the space that gives us ma</w:t>
        </w:r>
      </w:ins>
      <w:ins w:id="618" w:author="Grant Kinsler" w:date="2019-08-28T10:05:00Z">
        <w:r>
          <w:rPr>
            <w:rFonts w:ascii="Arial" w:hAnsi="Arial" w:cs="Arial"/>
            <w:bCs/>
          </w:rPr>
          <w:t xml:space="preserve">ximum explanatory power without overfitting measurement error. Next, </w:t>
        </w:r>
      </w:ins>
      <w:ins w:id="619" w:author="Grant Kinsler" w:date="2019-08-28T10:06:00Z">
        <w:r>
          <w:rPr>
            <w:rFonts w:ascii="Arial" w:hAnsi="Arial" w:cs="Arial"/>
            <w:bCs/>
          </w:rPr>
          <w:t>using this phenotype space trained only on subtle perturbations, we make predictions about the fitness of mutants in the strong environmental perturbations</w:t>
        </w:r>
      </w:ins>
      <w:ins w:id="620" w:author="Grant Kinsler" w:date="2019-08-28T10:12:00Z">
        <w:r>
          <w:rPr>
            <w:rFonts w:ascii="Arial" w:hAnsi="Arial" w:cs="Arial"/>
            <w:bCs/>
          </w:rPr>
          <w:t>.</w:t>
        </w:r>
      </w:ins>
    </w:p>
    <w:p w14:paraId="4A8B6FDE" w14:textId="624F6B0B" w:rsidR="005D22C9" w:rsidRDefault="005D22C9" w:rsidP="00AD133A">
      <w:pPr>
        <w:rPr>
          <w:ins w:id="621" w:author="Grant Kinsler" w:date="2019-10-15T14:59:00Z"/>
          <w:rFonts w:ascii="Arial" w:hAnsi="Arial" w:cs="Arial"/>
          <w:bCs/>
        </w:rPr>
      </w:pPr>
    </w:p>
    <w:p w14:paraId="77793DC5" w14:textId="4A062CF2" w:rsidR="009F2A99" w:rsidRDefault="005D22C9" w:rsidP="00AD133A">
      <w:pPr>
        <w:rPr>
          <w:ins w:id="622" w:author="Grant Kinsler" w:date="2019-10-15T15:04:00Z"/>
          <w:rFonts w:ascii="Arial" w:hAnsi="Arial" w:cs="Arial"/>
          <w:bCs/>
        </w:rPr>
      </w:pPr>
      <w:ins w:id="623" w:author="Grant Kinsler" w:date="2019-10-15T15:00:00Z">
        <w:r>
          <w:rPr>
            <w:rFonts w:ascii="Arial" w:hAnsi="Arial" w:cs="Arial"/>
            <w:bCs/>
          </w:rPr>
          <w:t xml:space="preserve">Of course, </w:t>
        </w:r>
      </w:ins>
      <w:ins w:id="624" w:author="Grant Kinsler" w:date="2019-10-15T15:01:00Z">
        <w:r w:rsidR="00EF36AB">
          <w:rPr>
            <w:rFonts w:ascii="Arial" w:hAnsi="Arial" w:cs="Arial"/>
            <w:bCs/>
          </w:rPr>
          <w:t xml:space="preserve">in addition to the choice of conditions, </w:t>
        </w:r>
      </w:ins>
      <w:ins w:id="625" w:author="Grant Kinsler" w:date="2019-10-15T15:00:00Z">
        <w:r>
          <w:rPr>
            <w:rFonts w:ascii="Arial" w:hAnsi="Arial" w:cs="Arial"/>
            <w:bCs/>
          </w:rPr>
          <w:t xml:space="preserve">the </w:t>
        </w:r>
        <w:r w:rsidR="005C06E7">
          <w:rPr>
            <w:rFonts w:ascii="Arial" w:hAnsi="Arial" w:cs="Arial"/>
            <w:bCs/>
          </w:rPr>
          <w:t xml:space="preserve">phenotype </w:t>
        </w:r>
        <w:r>
          <w:rPr>
            <w:rFonts w:ascii="Arial" w:hAnsi="Arial" w:cs="Arial"/>
            <w:bCs/>
          </w:rPr>
          <w:t>space we construct dependent on the choice of mutants</w:t>
        </w:r>
      </w:ins>
      <w:ins w:id="626" w:author="Grant Kinsler" w:date="2019-10-15T15:01:00Z">
        <w:r w:rsidR="00ED673E">
          <w:rPr>
            <w:rFonts w:ascii="Arial" w:hAnsi="Arial" w:cs="Arial"/>
            <w:bCs/>
          </w:rPr>
          <w:t xml:space="preserve"> used</w:t>
        </w:r>
      </w:ins>
      <w:ins w:id="627" w:author="Grant Kinsler" w:date="2019-10-15T15:00:00Z">
        <w:r>
          <w:rPr>
            <w:rFonts w:ascii="Arial" w:hAnsi="Arial" w:cs="Arial"/>
            <w:bCs/>
          </w:rPr>
          <w:t xml:space="preserve"> to construct it.</w:t>
        </w:r>
        <w:r w:rsidRPr="005D22C9">
          <w:rPr>
            <w:rFonts w:ascii="Arial" w:hAnsi="Arial" w:cs="Arial"/>
            <w:bCs/>
          </w:rPr>
          <w:t xml:space="preserve"> </w:t>
        </w:r>
        <w:r>
          <w:rPr>
            <w:rFonts w:ascii="Arial" w:hAnsi="Arial" w:cs="Arial"/>
            <w:bCs/>
          </w:rPr>
          <w:t>Our method relies on the key assumption that the collection of mutants is sufficiently diverse to reveal a suite of phenotypic response</w:t>
        </w:r>
      </w:ins>
      <w:ins w:id="628" w:author="Grant Kinsler" w:date="2019-10-15T15:01:00Z">
        <w:r w:rsidR="0015352C">
          <w:rPr>
            <w:rFonts w:ascii="Arial" w:hAnsi="Arial" w:cs="Arial"/>
            <w:bCs/>
          </w:rPr>
          <w:t>s</w:t>
        </w:r>
      </w:ins>
      <w:ins w:id="629" w:author="Grant Kinsler" w:date="2019-10-15T15:00:00Z">
        <w:r>
          <w:rPr>
            <w:rFonts w:ascii="Arial" w:hAnsi="Arial" w:cs="Arial"/>
            <w:bCs/>
          </w:rPr>
          <w:t xml:space="preserve"> to subtle perturbations. In the extreme case where adaptive mutations are all of a single type</w:t>
        </w:r>
      </w:ins>
      <w:ins w:id="630" w:author="Grant Kinsler" w:date="2019-10-15T15:01:00Z">
        <w:r w:rsidR="00693BE5">
          <w:rPr>
            <w:rFonts w:ascii="Arial" w:hAnsi="Arial" w:cs="Arial"/>
            <w:bCs/>
          </w:rPr>
          <w:t>, for example in the</w:t>
        </w:r>
      </w:ins>
      <w:ins w:id="631" w:author="Grant Kinsler" w:date="2019-10-15T15:02:00Z">
        <w:r w:rsidR="00693BE5">
          <w:rPr>
            <w:rFonts w:ascii="Arial" w:hAnsi="Arial" w:cs="Arial"/>
            <w:bCs/>
          </w:rPr>
          <w:t xml:space="preserve"> case of resistance to drugs targeting particular genes</w:t>
        </w:r>
        <w:r w:rsidR="00200E2C">
          <w:rPr>
            <w:rFonts w:ascii="Arial" w:hAnsi="Arial" w:cs="Arial"/>
            <w:bCs/>
          </w:rPr>
          <w:t xml:space="preserve"> [cite some stuff]</w:t>
        </w:r>
        <w:r w:rsidR="00693BE5">
          <w:rPr>
            <w:rFonts w:ascii="Arial" w:hAnsi="Arial" w:cs="Arial"/>
            <w:bCs/>
          </w:rPr>
          <w:t>,</w:t>
        </w:r>
      </w:ins>
      <w:ins w:id="632" w:author="Grant Kinsler" w:date="2019-10-15T15:00:00Z">
        <w:r>
          <w:rPr>
            <w:rFonts w:ascii="Arial" w:hAnsi="Arial" w:cs="Arial"/>
            <w:bCs/>
          </w:rPr>
          <w:t xml:space="preserve"> our method should only identify a single phenotype. Similarly, if instead of using a balanced collection of adaptive mutants, we use a biased collection, we will also get a biased perspective of the phenotype space. Of course, we do not have knowledge of which mutants have similar or distinct phenotypic signatures </w:t>
        </w:r>
        <w:r>
          <w:rPr>
            <w:rFonts w:ascii="Arial" w:hAnsi="Arial" w:cs="Arial"/>
            <w:bCs/>
            <w:i/>
            <w:iCs/>
          </w:rPr>
          <w:t>a priori</w:t>
        </w:r>
        <w:r>
          <w:rPr>
            <w:rFonts w:ascii="Arial" w:hAnsi="Arial" w:cs="Arial"/>
            <w:bCs/>
          </w:rPr>
          <w:t xml:space="preserve">, so we </w:t>
        </w:r>
      </w:ins>
      <w:ins w:id="633" w:author="Grant Kinsler" w:date="2019-10-15T15:02:00Z">
        <w:r w:rsidR="00DF391A">
          <w:rPr>
            <w:rFonts w:ascii="Arial" w:hAnsi="Arial" w:cs="Arial"/>
            <w:bCs/>
          </w:rPr>
          <w:t xml:space="preserve">use </w:t>
        </w:r>
      </w:ins>
      <w:ins w:id="634" w:author="Grant Kinsler" w:date="2019-10-15T15:00:00Z">
        <w:r>
          <w:rPr>
            <w:rFonts w:ascii="Arial" w:hAnsi="Arial" w:cs="Arial"/>
            <w:bCs/>
          </w:rPr>
          <w:t>putative causal genetic change for each of these adaptive mutants</w:t>
        </w:r>
      </w:ins>
      <w:ins w:id="635" w:author="Grant Kinsler" w:date="2019-10-15T15:02:00Z">
        <w:r w:rsidR="00DF391A">
          <w:rPr>
            <w:rFonts w:ascii="Arial" w:hAnsi="Arial" w:cs="Arial"/>
            <w:bCs/>
          </w:rPr>
          <w:t xml:space="preserve"> as identified in </w:t>
        </w:r>
        <w:proofErr w:type="spellStart"/>
        <w:r w:rsidR="00DF391A">
          <w:rPr>
            <w:rFonts w:ascii="Arial" w:hAnsi="Arial" w:cs="Arial"/>
            <w:bCs/>
          </w:rPr>
          <w:t>Venkataram</w:t>
        </w:r>
        <w:proofErr w:type="spellEnd"/>
        <w:r w:rsidR="00DF391A">
          <w:rPr>
            <w:rFonts w:ascii="Arial" w:hAnsi="Arial" w:cs="Arial"/>
            <w:bCs/>
          </w:rPr>
          <w:t xml:space="preserve"> et al. This allows us to </w:t>
        </w:r>
      </w:ins>
      <w:ins w:id="636" w:author="Grant Kinsler" w:date="2019-10-15T15:03:00Z">
        <w:r w:rsidR="00DF391A">
          <w:rPr>
            <w:rFonts w:ascii="Arial" w:hAnsi="Arial" w:cs="Arial"/>
            <w:bCs/>
          </w:rPr>
          <w:t>partition the mutants into balanced training and testing sets</w:t>
        </w:r>
      </w:ins>
      <w:ins w:id="637" w:author="Grant Kinsler" w:date="2019-11-14T08:43:00Z">
        <w:r w:rsidR="00036A7A">
          <w:rPr>
            <w:rFonts w:ascii="Arial" w:hAnsi="Arial" w:cs="Arial"/>
            <w:bCs/>
          </w:rPr>
          <w:t xml:space="preserve"> based on these genetic changes </w:t>
        </w:r>
      </w:ins>
      <w:commentRangeStart w:id="638"/>
      <w:ins w:id="639" w:author="Grant Kinsler" w:date="2019-10-15T15:03:00Z">
        <w:r w:rsidR="00DF391A">
          <w:rPr>
            <w:rFonts w:ascii="Arial" w:hAnsi="Arial" w:cs="Arial"/>
            <w:bCs/>
          </w:rPr>
          <w:t xml:space="preserve">(see Table). </w:t>
        </w:r>
      </w:ins>
      <w:commentRangeEnd w:id="638"/>
      <w:ins w:id="640" w:author="Grant Kinsler" w:date="2019-10-15T15:04:00Z">
        <w:r w:rsidR="00CA4A35">
          <w:rPr>
            <w:rStyle w:val="CommentReference"/>
          </w:rPr>
          <w:commentReference w:id="638"/>
        </w:r>
      </w:ins>
    </w:p>
    <w:p w14:paraId="5A882C55" w14:textId="3519A4DA" w:rsidR="00CA4A35" w:rsidRDefault="00CA4A35" w:rsidP="00AD133A">
      <w:pPr>
        <w:rPr>
          <w:ins w:id="641" w:author="Grant Kinsler" w:date="2019-10-15T15:04:00Z"/>
          <w:rFonts w:ascii="Arial" w:hAnsi="Arial" w:cs="Arial"/>
          <w:bCs/>
        </w:rPr>
      </w:pPr>
    </w:p>
    <w:p w14:paraId="33D60F38" w14:textId="40396536" w:rsidR="00CA4A35" w:rsidRDefault="00CA4A35" w:rsidP="00AD133A">
      <w:pPr>
        <w:rPr>
          <w:ins w:id="642" w:author="Grant Kinsler" w:date="2019-10-15T09:17:00Z"/>
          <w:rFonts w:ascii="Arial" w:hAnsi="Arial" w:cs="Arial"/>
          <w:bCs/>
        </w:rPr>
      </w:pPr>
      <w:ins w:id="643" w:author="Grant Kinsler" w:date="2019-10-15T15:04:00Z">
        <w:r>
          <w:rPr>
            <w:rFonts w:ascii="Arial" w:hAnsi="Arial" w:cs="Arial"/>
            <w:bCs/>
          </w:rPr>
          <w:t xml:space="preserve">Now armed with our </w:t>
        </w:r>
      </w:ins>
      <w:ins w:id="644" w:author="Grant Kinsler" w:date="2019-10-15T15:05:00Z">
        <w:r>
          <w:rPr>
            <w:rFonts w:ascii="Arial" w:hAnsi="Arial" w:cs="Arial"/>
            <w:bCs/>
          </w:rPr>
          <w:t>mathematical framework, balanced set of mutants, and these mutants measured in a range of subtle environmental perturbations, we can identify the fitness-relevant phenotypes associated with this collection of muta</w:t>
        </w:r>
        <w:r w:rsidR="00207320">
          <w:rPr>
            <w:rFonts w:ascii="Arial" w:hAnsi="Arial" w:cs="Arial"/>
            <w:bCs/>
          </w:rPr>
          <w:t>nts</w:t>
        </w:r>
      </w:ins>
      <w:ins w:id="645" w:author="Grant Kinsler" w:date="2019-10-16T08:48:00Z">
        <w:r w:rsidR="004752B4">
          <w:rPr>
            <w:rFonts w:ascii="Arial" w:hAnsi="Arial" w:cs="Arial"/>
            <w:bCs/>
          </w:rPr>
          <w:t xml:space="preserve"> in the evolution condition using subtle environmental perturbations.</w:t>
        </w:r>
      </w:ins>
      <w:ins w:id="646" w:author="Grant Kinsler" w:date="2019-11-14T08:43:00Z">
        <w:r w:rsidR="00826A2A">
          <w:rPr>
            <w:rFonts w:ascii="Arial" w:hAnsi="Arial" w:cs="Arial"/>
            <w:bCs/>
          </w:rPr>
          <w:t xml:space="preserve">  </w:t>
        </w:r>
      </w:ins>
      <w:ins w:id="647" w:author="Grant Kinsler" w:date="2019-10-16T08:48:00Z">
        <w:r w:rsidR="00F5469E">
          <w:rPr>
            <w:rFonts w:ascii="Arial" w:hAnsi="Arial" w:cs="Arial"/>
            <w:bCs/>
          </w:rPr>
          <w:t xml:space="preserve">By repeatedly dividing the subtle </w:t>
        </w:r>
      </w:ins>
      <w:ins w:id="648" w:author="Grant Kinsler" w:date="2019-10-16T08:49:00Z">
        <w:r w:rsidR="00F5469E">
          <w:rPr>
            <w:rFonts w:ascii="Arial" w:hAnsi="Arial" w:cs="Arial"/>
            <w:bCs/>
          </w:rPr>
          <w:t xml:space="preserve">conditions into </w:t>
        </w:r>
      </w:ins>
      <w:ins w:id="649" w:author="Grant Kinsler" w:date="2019-10-16T08:52:00Z">
        <w:r w:rsidR="00110820">
          <w:rPr>
            <w:rFonts w:ascii="Arial" w:hAnsi="Arial" w:cs="Arial"/>
            <w:bCs/>
          </w:rPr>
          <w:t xml:space="preserve">a training and test set, we can use </w:t>
        </w:r>
      </w:ins>
      <w:ins w:id="650" w:author="Grant Kinsler" w:date="2019-11-14T08:44:00Z">
        <w:r w:rsidR="00826A2A">
          <w:rPr>
            <w:rFonts w:ascii="Arial" w:hAnsi="Arial" w:cs="Arial"/>
            <w:bCs/>
          </w:rPr>
          <w:t xml:space="preserve">the </w:t>
        </w:r>
      </w:ins>
      <w:ins w:id="651" w:author="Grant Kinsler" w:date="2019-10-16T08:52:00Z">
        <w:r w:rsidR="00110820">
          <w:rPr>
            <w:rFonts w:ascii="Arial" w:hAnsi="Arial" w:cs="Arial"/>
            <w:bCs/>
          </w:rPr>
          <w:t xml:space="preserve">bi-cross validation </w:t>
        </w:r>
      </w:ins>
      <w:ins w:id="652" w:author="Grant Kinsler" w:date="2019-11-14T08:44:00Z">
        <w:r w:rsidR="00826A2A">
          <w:rPr>
            <w:rFonts w:ascii="Arial" w:hAnsi="Arial" w:cs="Arial"/>
            <w:bCs/>
          </w:rPr>
          <w:t xml:space="preserve">to identify when we are overfitting measurement noise in this particular </w:t>
        </w:r>
      </w:ins>
      <w:ins w:id="653" w:author="Grant Kinsler" w:date="2019-10-16T08:53:00Z">
        <w:r w:rsidR="00110820">
          <w:rPr>
            <w:rFonts w:ascii="Arial" w:hAnsi="Arial" w:cs="Arial"/>
            <w:bCs/>
          </w:rPr>
          <w:t>… the best predictive power is with 9 componen</w:t>
        </w:r>
        <w:r w:rsidR="00FF2105">
          <w:rPr>
            <w:rFonts w:ascii="Arial" w:hAnsi="Arial" w:cs="Arial"/>
            <w:bCs/>
          </w:rPr>
          <w:t xml:space="preserve">ts included in the model. </w:t>
        </w:r>
        <w:r w:rsidR="00C94E81">
          <w:rPr>
            <w:rFonts w:ascii="Arial" w:hAnsi="Arial" w:cs="Arial"/>
            <w:bCs/>
          </w:rPr>
          <w:t>Additionally, because repe</w:t>
        </w:r>
      </w:ins>
      <w:ins w:id="654" w:author="Grant Kinsler" w:date="2019-10-16T08:54:00Z">
        <w:r w:rsidR="00C94E81">
          <w:rPr>
            <w:rFonts w:ascii="Arial" w:hAnsi="Arial" w:cs="Arial"/>
            <w:bCs/>
          </w:rPr>
          <w:t xml:space="preserve">atedly dividing the data into these two sets can alter the </w:t>
        </w:r>
      </w:ins>
    </w:p>
    <w:p w14:paraId="211CD8EE" w14:textId="0FB4CC70" w:rsidR="005F4774" w:rsidRDefault="005F4774">
      <w:pPr>
        <w:rPr>
          <w:ins w:id="655" w:author="Grant Kinsler" w:date="2019-08-28T11:22:00Z"/>
          <w:rFonts w:ascii="Arial" w:hAnsi="Arial" w:cs="Arial"/>
          <w:i/>
          <w:iCs/>
        </w:rPr>
      </w:pPr>
    </w:p>
    <w:p w14:paraId="37577AB3" w14:textId="77777777" w:rsidR="00826A2A" w:rsidRDefault="00A02465" w:rsidP="00AD133A">
      <w:pPr>
        <w:rPr>
          <w:ins w:id="656" w:author="Grant Kinsler" w:date="2019-11-14T08:45:00Z"/>
          <w:rFonts w:ascii="Arial" w:hAnsi="Arial" w:cs="Arial"/>
        </w:rPr>
      </w:pPr>
      <w:ins w:id="657" w:author="Grant Kinsler" w:date="2019-08-28T11:22:00Z">
        <w:r>
          <w:rPr>
            <w:rFonts w:ascii="Arial" w:hAnsi="Arial" w:cs="Arial"/>
          </w:rPr>
          <w:t xml:space="preserve">We construct a </w:t>
        </w:r>
      </w:ins>
      <w:ins w:id="658" w:author="Grant Kinsler" w:date="2019-10-16T08:55:00Z">
        <w:r w:rsidR="00EB4C4A">
          <w:rPr>
            <w:rFonts w:ascii="Arial" w:hAnsi="Arial" w:cs="Arial"/>
          </w:rPr>
          <w:t>9</w:t>
        </w:r>
      </w:ins>
      <w:ins w:id="659" w:author="Grant Kinsler" w:date="2019-08-28T11:22:00Z">
        <w:r>
          <w:rPr>
            <w:rFonts w:ascii="Arial" w:hAnsi="Arial" w:cs="Arial"/>
          </w:rPr>
          <w:t>-</w:t>
        </w:r>
      </w:ins>
      <w:ins w:id="660" w:author="Grant Kinsler" w:date="2019-10-16T08:55:00Z">
        <w:r w:rsidR="00EB4C4A">
          <w:rPr>
            <w:rFonts w:ascii="Arial" w:hAnsi="Arial" w:cs="Arial"/>
          </w:rPr>
          <w:t>compone</w:t>
        </w:r>
      </w:ins>
      <w:ins w:id="661" w:author="Grant Kinsler" w:date="2019-10-18T10:02:00Z">
        <w:r w:rsidR="00550A6A">
          <w:rPr>
            <w:rFonts w:ascii="Arial" w:hAnsi="Arial" w:cs="Arial"/>
          </w:rPr>
          <w:t>n</w:t>
        </w:r>
      </w:ins>
      <w:ins w:id="662" w:author="Grant Kinsler" w:date="2019-10-16T08:55:00Z">
        <w:r w:rsidR="00EB4C4A">
          <w:rPr>
            <w:rFonts w:ascii="Arial" w:hAnsi="Arial" w:cs="Arial"/>
          </w:rPr>
          <w:t xml:space="preserve">t </w:t>
        </w:r>
      </w:ins>
      <w:ins w:id="663" w:author="Grant Kinsler" w:date="2019-08-28T11:22:00Z">
        <w:r>
          <w:rPr>
            <w:rFonts w:ascii="Arial" w:hAnsi="Arial" w:cs="Arial"/>
          </w:rPr>
          <w:t xml:space="preserve">phenotype space using the entire set of subtle environmental perturbations and the training mutants. </w:t>
        </w:r>
      </w:ins>
      <w:ins w:id="664" w:author="Grant Kinsler" w:date="2019-08-28T11:25:00Z">
        <w:r w:rsidR="00D04D84">
          <w:rPr>
            <w:rFonts w:ascii="Arial" w:hAnsi="Arial" w:cs="Arial"/>
          </w:rPr>
          <w:t xml:space="preserve">Using the phenotypic components of the mutants and weightings of subtle conditions in this space, we explain up to </w:t>
        </w:r>
      </w:ins>
      <w:ins w:id="665" w:author="Grant Kinsler" w:date="2019-10-16T08:55:00Z">
        <w:r w:rsidR="00537342">
          <w:rPr>
            <w:rFonts w:ascii="Arial" w:hAnsi="Arial" w:cs="Arial"/>
          </w:rPr>
          <w:t>X</w:t>
        </w:r>
      </w:ins>
      <w:ins w:id="666" w:author="Grant Kinsler" w:date="2019-08-28T11:25:00Z">
        <w:r w:rsidR="00D04D84">
          <w:rPr>
            <w:rFonts w:ascii="Arial" w:hAnsi="Arial" w:cs="Arial"/>
          </w:rPr>
          <w:t>% of variation in fitness for this set of mutants and conditions, indicating we capture</w:t>
        </w:r>
      </w:ins>
      <w:ins w:id="667" w:author="Grant Kinsler" w:date="2019-10-16T08:56:00Z">
        <w:r w:rsidR="00E7304B">
          <w:rPr>
            <w:rFonts w:ascii="Arial" w:hAnsi="Arial" w:cs="Arial"/>
          </w:rPr>
          <w:t xml:space="preserve"> most of the behavior in these subtle perturbations</w:t>
        </w:r>
      </w:ins>
      <w:commentRangeStart w:id="668"/>
      <w:ins w:id="669" w:author="Grant Kinsler" w:date="2019-08-28T11:26:00Z">
        <w:r w:rsidR="00D04D84">
          <w:rPr>
            <w:rFonts w:ascii="Arial" w:hAnsi="Arial" w:cs="Arial"/>
          </w:rPr>
          <w:t>.</w:t>
        </w:r>
        <w:commentRangeEnd w:id="668"/>
        <w:r w:rsidR="00D04D84">
          <w:rPr>
            <w:rStyle w:val="CommentReference"/>
          </w:rPr>
          <w:commentReference w:id="668"/>
        </w:r>
        <w:r w:rsidR="00D04D84">
          <w:rPr>
            <w:rFonts w:ascii="Arial" w:hAnsi="Arial" w:cs="Arial"/>
          </w:rPr>
          <w:t xml:space="preserve"> </w:t>
        </w:r>
      </w:ins>
    </w:p>
    <w:p w14:paraId="69E367B3" w14:textId="61826171" w:rsidR="00826A2A" w:rsidRDefault="00826A2A" w:rsidP="00AD133A">
      <w:pPr>
        <w:rPr>
          <w:ins w:id="670" w:author="Grant Kinsler" w:date="2019-11-14T08:53:00Z"/>
          <w:rFonts w:ascii="Arial" w:hAnsi="Arial" w:cs="Arial"/>
        </w:rPr>
      </w:pPr>
    </w:p>
    <w:p w14:paraId="3E401418" w14:textId="43189516" w:rsidR="00826A2A" w:rsidRDefault="00826A2A" w:rsidP="00AD133A">
      <w:pPr>
        <w:rPr>
          <w:ins w:id="671" w:author="Grant Kinsler" w:date="2019-11-14T08:45:00Z"/>
          <w:rFonts w:ascii="Arial" w:hAnsi="Arial" w:cs="Arial"/>
        </w:rPr>
      </w:pPr>
    </w:p>
    <w:p w14:paraId="646B39C2" w14:textId="2C194BEC" w:rsidR="00826A2A" w:rsidRDefault="00826A2A" w:rsidP="00AD133A">
      <w:pPr>
        <w:rPr>
          <w:ins w:id="672" w:author="Grant Kinsler" w:date="2019-11-14T08:45:00Z"/>
          <w:rFonts w:ascii="Arial" w:hAnsi="Arial" w:cs="Arial"/>
        </w:rPr>
      </w:pPr>
      <w:ins w:id="673" w:author="Grant Kinsler" w:date="2019-11-14T08:52:00Z">
        <w:r>
          <w:rPr>
            <w:rFonts w:ascii="Arial" w:hAnsi="Arial" w:cs="Arial"/>
          </w:rPr>
          <w:t>From subtle environmental pe</w:t>
        </w:r>
      </w:ins>
      <w:ins w:id="674" w:author="Grant Kinsler" w:date="2019-11-14T08:53:00Z">
        <w:r>
          <w:rPr>
            <w:rFonts w:ascii="Arial" w:hAnsi="Arial" w:cs="Arial"/>
          </w:rPr>
          <w:t xml:space="preserve">rturbations, can we detect </w:t>
        </w:r>
      </w:ins>
    </w:p>
    <w:p w14:paraId="091A2676" w14:textId="77777777" w:rsidR="00826A2A" w:rsidRDefault="00826A2A" w:rsidP="00AD133A">
      <w:pPr>
        <w:rPr>
          <w:ins w:id="675" w:author="Grant Kinsler" w:date="2019-11-14T08:45:00Z"/>
          <w:rFonts w:ascii="Arial" w:hAnsi="Arial" w:cs="Arial"/>
        </w:rPr>
      </w:pPr>
    </w:p>
    <w:p w14:paraId="4792C581" w14:textId="77777777" w:rsidR="00826A2A" w:rsidRDefault="00826A2A" w:rsidP="00AD133A">
      <w:pPr>
        <w:rPr>
          <w:ins w:id="676" w:author="Grant Kinsler" w:date="2019-11-14T08:45:00Z"/>
          <w:rFonts w:ascii="Arial" w:hAnsi="Arial" w:cs="Arial"/>
        </w:rPr>
      </w:pPr>
    </w:p>
    <w:p w14:paraId="47E6B0B5" w14:textId="77777777" w:rsidR="00826A2A" w:rsidRDefault="00826A2A" w:rsidP="00AD133A">
      <w:pPr>
        <w:rPr>
          <w:ins w:id="677" w:author="Grant Kinsler" w:date="2019-11-14T08:45:00Z"/>
          <w:rFonts w:ascii="Arial" w:hAnsi="Arial" w:cs="Arial"/>
        </w:rPr>
      </w:pPr>
    </w:p>
    <w:p w14:paraId="28BC9DE4" w14:textId="64AFD0B6" w:rsidR="00DF0947" w:rsidRDefault="00D04D84" w:rsidP="00AD133A">
      <w:pPr>
        <w:rPr>
          <w:ins w:id="678" w:author="Grant Kinsler" w:date="2019-10-16T08:56:00Z"/>
          <w:rFonts w:ascii="Arial" w:hAnsi="Arial" w:cs="Arial"/>
        </w:rPr>
      </w:pPr>
      <w:ins w:id="679" w:author="Grant Kinsler" w:date="2019-08-28T11:26:00Z">
        <w:r>
          <w:rPr>
            <w:rFonts w:ascii="Arial" w:hAnsi="Arial" w:cs="Arial"/>
          </w:rPr>
          <w:t>We can u</w:t>
        </w:r>
      </w:ins>
      <w:ins w:id="680" w:author="Grant Kinsler" w:date="2019-08-28T11:25:00Z">
        <w:r>
          <w:rPr>
            <w:rFonts w:ascii="Arial" w:hAnsi="Arial" w:cs="Arial"/>
          </w:rPr>
          <w:t>s</w:t>
        </w:r>
      </w:ins>
      <w:ins w:id="681" w:author="Grant Kinsler" w:date="2019-08-28T11:26:00Z">
        <w:r>
          <w:rPr>
            <w:rFonts w:ascii="Arial" w:hAnsi="Arial" w:cs="Arial"/>
          </w:rPr>
          <w:t>e</w:t>
        </w:r>
      </w:ins>
      <w:ins w:id="682" w:author="Grant Kinsler" w:date="2019-08-28T11:25:00Z">
        <w:r>
          <w:rPr>
            <w:rFonts w:ascii="Arial" w:hAnsi="Arial" w:cs="Arial"/>
          </w:rPr>
          <w:t xml:space="preserve"> </w:t>
        </w:r>
      </w:ins>
      <w:ins w:id="683" w:author="Grant Kinsler" w:date="2019-08-28T11:23:00Z">
        <w:r>
          <w:rPr>
            <w:rFonts w:ascii="Arial" w:hAnsi="Arial" w:cs="Arial"/>
          </w:rPr>
          <w:t>this subtle perturbation space</w:t>
        </w:r>
      </w:ins>
      <w:ins w:id="684" w:author="Grant Kinsler" w:date="2019-08-28T11:26:00Z">
        <w:r>
          <w:rPr>
            <w:rFonts w:ascii="Arial" w:hAnsi="Arial" w:cs="Arial"/>
          </w:rPr>
          <w:t xml:space="preserve"> to make</w:t>
        </w:r>
      </w:ins>
      <w:ins w:id="685" w:author="Grant Kinsler" w:date="2019-08-28T11:23:00Z">
        <w:r>
          <w:rPr>
            <w:rFonts w:ascii="Arial" w:hAnsi="Arial" w:cs="Arial"/>
          </w:rPr>
          <w:t xml:space="preserve"> predictions of fitness in strong environmental perturbations by independently fitting the l</w:t>
        </w:r>
      </w:ins>
      <w:ins w:id="686" w:author="Grant Kinsler" w:date="2019-08-28T11:24:00Z">
        <w:r>
          <w:rPr>
            <w:rFonts w:ascii="Arial" w:hAnsi="Arial" w:cs="Arial"/>
          </w:rPr>
          <w:t>ocations of the test mutants and the strong perturbation conditions and then evaluating our ability to predict the fitness of these test mutants in the strong environmental perturbations based on this initial space.</w:t>
        </w:r>
      </w:ins>
      <w:ins w:id="687" w:author="Grant Kinsler" w:date="2019-08-28T11:28:00Z">
        <w:r>
          <w:rPr>
            <w:rFonts w:ascii="Arial" w:hAnsi="Arial" w:cs="Arial"/>
          </w:rPr>
          <w:t xml:space="preserve"> </w:t>
        </w:r>
      </w:ins>
      <w:ins w:id="688" w:author="Grant Kinsler" w:date="2019-10-16T08:56:00Z">
        <w:r w:rsidR="00B84DCE">
          <w:rPr>
            <w:rFonts w:ascii="Arial" w:hAnsi="Arial" w:cs="Arial"/>
          </w:rPr>
          <w:t>Overall, this 9-</w:t>
        </w:r>
        <w:r w:rsidR="008D4645">
          <w:rPr>
            <w:rFonts w:ascii="Arial" w:hAnsi="Arial" w:cs="Arial"/>
          </w:rPr>
          <w:t>component model</w:t>
        </w:r>
      </w:ins>
      <w:ins w:id="689" w:author="Grant Kinsler" w:date="2019-10-16T08:58:00Z">
        <w:r w:rsidR="009D1581">
          <w:rPr>
            <w:rFonts w:ascii="Arial" w:hAnsi="Arial" w:cs="Arial"/>
          </w:rPr>
          <w:t xml:space="preserve"> explains the most variation in the data</w:t>
        </w:r>
        <w:r w:rsidR="00FF1557">
          <w:rPr>
            <w:rFonts w:ascii="Arial" w:hAnsi="Arial" w:cs="Arial"/>
          </w:rPr>
          <w:t xml:space="preserve"> (65% weighted C</w:t>
        </w:r>
        <w:r w:rsidR="001B1FBB">
          <w:rPr>
            <w:rFonts w:ascii="Arial" w:hAnsi="Arial" w:cs="Arial"/>
          </w:rPr>
          <w:t>o. of D.</w:t>
        </w:r>
      </w:ins>
      <w:ins w:id="690" w:author="Grant Kinsler" w:date="2019-10-16T08:59:00Z">
        <w:r w:rsidR="00750275">
          <w:rPr>
            <w:rFonts w:ascii="Arial" w:hAnsi="Arial" w:cs="Arial"/>
          </w:rPr>
          <w:t>s</w:t>
        </w:r>
      </w:ins>
      <w:ins w:id="691" w:author="Grant Kinsler" w:date="2019-10-16T08:58:00Z">
        <w:r w:rsidR="00FF1557">
          <w:rPr>
            <w:rFonts w:ascii="Arial" w:hAnsi="Arial" w:cs="Arial"/>
          </w:rPr>
          <w:t xml:space="preserve"> overall). </w:t>
        </w:r>
      </w:ins>
    </w:p>
    <w:p w14:paraId="54CD6B0D" w14:textId="77777777" w:rsidR="00DF0947" w:rsidRDefault="00DF0947" w:rsidP="00AD133A">
      <w:pPr>
        <w:rPr>
          <w:ins w:id="692" w:author="Grant Kinsler" w:date="2019-10-16T08:56:00Z"/>
          <w:rFonts w:ascii="Arial" w:hAnsi="Arial" w:cs="Arial"/>
        </w:rPr>
      </w:pPr>
    </w:p>
    <w:p w14:paraId="236E6DF0" w14:textId="699A931D" w:rsidR="005F4774" w:rsidRDefault="00D04D84" w:rsidP="00AD133A">
      <w:pPr>
        <w:rPr>
          <w:ins w:id="693" w:author="Grant Kinsler" w:date="2019-10-18T10:02:00Z"/>
          <w:rFonts w:ascii="Arial" w:hAnsi="Arial" w:cs="Arial"/>
        </w:rPr>
      </w:pPr>
      <w:ins w:id="694" w:author="Grant Kinsler" w:date="2019-08-28T11:29:00Z">
        <w:r>
          <w:rPr>
            <w:rFonts w:ascii="Arial" w:hAnsi="Arial" w:cs="Arial"/>
          </w:rPr>
          <w:t xml:space="preserve">For all the test mutants, </w:t>
        </w:r>
      </w:ins>
      <w:ins w:id="695" w:author="Grant Kinsler" w:date="2019-08-28T11:30:00Z">
        <w:r>
          <w:rPr>
            <w:rFonts w:ascii="Arial" w:hAnsi="Arial" w:cs="Arial"/>
          </w:rPr>
          <w:t>we generally explain more variance in the fitness values than a model with only a single phenotypic component</w:t>
        </w:r>
      </w:ins>
      <w:ins w:id="696" w:author="Grant Kinsler" w:date="2019-08-28T11:35:00Z">
        <w:r w:rsidR="00EB7550">
          <w:rPr>
            <w:rFonts w:ascii="Arial" w:hAnsi="Arial" w:cs="Arial"/>
          </w:rPr>
          <w:t xml:space="preserve"> or the average o</w:t>
        </w:r>
      </w:ins>
      <w:ins w:id="697" w:author="Grant Kinsler" w:date="2019-08-28T11:36:00Z">
        <w:r w:rsidR="00EB7550">
          <w:rPr>
            <w:rFonts w:ascii="Arial" w:hAnsi="Arial" w:cs="Arial"/>
          </w:rPr>
          <w:t>f permutations that remove the correlational signal of mutants and conditions in the training set</w:t>
        </w:r>
      </w:ins>
      <w:ins w:id="698" w:author="Grant Kinsler" w:date="2019-08-28T11:30:00Z">
        <w:r>
          <w:rPr>
            <w:rFonts w:ascii="Arial" w:hAnsi="Arial" w:cs="Arial"/>
          </w:rPr>
          <w:t xml:space="preserve">, indicating that we are learning about phenotype beyond </w:t>
        </w:r>
      </w:ins>
      <w:ins w:id="699" w:author="Grant Kinsler" w:date="2019-08-28T11:31:00Z">
        <w:r>
          <w:rPr>
            <w:rFonts w:ascii="Arial" w:hAnsi="Arial" w:cs="Arial"/>
          </w:rPr>
          <w:t>average fitness across the subtle environmental perturbations</w:t>
        </w:r>
      </w:ins>
      <w:ins w:id="700" w:author="Grant Kinsler" w:date="2019-08-28T11:36:00Z">
        <w:r w:rsidR="00EB7550">
          <w:rPr>
            <w:rFonts w:ascii="Arial" w:hAnsi="Arial" w:cs="Arial"/>
          </w:rPr>
          <w:t>, and that these subtle environmental perturbations do in fact contain information about the behavior of th</w:t>
        </w:r>
      </w:ins>
      <w:ins w:id="701" w:author="Grant Kinsler" w:date="2019-08-28T11:37:00Z">
        <w:r w:rsidR="00EB7550">
          <w:rPr>
            <w:rFonts w:ascii="Arial" w:hAnsi="Arial" w:cs="Arial"/>
          </w:rPr>
          <w:t>ese mutants that allows us to make concrete predictions of fitness in other contexts.</w:t>
        </w:r>
        <w:r w:rsidR="001B6C5D">
          <w:rPr>
            <w:rFonts w:ascii="Arial" w:hAnsi="Arial" w:cs="Arial"/>
          </w:rPr>
          <w:t xml:space="preserve"> This ability to make predictions, however, is limited, and our predictive power declines as </w:t>
        </w:r>
      </w:ins>
      <w:ins w:id="702" w:author="Grant Kinsler" w:date="2019-08-28T11:38:00Z">
        <w:r w:rsidR="001B6C5D">
          <w:rPr>
            <w:rFonts w:ascii="Arial" w:hAnsi="Arial" w:cs="Arial"/>
          </w:rPr>
          <w:t xml:space="preserve">perturbations become stronger, suggesting that the phenotypic effects observed in the local neighborhood of conditions around the evolution condition may be unable to explain </w:t>
        </w:r>
      </w:ins>
      <w:ins w:id="703" w:author="Grant Kinsler" w:date="2019-08-28T11:39:00Z">
        <w:r w:rsidR="001B6C5D">
          <w:rPr>
            <w:rFonts w:ascii="Arial" w:hAnsi="Arial" w:cs="Arial"/>
          </w:rPr>
          <w:t xml:space="preserve">behavior in very different </w:t>
        </w:r>
        <w:r w:rsidR="00FE29A5">
          <w:rPr>
            <w:rFonts w:ascii="Arial" w:hAnsi="Arial" w:cs="Arial"/>
          </w:rPr>
          <w:t>environments</w:t>
        </w:r>
      </w:ins>
      <w:ins w:id="704" w:author="Grant Kinsler" w:date="2019-08-28T11:40:00Z">
        <w:r w:rsidR="00291942">
          <w:rPr>
            <w:rFonts w:ascii="Arial" w:hAnsi="Arial" w:cs="Arial"/>
          </w:rPr>
          <w:t xml:space="preserve"> and that this predictive power may be limited to an intermediate scale.</w:t>
        </w:r>
      </w:ins>
    </w:p>
    <w:p w14:paraId="6A0AB445" w14:textId="37B2BB1F" w:rsidR="00550A6A" w:rsidRDefault="00550A6A" w:rsidP="00AD133A">
      <w:pPr>
        <w:rPr>
          <w:ins w:id="705" w:author="Grant Kinsler" w:date="2019-10-18T10:02:00Z"/>
          <w:rFonts w:ascii="Arial" w:hAnsi="Arial" w:cs="Arial"/>
        </w:rPr>
      </w:pPr>
    </w:p>
    <w:p w14:paraId="03037AB5" w14:textId="27002D30" w:rsidR="008B2B46" w:rsidRDefault="00550A6A" w:rsidP="00AD133A">
      <w:pPr>
        <w:rPr>
          <w:ins w:id="706" w:author="Grant Kinsler" w:date="2019-11-06T09:01:00Z"/>
          <w:rFonts w:ascii="Arial" w:hAnsi="Arial" w:cs="Arial"/>
          <w:i/>
          <w:iCs/>
        </w:rPr>
      </w:pPr>
      <w:ins w:id="707" w:author="Grant Kinsler" w:date="2019-10-18T10:02:00Z">
        <w:r w:rsidRPr="00550A6A">
          <w:rPr>
            <w:rFonts w:ascii="Arial" w:hAnsi="Arial" w:cs="Arial"/>
            <w:i/>
            <w:iCs/>
            <w:rPrChange w:id="708" w:author="Grant Kinsler" w:date="2019-10-18T10:02:00Z">
              <w:rPr>
                <w:rFonts w:ascii="Arial" w:hAnsi="Arial" w:cs="Arial"/>
              </w:rPr>
            </w:rPrChange>
          </w:rPr>
          <w:t xml:space="preserve">[paragraph detailing interesting, new things we’ve learned, with attention to specifics in fig </w:t>
        </w:r>
      </w:ins>
      <w:ins w:id="709" w:author="Grant Kinsler" w:date="2019-11-06T09:01:00Z">
        <w:r w:rsidR="00A1414F">
          <w:rPr>
            <w:rFonts w:ascii="Arial" w:hAnsi="Arial" w:cs="Arial"/>
            <w:i/>
            <w:iCs/>
          </w:rPr>
          <w:t>3</w:t>
        </w:r>
      </w:ins>
      <w:ins w:id="710" w:author="Grant Kinsler" w:date="2019-10-18T10:02:00Z">
        <w:r w:rsidRPr="00550A6A">
          <w:rPr>
            <w:rFonts w:ascii="Arial" w:hAnsi="Arial" w:cs="Arial"/>
            <w:i/>
            <w:iCs/>
            <w:rPrChange w:id="711" w:author="Grant Kinsler" w:date="2019-10-18T10:02:00Z">
              <w:rPr>
                <w:rFonts w:ascii="Arial" w:hAnsi="Arial" w:cs="Arial"/>
              </w:rPr>
            </w:rPrChange>
          </w:rPr>
          <w:t>]</w:t>
        </w:r>
      </w:ins>
    </w:p>
    <w:p w14:paraId="4CD242C8" w14:textId="77777777" w:rsidR="00A1414F" w:rsidRDefault="00A1414F" w:rsidP="00AD133A">
      <w:pPr>
        <w:rPr>
          <w:ins w:id="712" w:author="Grant Kinsler" w:date="2019-10-23T09:26:00Z"/>
          <w:rFonts w:ascii="Arial" w:hAnsi="Arial" w:cs="Arial"/>
          <w:i/>
          <w:iCs/>
        </w:rPr>
      </w:pPr>
    </w:p>
    <w:p w14:paraId="56391F48" w14:textId="2213CE7F" w:rsidR="008B2B46" w:rsidRPr="008B2B46" w:rsidRDefault="008B2B46" w:rsidP="00AD133A">
      <w:pPr>
        <w:rPr>
          <w:ins w:id="713" w:author="Grant Kinsler" w:date="2019-10-18T12:04:00Z"/>
          <w:rFonts w:ascii="Arial" w:hAnsi="Arial" w:cs="Arial"/>
          <w:rPrChange w:id="714" w:author="Grant Kinsler" w:date="2019-10-23T09:26:00Z">
            <w:rPr>
              <w:ins w:id="715" w:author="Grant Kinsler" w:date="2019-10-18T12:04:00Z"/>
              <w:rFonts w:ascii="Arial" w:hAnsi="Arial" w:cs="Arial"/>
              <w:i/>
              <w:iCs/>
            </w:rPr>
          </w:rPrChange>
        </w:rPr>
      </w:pPr>
      <w:ins w:id="716" w:author="Grant Kinsler" w:date="2019-10-23T09:26:00Z">
        <w:r w:rsidRPr="004157A5">
          <w:rPr>
            <w:rFonts w:ascii="Arial" w:hAnsi="Arial" w:cs="Arial"/>
          </w:rPr>
          <w:t xml:space="preserve">Though it is clear that this phenotypic model can make predictions of aggregate mutant behavior across a variety of conditions an intermediate distance away from the evolution condition, it remains to be shown that we are learning real phenotypic differences and behavior for these mutants. In particular, our </w:t>
        </w:r>
        <w:r>
          <w:rPr>
            <w:rFonts w:ascii="Arial" w:hAnsi="Arial" w:cs="Arial"/>
          </w:rPr>
          <w:t xml:space="preserve">nine </w:t>
        </w:r>
        <w:r w:rsidRPr="004157A5">
          <w:rPr>
            <w:rFonts w:ascii="Arial" w:hAnsi="Arial" w:cs="Arial"/>
          </w:rPr>
          <w:t xml:space="preserve">phenotype model accurately estimates fitness for the cases where recurrently hit mutations exhibited clear fitness differences from the evolution condition (Fig. </w:t>
        </w:r>
      </w:ins>
      <w:ins w:id="717" w:author="Grant Kinsler" w:date="2019-11-06T09:01:00Z">
        <w:r w:rsidR="00A1414F">
          <w:rPr>
            <w:rFonts w:ascii="Arial" w:hAnsi="Arial" w:cs="Arial"/>
          </w:rPr>
          <w:t>3</w:t>
        </w:r>
      </w:ins>
      <w:ins w:id="718" w:author="Grant Kinsler" w:date="2019-10-23T09:26:00Z">
        <w:r w:rsidRPr="004157A5">
          <w:rPr>
            <w:rFonts w:ascii="Arial" w:hAnsi="Arial" w:cs="Arial"/>
          </w:rPr>
          <w:t xml:space="preserve">). This includes cases where only a subset of the mutations showed such a difference as in the case of GPB2 in 1 Day environment. </w:t>
        </w:r>
      </w:ins>
    </w:p>
    <w:p w14:paraId="527D40C9" w14:textId="2A2B351D" w:rsidR="00585716" w:rsidRDefault="00585716" w:rsidP="00AD133A">
      <w:pPr>
        <w:rPr>
          <w:ins w:id="719" w:author="Grant Kinsler" w:date="2019-10-18T12:04:00Z"/>
          <w:rFonts w:ascii="Arial" w:hAnsi="Arial" w:cs="Arial"/>
          <w:i/>
          <w:iCs/>
        </w:rPr>
      </w:pPr>
    </w:p>
    <w:p w14:paraId="56A1680F" w14:textId="080CFAB9" w:rsidR="00585716" w:rsidRPr="00585716" w:rsidRDefault="00585716" w:rsidP="00AD133A">
      <w:pPr>
        <w:rPr>
          <w:ins w:id="720" w:author="Grant Kinsler" w:date="2019-08-28T09:25:00Z"/>
          <w:rFonts w:ascii="Arial" w:hAnsi="Arial" w:cs="Arial"/>
        </w:rPr>
      </w:pPr>
      <w:ins w:id="721" w:author="Grant Kinsler" w:date="2019-10-18T12:04:00Z">
        <w:r>
          <w:rPr>
            <w:rFonts w:ascii="Arial" w:hAnsi="Arial" w:cs="Arial"/>
          </w:rPr>
          <w:t>This makes it clear that we are able to measure the effect of these mutations across subtle perturbations well, and that mutant behavior acros</w:t>
        </w:r>
      </w:ins>
      <w:ins w:id="722" w:author="Grant Kinsler" w:date="2019-10-18T12:05:00Z">
        <w:r>
          <w:rPr>
            <w:rFonts w:ascii="Arial" w:hAnsi="Arial" w:cs="Arial"/>
          </w:rPr>
          <w:t>s these conditions represents real biology.</w:t>
        </w:r>
      </w:ins>
      <w:ins w:id="723" w:author="Grant Kinsler" w:date="2019-10-18T12:04:00Z">
        <w:r>
          <w:rPr>
            <w:rFonts w:ascii="Arial" w:hAnsi="Arial" w:cs="Arial"/>
          </w:rPr>
          <w:t xml:space="preserve"> </w:t>
        </w:r>
      </w:ins>
    </w:p>
    <w:p w14:paraId="43FBCEEA" w14:textId="77777777" w:rsidR="00642AB8" w:rsidRPr="00433545" w:rsidRDefault="00642AB8" w:rsidP="00343A98">
      <w:pPr>
        <w:rPr>
          <w:ins w:id="724" w:author="Grant Kinsler" w:date="2019-07-02T08:40:00Z"/>
          <w:rFonts w:ascii="Arial" w:hAnsi="Arial" w:cs="Arial"/>
          <w:bCs/>
          <w:rPrChange w:id="725" w:author="Grant Kinsler" w:date="2019-08-27T16:12:00Z">
            <w:rPr>
              <w:ins w:id="726" w:author="Grant Kinsler" w:date="2019-07-02T08:40:00Z"/>
              <w:rFonts w:ascii="Times New Roman" w:hAnsi="Times New Roman" w:cs="Times New Roman"/>
              <w:bCs/>
            </w:rPr>
          </w:rPrChange>
        </w:rPr>
      </w:pPr>
    </w:p>
    <w:p w14:paraId="753353DD" w14:textId="152AE960" w:rsidR="00343A98" w:rsidRPr="00433545" w:rsidRDefault="00343A98" w:rsidP="00343A98">
      <w:pPr>
        <w:rPr>
          <w:ins w:id="727" w:author="Grant Kinsler" w:date="2019-07-02T08:40:00Z"/>
          <w:rFonts w:ascii="Arial" w:hAnsi="Arial" w:cs="Arial"/>
          <w:bCs/>
          <w:rPrChange w:id="728" w:author="Grant Kinsler" w:date="2019-08-27T16:12:00Z">
            <w:rPr>
              <w:ins w:id="729" w:author="Grant Kinsler" w:date="2019-07-02T08:40:00Z"/>
              <w:rFonts w:ascii="Times New Roman" w:hAnsi="Times New Roman" w:cs="Times New Roman"/>
              <w:bCs/>
            </w:rPr>
          </w:rPrChange>
        </w:rPr>
      </w:pPr>
    </w:p>
    <w:p w14:paraId="0DB296A9" w14:textId="22F4BDB5" w:rsidR="00C45CC4" w:rsidRPr="00433545" w:rsidRDefault="005A55DF">
      <w:pPr>
        <w:jc w:val="center"/>
        <w:rPr>
          <w:ins w:id="730" w:author="Grant Kinsler" w:date="2019-08-26T13:31:00Z"/>
          <w:rFonts w:ascii="Arial" w:hAnsi="Arial" w:cs="Arial"/>
          <w:bCs/>
          <w:u w:val="single"/>
          <w:rPrChange w:id="731" w:author="Grant Kinsler" w:date="2019-08-27T16:12:00Z">
            <w:rPr>
              <w:ins w:id="732" w:author="Grant Kinsler" w:date="2019-08-26T13:31:00Z"/>
              <w:rFonts w:ascii="Times New Roman" w:hAnsi="Times New Roman" w:cs="Times New Roman"/>
              <w:bCs/>
              <w:u w:val="single"/>
            </w:rPr>
          </w:rPrChange>
        </w:rPr>
        <w:pPrChange w:id="733" w:author="Grant Kinsler" w:date="2019-09-18T13:59:00Z">
          <w:pPr/>
        </w:pPrChange>
      </w:pPr>
      <w:ins w:id="734" w:author="Grant Kinsler" w:date="2019-10-15T09:15:00Z">
        <w:r>
          <w:rPr>
            <w:rFonts w:ascii="Arial" w:hAnsi="Arial" w:cs="Arial"/>
            <w:bCs/>
            <w:noProof/>
            <w:u w:val="single"/>
          </w:rPr>
          <w:lastRenderedPageBreak/>
          <w:drawing>
            <wp:inline distT="0" distB="0" distL="0" distR="0" wp14:anchorId="221E8A2B" wp14:editId="5FE70677">
              <wp:extent cx="5943600" cy="2082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4_with_prediction_examples_weighted_bytype_model9.pdf"/>
                      <pic:cNvPicPr/>
                    </pic:nvPicPr>
                    <pic:blipFill>
                      <a:blip r:embed="rId10">
                        <a:extLst>
                          <a:ext uri="{28A0092B-C50C-407E-A947-70E740481C1C}">
                            <a14:useLocalDpi xmlns:a14="http://schemas.microsoft.com/office/drawing/2010/main" val="0"/>
                          </a:ext>
                        </a:extLst>
                      </a:blip>
                      <a:stretch>
                        <a:fillRect/>
                      </a:stretch>
                    </pic:blipFill>
                    <pic:spPr>
                      <a:xfrm>
                        <a:off x="0" y="0"/>
                        <a:ext cx="5943600" cy="2082800"/>
                      </a:xfrm>
                      <a:prstGeom prst="rect">
                        <a:avLst/>
                      </a:prstGeom>
                    </pic:spPr>
                  </pic:pic>
                </a:graphicData>
              </a:graphic>
            </wp:inline>
          </w:drawing>
        </w:r>
      </w:ins>
    </w:p>
    <w:p w14:paraId="334AC89F" w14:textId="1E180710" w:rsidR="001D4C50" w:rsidRPr="00D04788" w:rsidRDefault="00C83471" w:rsidP="001D4C50">
      <w:pPr>
        <w:rPr>
          <w:ins w:id="735" w:author="Grant Kinsler" w:date="2019-10-08T15:14:00Z"/>
          <w:rFonts w:ascii="Arial" w:eastAsiaTheme="minorEastAsia" w:hAnsi="Arial" w:cs="Arial"/>
          <w:bCs/>
          <w:sz w:val="21"/>
          <w:szCs w:val="21"/>
          <w:rPrChange w:id="736" w:author="Grant Kinsler" w:date="2019-10-08T15:14:00Z">
            <w:rPr>
              <w:ins w:id="737" w:author="Grant Kinsler" w:date="2019-10-08T15:14:00Z"/>
              <w:rFonts w:ascii="Cambria Math" w:hAnsi="Cambria Math" w:cs="Arial"/>
              <w:bCs/>
              <w:i/>
              <w:sz w:val="21"/>
              <w:szCs w:val="21"/>
            </w:rPr>
          </w:rPrChange>
        </w:rPr>
      </w:pPr>
      <w:commentRangeStart w:id="738"/>
      <w:ins w:id="739" w:author="Grant Kinsler" w:date="2019-08-26T13:31:00Z">
        <w:r w:rsidRPr="00AD133A">
          <w:rPr>
            <w:rFonts w:ascii="Arial" w:hAnsi="Arial" w:cs="Arial"/>
            <w:b/>
            <w:sz w:val="21"/>
            <w:szCs w:val="21"/>
            <w:rPrChange w:id="740" w:author="Grant Kinsler" w:date="2019-08-28T09:12:00Z">
              <w:rPr>
                <w:rFonts w:ascii="Times New Roman" w:hAnsi="Times New Roman" w:cs="Times New Roman"/>
                <w:bCs/>
                <w:u w:val="single"/>
              </w:rPr>
            </w:rPrChange>
          </w:rPr>
          <w:t xml:space="preserve">Figure </w:t>
        </w:r>
      </w:ins>
      <w:ins w:id="741" w:author="Grant Kinsler" w:date="2019-11-11T15:38:00Z">
        <w:r w:rsidR="00831077">
          <w:rPr>
            <w:rFonts w:ascii="Arial" w:hAnsi="Arial" w:cs="Arial"/>
            <w:b/>
            <w:sz w:val="21"/>
            <w:szCs w:val="21"/>
          </w:rPr>
          <w:t>4</w:t>
        </w:r>
      </w:ins>
      <w:ins w:id="742" w:author="Grant Kinsler" w:date="2019-08-26T13:31:00Z">
        <w:r w:rsidRPr="00AD133A">
          <w:rPr>
            <w:rFonts w:ascii="Arial" w:hAnsi="Arial" w:cs="Arial"/>
            <w:b/>
            <w:sz w:val="21"/>
            <w:szCs w:val="21"/>
            <w:rPrChange w:id="743" w:author="Grant Kinsler" w:date="2019-08-28T09:12:00Z">
              <w:rPr>
                <w:rFonts w:ascii="Times New Roman" w:hAnsi="Times New Roman" w:cs="Times New Roman"/>
                <w:bCs/>
                <w:u w:val="single"/>
              </w:rPr>
            </w:rPrChange>
          </w:rPr>
          <w:t>.</w:t>
        </w:r>
        <w:r w:rsidRPr="00AD133A">
          <w:rPr>
            <w:rFonts w:ascii="Arial" w:hAnsi="Arial" w:cs="Arial"/>
            <w:b/>
            <w:sz w:val="21"/>
            <w:szCs w:val="21"/>
            <w:rPrChange w:id="744" w:author="Grant Kinsler" w:date="2019-08-28T09:12:00Z">
              <w:rPr>
                <w:rFonts w:ascii="Times New Roman" w:hAnsi="Times New Roman" w:cs="Times New Roman"/>
                <w:b/>
              </w:rPr>
            </w:rPrChange>
          </w:rPr>
          <w:t xml:space="preserve"> </w:t>
        </w:r>
      </w:ins>
      <w:commentRangeEnd w:id="738"/>
      <w:ins w:id="745" w:author="Grant Kinsler" w:date="2019-08-26T13:41:00Z">
        <w:r w:rsidRPr="00AD133A">
          <w:rPr>
            <w:rStyle w:val="CommentReference"/>
            <w:rFonts w:ascii="Arial" w:hAnsi="Arial" w:cs="Arial"/>
            <w:sz w:val="21"/>
            <w:szCs w:val="21"/>
            <w:rPrChange w:id="746" w:author="Grant Kinsler" w:date="2019-08-28T09:12:00Z">
              <w:rPr>
                <w:rStyle w:val="CommentReference"/>
              </w:rPr>
            </w:rPrChange>
          </w:rPr>
          <w:commentReference w:id="738"/>
        </w:r>
      </w:ins>
      <w:ins w:id="747" w:author="Grant Kinsler" w:date="2019-10-14T17:54:00Z">
        <w:r w:rsidR="004C50FB">
          <w:rPr>
            <w:rFonts w:ascii="Arial" w:hAnsi="Arial" w:cs="Arial"/>
            <w:b/>
            <w:sz w:val="21"/>
            <w:szCs w:val="21"/>
          </w:rPr>
          <w:t>9</w:t>
        </w:r>
      </w:ins>
      <w:ins w:id="748" w:author="Grant Kinsler" w:date="2019-10-08T15:09:00Z">
        <w:r w:rsidR="00BD44E7">
          <w:rPr>
            <w:rFonts w:ascii="Arial" w:hAnsi="Arial" w:cs="Arial"/>
            <w:b/>
            <w:sz w:val="21"/>
            <w:szCs w:val="21"/>
          </w:rPr>
          <w:t xml:space="preserve">-component model can accurately predict fitness of held-out mutants </w:t>
        </w:r>
      </w:ins>
      <w:ins w:id="749" w:author="Grant Kinsler" w:date="2019-10-15T14:35:00Z">
        <w:r w:rsidR="00A81C83">
          <w:rPr>
            <w:rFonts w:ascii="Arial" w:hAnsi="Arial" w:cs="Arial"/>
            <w:b/>
            <w:sz w:val="21"/>
            <w:szCs w:val="21"/>
          </w:rPr>
          <w:t xml:space="preserve">in strong </w:t>
        </w:r>
      </w:ins>
      <w:ins w:id="750" w:author="Grant Kinsler" w:date="2019-10-08T15:09:00Z">
        <w:r w:rsidR="00BD44E7">
          <w:rPr>
            <w:rFonts w:ascii="Arial" w:hAnsi="Arial" w:cs="Arial"/>
            <w:b/>
            <w:sz w:val="21"/>
            <w:szCs w:val="21"/>
          </w:rPr>
          <w:t>conditions.</w:t>
        </w:r>
      </w:ins>
      <w:ins w:id="751" w:author="Grant Kinsler" w:date="2019-08-26T13:35:00Z">
        <w:r w:rsidRPr="00AD133A">
          <w:rPr>
            <w:rFonts w:ascii="Arial" w:hAnsi="Arial" w:cs="Arial"/>
            <w:bCs/>
            <w:sz w:val="21"/>
            <w:szCs w:val="21"/>
            <w:rPrChange w:id="752" w:author="Grant Kinsler" w:date="2019-08-28T09:12:00Z">
              <w:rPr>
                <w:rFonts w:ascii="Times New Roman" w:hAnsi="Times New Roman" w:cs="Times New Roman"/>
                <w:bCs/>
              </w:rPr>
            </w:rPrChange>
          </w:rPr>
          <w:t xml:space="preserve"> </w:t>
        </w:r>
      </w:ins>
      <w:ins w:id="753" w:author="Grant Kinsler" w:date="2019-08-26T13:42:00Z">
        <w:r w:rsidR="00141B12" w:rsidRPr="00AD133A">
          <w:rPr>
            <w:rFonts w:ascii="Arial" w:hAnsi="Arial" w:cs="Arial"/>
            <w:b/>
            <w:sz w:val="21"/>
            <w:szCs w:val="21"/>
            <w:rPrChange w:id="754" w:author="Grant Kinsler" w:date="2019-08-28T09:12:00Z">
              <w:rPr>
                <w:rFonts w:ascii="Times New Roman" w:hAnsi="Times New Roman" w:cs="Times New Roman"/>
                <w:bCs/>
              </w:rPr>
            </w:rPrChange>
          </w:rPr>
          <w:t>(</w:t>
        </w:r>
      </w:ins>
      <w:ins w:id="755" w:author="Grant Kinsler" w:date="2019-10-08T15:07:00Z">
        <w:r w:rsidR="00BD44E7">
          <w:rPr>
            <w:rFonts w:ascii="Arial" w:hAnsi="Arial" w:cs="Arial"/>
            <w:b/>
            <w:sz w:val="21"/>
            <w:szCs w:val="21"/>
          </w:rPr>
          <w:t>A</w:t>
        </w:r>
      </w:ins>
      <w:ins w:id="756" w:author="Grant Kinsler" w:date="2019-08-26T13:42:00Z">
        <w:r w:rsidR="00141B12" w:rsidRPr="00AD133A">
          <w:rPr>
            <w:rFonts w:ascii="Arial" w:hAnsi="Arial" w:cs="Arial"/>
            <w:b/>
            <w:sz w:val="21"/>
            <w:szCs w:val="21"/>
            <w:rPrChange w:id="757" w:author="Grant Kinsler" w:date="2019-08-28T09:12:00Z">
              <w:rPr>
                <w:rFonts w:ascii="Times New Roman" w:hAnsi="Times New Roman" w:cs="Times New Roman"/>
                <w:bCs/>
              </w:rPr>
            </w:rPrChange>
          </w:rPr>
          <w:t>)</w:t>
        </w:r>
        <w:r w:rsidR="000B1F18" w:rsidRPr="00AD133A">
          <w:rPr>
            <w:rFonts w:ascii="Arial" w:hAnsi="Arial" w:cs="Arial"/>
            <w:b/>
            <w:sz w:val="21"/>
            <w:szCs w:val="21"/>
            <w:rPrChange w:id="758" w:author="Grant Kinsler" w:date="2019-08-28T09:12:00Z">
              <w:rPr>
                <w:rFonts w:ascii="Times New Roman" w:hAnsi="Times New Roman" w:cs="Times New Roman"/>
                <w:bCs/>
              </w:rPr>
            </w:rPrChange>
          </w:rPr>
          <w:t xml:space="preserve"> </w:t>
        </w:r>
      </w:ins>
      <w:ins w:id="759" w:author="Grant Kinsler" w:date="2019-08-26T13:52:00Z">
        <w:r w:rsidR="0054175A" w:rsidRPr="00AD133A">
          <w:rPr>
            <w:rFonts w:ascii="Arial" w:hAnsi="Arial" w:cs="Arial"/>
            <w:bCs/>
            <w:sz w:val="21"/>
            <w:szCs w:val="21"/>
            <w:rPrChange w:id="760" w:author="Grant Kinsler" w:date="2019-08-28T09:12:00Z">
              <w:rPr>
                <w:rFonts w:ascii="Times New Roman" w:hAnsi="Times New Roman" w:cs="Times New Roman"/>
                <w:bCs/>
              </w:rPr>
            </w:rPrChange>
          </w:rPr>
          <w:t xml:space="preserve">Predictions from the </w:t>
        </w:r>
      </w:ins>
      <w:ins w:id="761" w:author="Grant Kinsler" w:date="2019-10-15T09:16:00Z">
        <w:r w:rsidR="005A55DF">
          <w:rPr>
            <w:rFonts w:ascii="Arial" w:hAnsi="Arial" w:cs="Arial"/>
            <w:bCs/>
            <w:sz w:val="21"/>
            <w:szCs w:val="21"/>
          </w:rPr>
          <w:t>9</w:t>
        </w:r>
      </w:ins>
      <w:ins w:id="762" w:author="Grant Kinsler" w:date="2019-08-26T13:52:00Z">
        <w:r w:rsidR="0054175A" w:rsidRPr="00AD133A">
          <w:rPr>
            <w:rFonts w:ascii="Arial" w:hAnsi="Arial" w:cs="Arial"/>
            <w:bCs/>
            <w:sz w:val="21"/>
            <w:szCs w:val="21"/>
            <w:rPrChange w:id="763" w:author="Grant Kinsler" w:date="2019-08-28T09:12:00Z">
              <w:rPr>
                <w:rFonts w:ascii="Times New Roman" w:hAnsi="Times New Roman" w:cs="Times New Roman"/>
                <w:bCs/>
              </w:rPr>
            </w:rPrChange>
          </w:rPr>
          <w:t xml:space="preserve">-component model are </w:t>
        </w:r>
      </w:ins>
      <w:ins w:id="764" w:author="Grant Kinsler" w:date="2019-10-08T15:23:00Z">
        <w:r w:rsidR="00A15C79">
          <w:rPr>
            <w:rFonts w:ascii="Arial" w:hAnsi="Arial" w:cs="Arial"/>
            <w:bCs/>
            <w:sz w:val="21"/>
            <w:szCs w:val="21"/>
          </w:rPr>
          <w:t xml:space="preserve">typically </w:t>
        </w:r>
      </w:ins>
      <w:ins w:id="765" w:author="Grant Kinsler" w:date="2019-08-26T13:52:00Z">
        <w:r w:rsidR="0054175A" w:rsidRPr="00AD133A">
          <w:rPr>
            <w:rFonts w:ascii="Arial" w:hAnsi="Arial" w:cs="Arial"/>
            <w:bCs/>
            <w:sz w:val="21"/>
            <w:szCs w:val="21"/>
            <w:rPrChange w:id="766" w:author="Grant Kinsler" w:date="2019-08-28T09:12:00Z">
              <w:rPr>
                <w:rFonts w:ascii="Times New Roman" w:hAnsi="Times New Roman" w:cs="Times New Roman"/>
                <w:bCs/>
              </w:rPr>
            </w:rPrChange>
          </w:rPr>
          <w:t xml:space="preserve">better than </w:t>
        </w:r>
      </w:ins>
      <w:ins w:id="767" w:author="Grant Kinsler" w:date="2019-08-26T13:53:00Z">
        <w:r w:rsidR="0054175A" w:rsidRPr="00AD133A">
          <w:rPr>
            <w:rFonts w:ascii="Arial" w:hAnsi="Arial" w:cs="Arial"/>
            <w:bCs/>
            <w:sz w:val="21"/>
            <w:szCs w:val="21"/>
            <w:rPrChange w:id="768" w:author="Grant Kinsler" w:date="2019-08-28T09:12:00Z">
              <w:rPr>
                <w:rFonts w:ascii="Times New Roman" w:hAnsi="Times New Roman" w:cs="Times New Roman"/>
                <w:bCs/>
              </w:rPr>
            </w:rPrChange>
          </w:rPr>
          <w:t xml:space="preserve">the </w:t>
        </w:r>
      </w:ins>
      <w:ins w:id="769" w:author="Grant Kinsler" w:date="2019-10-08T15:06:00Z">
        <w:r w:rsidR="00BD44E7">
          <w:rPr>
            <w:rFonts w:ascii="Arial" w:hAnsi="Arial" w:cs="Arial"/>
            <w:bCs/>
            <w:sz w:val="21"/>
            <w:szCs w:val="21"/>
          </w:rPr>
          <w:t>1</w:t>
        </w:r>
      </w:ins>
      <w:ins w:id="770" w:author="Grant Kinsler" w:date="2019-08-26T13:53:00Z">
        <w:r w:rsidR="0054175A" w:rsidRPr="00AD133A">
          <w:rPr>
            <w:rFonts w:ascii="Arial" w:hAnsi="Arial" w:cs="Arial"/>
            <w:bCs/>
            <w:sz w:val="21"/>
            <w:szCs w:val="21"/>
            <w:rPrChange w:id="771" w:author="Grant Kinsler" w:date="2019-08-28T09:12:00Z">
              <w:rPr>
                <w:rFonts w:ascii="Times New Roman" w:hAnsi="Times New Roman" w:cs="Times New Roman"/>
                <w:bCs/>
              </w:rPr>
            </w:rPrChange>
          </w:rPr>
          <w:t>-component mode</w:t>
        </w:r>
      </w:ins>
      <w:ins w:id="772" w:author="Grant Kinsler" w:date="2019-09-18T10:45:00Z">
        <w:r w:rsidR="006224D1">
          <w:rPr>
            <w:rFonts w:ascii="Arial" w:hAnsi="Arial" w:cs="Arial"/>
            <w:bCs/>
            <w:sz w:val="21"/>
            <w:szCs w:val="21"/>
          </w:rPr>
          <w:t xml:space="preserve"> (open circle</w:t>
        </w:r>
      </w:ins>
      <w:ins w:id="773" w:author="Grant Kinsler" w:date="2019-08-26T13:53:00Z">
        <w:r w:rsidR="0054175A" w:rsidRPr="00AD133A">
          <w:rPr>
            <w:rFonts w:ascii="Arial" w:hAnsi="Arial" w:cs="Arial"/>
            <w:bCs/>
            <w:sz w:val="21"/>
            <w:szCs w:val="21"/>
            <w:rPrChange w:id="774" w:author="Grant Kinsler" w:date="2019-08-28T09:12:00Z">
              <w:rPr>
                <w:rFonts w:ascii="Times New Roman" w:hAnsi="Times New Roman" w:cs="Times New Roman"/>
                <w:bCs/>
              </w:rPr>
            </w:rPrChange>
          </w:rPr>
          <w:t>) and the average of 1000 permutations (</w:t>
        </w:r>
      </w:ins>
      <w:ins w:id="775" w:author="Grant Kinsler" w:date="2019-09-18T10:45:00Z">
        <w:r w:rsidR="006224D1">
          <w:rPr>
            <w:rFonts w:ascii="Arial" w:hAnsi="Arial" w:cs="Arial"/>
            <w:bCs/>
            <w:sz w:val="21"/>
            <w:szCs w:val="21"/>
          </w:rPr>
          <w:t>black line, each permutation shown in gray</w:t>
        </w:r>
      </w:ins>
      <w:ins w:id="776" w:author="Grant Kinsler" w:date="2019-08-26T13:53:00Z">
        <w:r w:rsidR="0054175A" w:rsidRPr="00AD133A">
          <w:rPr>
            <w:rFonts w:ascii="Arial" w:hAnsi="Arial" w:cs="Arial"/>
            <w:bCs/>
            <w:sz w:val="21"/>
            <w:szCs w:val="21"/>
            <w:rPrChange w:id="777" w:author="Grant Kinsler" w:date="2019-08-28T09:12:00Z">
              <w:rPr>
                <w:rFonts w:ascii="Times New Roman" w:hAnsi="Times New Roman" w:cs="Times New Roman"/>
                <w:bCs/>
              </w:rPr>
            </w:rPrChange>
          </w:rPr>
          <w:t>).</w:t>
        </w:r>
      </w:ins>
      <w:ins w:id="778" w:author="Grant Kinsler" w:date="2019-09-18T10:45:00Z">
        <w:r w:rsidR="003350F3">
          <w:rPr>
            <w:rFonts w:ascii="Arial" w:hAnsi="Arial" w:cs="Arial"/>
            <w:bCs/>
            <w:sz w:val="21"/>
            <w:szCs w:val="21"/>
          </w:rPr>
          <w:t xml:space="preserve"> </w:t>
        </w:r>
      </w:ins>
      <w:ins w:id="779" w:author="Grant Kinsler" w:date="2019-10-08T15:07:00Z">
        <w:r w:rsidR="00BD44E7">
          <w:rPr>
            <w:rFonts w:ascii="Arial" w:hAnsi="Arial" w:cs="Arial"/>
            <w:bCs/>
            <w:sz w:val="21"/>
            <w:szCs w:val="21"/>
          </w:rPr>
          <w:t>Gr</w:t>
        </w:r>
      </w:ins>
      <w:ins w:id="780" w:author="Grant Kinsler" w:date="2019-10-08T15:09:00Z">
        <w:r w:rsidR="006D6646">
          <w:rPr>
            <w:rFonts w:ascii="Arial" w:hAnsi="Arial" w:cs="Arial"/>
            <w:bCs/>
            <w:sz w:val="21"/>
            <w:szCs w:val="21"/>
          </w:rPr>
          <w:t>ay and white background for eye-guiding p</w:t>
        </w:r>
      </w:ins>
      <w:ins w:id="781" w:author="Grant Kinsler" w:date="2019-10-08T15:10:00Z">
        <w:r w:rsidR="006D6646">
          <w:rPr>
            <w:rFonts w:ascii="Arial" w:hAnsi="Arial" w:cs="Arial"/>
            <w:bCs/>
            <w:sz w:val="21"/>
            <w:szCs w:val="21"/>
          </w:rPr>
          <w:t xml:space="preserve">urposes only. </w:t>
        </w:r>
        <w:r w:rsidR="00891235">
          <w:rPr>
            <w:rFonts w:ascii="Arial" w:hAnsi="Arial" w:cs="Arial"/>
            <w:bCs/>
            <w:sz w:val="21"/>
            <w:szCs w:val="21"/>
          </w:rPr>
          <w:t xml:space="preserve">Comparison of predictions of the 1- and </w:t>
        </w:r>
      </w:ins>
      <w:ins w:id="782" w:author="Grant Kinsler" w:date="2019-10-15T09:16:00Z">
        <w:r w:rsidR="00C96EE4">
          <w:rPr>
            <w:rFonts w:ascii="Arial" w:hAnsi="Arial" w:cs="Arial"/>
            <w:bCs/>
            <w:sz w:val="21"/>
            <w:szCs w:val="21"/>
          </w:rPr>
          <w:t>9</w:t>
        </w:r>
      </w:ins>
      <w:ins w:id="783" w:author="Grant Kinsler" w:date="2019-10-08T15:10:00Z">
        <w:r w:rsidR="00891235">
          <w:rPr>
            <w:rFonts w:ascii="Arial" w:hAnsi="Arial" w:cs="Arial"/>
            <w:bCs/>
            <w:sz w:val="21"/>
            <w:szCs w:val="21"/>
          </w:rPr>
          <w:t>- component models for all held-out mutations in Baffle</w:t>
        </w:r>
      </w:ins>
      <w:ins w:id="784" w:author="Grant Kinsler" w:date="2019-10-08T15:17:00Z">
        <w:r w:rsidR="00E86FEE">
          <w:rPr>
            <w:rFonts w:ascii="Arial" w:hAnsi="Arial" w:cs="Arial"/>
            <w:bCs/>
            <w:sz w:val="21"/>
            <w:szCs w:val="21"/>
          </w:rPr>
          <w:t xml:space="preserve"> + </w:t>
        </w:r>
      </w:ins>
      <w:ins w:id="785" w:author="Grant Kinsler" w:date="2019-10-08T15:10:00Z">
        <w:r w:rsidR="00891235">
          <w:rPr>
            <w:rFonts w:ascii="Arial" w:hAnsi="Arial" w:cs="Arial"/>
            <w:bCs/>
            <w:sz w:val="21"/>
            <w:szCs w:val="21"/>
          </w:rPr>
          <w:t xml:space="preserve">1.8% Glucose </w:t>
        </w:r>
        <w:r w:rsidR="00891235" w:rsidRPr="00891235">
          <w:rPr>
            <w:rFonts w:ascii="Arial" w:hAnsi="Arial" w:cs="Arial"/>
            <w:b/>
            <w:sz w:val="21"/>
            <w:szCs w:val="21"/>
            <w:rPrChange w:id="786" w:author="Grant Kinsler" w:date="2019-10-08T15:10:00Z">
              <w:rPr>
                <w:rFonts w:ascii="Arial" w:hAnsi="Arial" w:cs="Arial"/>
                <w:bCs/>
                <w:sz w:val="21"/>
                <w:szCs w:val="21"/>
              </w:rPr>
            </w:rPrChange>
          </w:rPr>
          <w:t>(B and C)</w:t>
        </w:r>
        <w:r w:rsidR="00891235">
          <w:rPr>
            <w:rFonts w:ascii="Arial" w:hAnsi="Arial" w:cs="Arial"/>
            <w:bCs/>
            <w:sz w:val="21"/>
            <w:szCs w:val="21"/>
          </w:rPr>
          <w:t>, 1 Day</w:t>
        </w:r>
      </w:ins>
      <w:ins w:id="787" w:author="Grant Kinsler" w:date="2019-10-08T15:16:00Z">
        <w:r w:rsidR="00E86FEE">
          <w:rPr>
            <w:rFonts w:ascii="Arial" w:hAnsi="Arial" w:cs="Arial"/>
            <w:bCs/>
            <w:sz w:val="21"/>
            <w:szCs w:val="21"/>
          </w:rPr>
          <w:t xml:space="preserve"> </w:t>
        </w:r>
        <w:r w:rsidR="00E86FEE" w:rsidRPr="00E86FEE">
          <w:rPr>
            <w:rFonts w:ascii="Arial" w:hAnsi="Arial" w:cs="Arial"/>
            <w:b/>
            <w:sz w:val="21"/>
            <w:szCs w:val="21"/>
            <w:rPrChange w:id="788" w:author="Grant Kinsler" w:date="2019-10-08T15:17:00Z">
              <w:rPr>
                <w:rFonts w:ascii="Arial" w:hAnsi="Arial" w:cs="Arial"/>
                <w:bCs/>
                <w:sz w:val="21"/>
                <w:szCs w:val="21"/>
              </w:rPr>
            </w:rPrChange>
          </w:rPr>
          <w:t>(D and E)</w:t>
        </w:r>
      </w:ins>
      <w:ins w:id="789" w:author="Grant Kinsler" w:date="2019-10-08T15:10:00Z">
        <w:r w:rsidR="00891235">
          <w:rPr>
            <w:rFonts w:ascii="Arial" w:hAnsi="Arial" w:cs="Arial"/>
            <w:bCs/>
            <w:sz w:val="21"/>
            <w:szCs w:val="21"/>
          </w:rPr>
          <w:t>, 1%</w:t>
        </w:r>
      </w:ins>
      <w:ins w:id="790" w:author="Grant Kinsler" w:date="2019-10-08T15:11:00Z">
        <w:r w:rsidR="00891235">
          <w:rPr>
            <w:rFonts w:ascii="Arial" w:hAnsi="Arial" w:cs="Arial"/>
            <w:bCs/>
            <w:sz w:val="21"/>
            <w:szCs w:val="21"/>
          </w:rPr>
          <w:t xml:space="preserve"> EtOH</w:t>
        </w:r>
      </w:ins>
      <w:ins w:id="791" w:author="Grant Kinsler" w:date="2019-10-08T15:16:00Z">
        <w:r w:rsidR="00E86FEE">
          <w:rPr>
            <w:rFonts w:ascii="Arial" w:hAnsi="Arial" w:cs="Arial"/>
            <w:bCs/>
            <w:sz w:val="21"/>
            <w:szCs w:val="21"/>
          </w:rPr>
          <w:t xml:space="preserve"> </w:t>
        </w:r>
        <w:r w:rsidR="00E86FEE" w:rsidRPr="00E86FEE">
          <w:rPr>
            <w:rFonts w:ascii="Arial" w:hAnsi="Arial" w:cs="Arial"/>
            <w:b/>
            <w:sz w:val="21"/>
            <w:szCs w:val="21"/>
            <w:rPrChange w:id="792" w:author="Grant Kinsler" w:date="2019-10-08T15:17:00Z">
              <w:rPr>
                <w:rFonts w:ascii="Arial" w:hAnsi="Arial" w:cs="Arial"/>
                <w:bCs/>
                <w:sz w:val="21"/>
                <w:szCs w:val="21"/>
              </w:rPr>
            </w:rPrChange>
          </w:rPr>
          <w:t>(F and G)</w:t>
        </w:r>
      </w:ins>
      <w:ins w:id="793" w:author="Grant Kinsler" w:date="2019-10-08T15:11:00Z">
        <w:r w:rsidR="00891235">
          <w:rPr>
            <w:rFonts w:ascii="Arial" w:hAnsi="Arial" w:cs="Arial"/>
            <w:bCs/>
            <w:sz w:val="21"/>
            <w:szCs w:val="21"/>
          </w:rPr>
          <w:t>, Baffle + Benomyl</w:t>
        </w:r>
      </w:ins>
      <w:ins w:id="794" w:author="Grant Kinsler" w:date="2019-10-08T15:16:00Z">
        <w:r w:rsidR="00E86FEE">
          <w:rPr>
            <w:rFonts w:ascii="Arial" w:hAnsi="Arial" w:cs="Arial"/>
            <w:bCs/>
            <w:sz w:val="21"/>
            <w:szCs w:val="21"/>
          </w:rPr>
          <w:t xml:space="preserve"> </w:t>
        </w:r>
        <w:r w:rsidR="00E86FEE" w:rsidRPr="00E86FEE">
          <w:rPr>
            <w:rFonts w:ascii="Arial" w:hAnsi="Arial" w:cs="Arial"/>
            <w:b/>
            <w:sz w:val="21"/>
            <w:szCs w:val="21"/>
            <w:rPrChange w:id="795" w:author="Grant Kinsler" w:date="2019-10-08T15:17:00Z">
              <w:rPr>
                <w:rFonts w:ascii="Arial" w:hAnsi="Arial" w:cs="Arial"/>
                <w:bCs/>
                <w:sz w:val="21"/>
                <w:szCs w:val="21"/>
              </w:rPr>
            </w:rPrChange>
          </w:rPr>
          <w:t>(H and I</w:t>
        </w:r>
      </w:ins>
      <w:ins w:id="796" w:author="Grant Kinsler" w:date="2019-10-08T15:17:00Z">
        <w:r w:rsidR="00E86FEE" w:rsidRPr="00E86FEE">
          <w:rPr>
            <w:rFonts w:ascii="Arial" w:hAnsi="Arial" w:cs="Arial"/>
            <w:b/>
            <w:sz w:val="21"/>
            <w:szCs w:val="21"/>
            <w:rPrChange w:id="797" w:author="Grant Kinsler" w:date="2019-10-08T15:17:00Z">
              <w:rPr>
                <w:rFonts w:ascii="Arial" w:hAnsi="Arial" w:cs="Arial"/>
                <w:bCs/>
                <w:sz w:val="21"/>
                <w:szCs w:val="21"/>
              </w:rPr>
            </w:rPrChange>
          </w:rPr>
          <w:t>)</w:t>
        </w:r>
      </w:ins>
      <w:ins w:id="798" w:author="Grant Kinsler" w:date="2019-10-08T15:11:00Z">
        <w:r w:rsidR="00891235">
          <w:rPr>
            <w:rFonts w:ascii="Arial" w:hAnsi="Arial" w:cs="Arial"/>
            <w:bCs/>
            <w:sz w:val="21"/>
            <w:szCs w:val="21"/>
          </w:rPr>
          <w:t xml:space="preserve">, and 0.5M NaCl </w:t>
        </w:r>
      </w:ins>
      <w:ins w:id="799" w:author="Grant Kinsler" w:date="2019-10-08T15:17:00Z">
        <w:r w:rsidR="00E86FEE" w:rsidRPr="00E86FEE">
          <w:rPr>
            <w:rFonts w:ascii="Arial" w:hAnsi="Arial" w:cs="Arial"/>
            <w:b/>
            <w:sz w:val="21"/>
            <w:szCs w:val="21"/>
            <w:rPrChange w:id="800" w:author="Grant Kinsler" w:date="2019-10-08T15:17:00Z">
              <w:rPr>
                <w:rFonts w:ascii="Arial" w:hAnsi="Arial" w:cs="Arial"/>
                <w:bCs/>
                <w:sz w:val="21"/>
                <w:szCs w:val="21"/>
              </w:rPr>
            </w:rPrChange>
          </w:rPr>
          <w:t>(J and K)</w:t>
        </w:r>
        <w:r w:rsidR="00E86FEE">
          <w:rPr>
            <w:rFonts w:ascii="Arial" w:hAnsi="Arial" w:cs="Arial"/>
            <w:bCs/>
            <w:sz w:val="21"/>
            <w:szCs w:val="21"/>
          </w:rPr>
          <w:t xml:space="preserve"> </w:t>
        </w:r>
      </w:ins>
      <w:ins w:id="801" w:author="Grant Kinsler" w:date="2019-10-08T15:11:00Z">
        <w:r w:rsidR="00891235">
          <w:rPr>
            <w:rFonts w:ascii="Arial" w:hAnsi="Arial" w:cs="Arial"/>
            <w:bCs/>
            <w:sz w:val="21"/>
            <w:szCs w:val="21"/>
          </w:rPr>
          <w:t xml:space="preserve">conditions, respectively. </w:t>
        </w:r>
        <w:r w:rsidR="00D04788">
          <w:rPr>
            <w:rFonts w:ascii="Arial" w:hAnsi="Arial" w:cs="Arial"/>
            <w:bCs/>
            <w:sz w:val="21"/>
            <w:szCs w:val="21"/>
          </w:rPr>
          <w:t xml:space="preserve">Note that </w:t>
        </w:r>
      </w:ins>
      <m:oMath>
        <m:sSup>
          <m:sSupPr>
            <m:ctrlPr>
              <w:ins w:id="802" w:author="Grant Kinsler" w:date="2019-10-08T15:15:00Z">
                <w:rPr>
                  <w:rFonts w:ascii="Cambria Math" w:hAnsi="Cambria Math" w:cs="Arial"/>
                  <w:bCs/>
                  <w:i/>
                  <w:sz w:val="21"/>
                  <w:szCs w:val="21"/>
                </w:rPr>
              </w:ins>
            </m:ctrlPr>
          </m:sSupPr>
          <m:e>
            <m:acc>
              <m:accPr>
                <m:chr m:val="̃"/>
                <m:ctrlPr>
                  <w:ins w:id="803" w:author="Grant Kinsler" w:date="2019-10-08T15:15:00Z">
                    <w:rPr>
                      <w:rFonts w:ascii="Cambria Math" w:hAnsi="Cambria Math" w:cs="Arial"/>
                      <w:bCs/>
                      <w:i/>
                      <w:sz w:val="21"/>
                      <w:szCs w:val="21"/>
                    </w:rPr>
                  </w:ins>
                </m:ctrlPr>
              </m:accPr>
              <m:e>
                <m:r>
                  <w:ins w:id="804" w:author="Grant Kinsler" w:date="2019-10-08T15:15:00Z">
                    <w:rPr>
                      <w:rFonts w:ascii="Cambria Math" w:hAnsi="Cambria Math" w:cs="Arial"/>
                      <w:sz w:val="21"/>
                      <w:szCs w:val="21"/>
                    </w:rPr>
                    <m:t>R</m:t>
                  </w:ins>
                </m:r>
              </m:e>
            </m:acc>
          </m:e>
          <m:sup>
            <m:r>
              <w:ins w:id="805" w:author="Grant Kinsler" w:date="2019-10-08T15:15:00Z">
                <w:rPr>
                  <w:rFonts w:ascii="Cambria Math" w:hAnsi="Cambria Math" w:cs="Arial"/>
                  <w:sz w:val="21"/>
                  <w:szCs w:val="21"/>
                </w:rPr>
                <m:t>2</m:t>
              </w:ins>
            </m:r>
          </m:sup>
        </m:sSup>
      </m:oMath>
      <w:ins w:id="806" w:author="Grant Kinsler" w:date="2019-10-08T15:11:00Z">
        <w:r w:rsidR="00D04788">
          <w:rPr>
            <w:rFonts w:ascii="Arial" w:hAnsi="Arial" w:cs="Arial"/>
            <w:bCs/>
            <w:sz w:val="21"/>
            <w:szCs w:val="21"/>
          </w:rPr>
          <w:t xml:space="preserve"> less than </w:t>
        </w:r>
      </w:ins>
      <w:ins w:id="807" w:author="Grant Kinsler" w:date="2019-10-08T15:15:00Z">
        <w:r w:rsidR="00D04788">
          <w:rPr>
            <w:rFonts w:ascii="Arial" w:hAnsi="Arial" w:cs="Arial"/>
            <w:bCs/>
            <w:sz w:val="21"/>
            <w:szCs w:val="21"/>
          </w:rPr>
          <w:t xml:space="preserve">zero </w:t>
        </w:r>
      </w:ins>
      <w:ins w:id="808" w:author="Grant Kinsler" w:date="2019-10-08T15:11:00Z">
        <w:r w:rsidR="00D04788">
          <w:rPr>
            <w:rFonts w:ascii="Arial" w:hAnsi="Arial" w:cs="Arial"/>
            <w:bCs/>
            <w:sz w:val="21"/>
            <w:szCs w:val="21"/>
          </w:rPr>
          <w:t>indicates that the prediction is worse than using the mean fitness in that condition and that</w:t>
        </w:r>
      </w:ins>
      <w:ins w:id="809" w:author="Grant Kinsler" w:date="2019-10-08T15:15:00Z">
        <w:r w:rsidR="00E86FEE">
          <w:rPr>
            <w:rFonts w:ascii="Arial" w:hAnsi="Arial" w:cs="Arial"/>
            <w:bCs/>
            <w:sz w:val="21"/>
            <w:szCs w:val="21"/>
          </w:rPr>
          <w:t xml:space="preserve"> </w:t>
        </w:r>
        <m:oMath>
          <m:sSup>
            <m:sSupPr>
              <m:ctrlPr>
                <w:rPr>
                  <w:rFonts w:ascii="Cambria Math" w:hAnsi="Cambria Math" w:cs="Arial"/>
                  <w:bCs/>
                  <w:i/>
                  <w:sz w:val="21"/>
                  <w:szCs w:val="21"/>
                </w:rPr>
              </m:ctrlPr>
            </m:sSupPr>
            <m:e>
              <m:acc>
                <m:accPr>
                  <m:chr m:val="̃"/>
                  <m:ctrlPr>
                    <w:rPr>
                      <w:rFonts w:ascii="Cambria Math" w:hAnsi="Cambria Math" w:cs="Arial"/>
                      <w:bCs/>
                      <w:i/>
                      <w:sz w:val="21"/>
                      <w:szCs w:val="21"/>
                    </w:rPr>
                  </m:ctrlPr>
                </m:accPr>
                <m:e>
                  <m:r>
                    <w:rPr>
                      <w:rFonts w:ascii="Cambria Math" w:hAnsi="Cambria Math" w:cs="Arial"/>
                      <w:sz w:val="21"/>
                      <w:szCs w:val="21"/>
                    </w:rPr>
                    <m:t>R</m:t>
                  </m:r>
                </m:e>
              </m:acc>
            </m:e>
            <m:sup>
              <m:r>
                <w:rPr>
                  <w:rFonts w:ascii="Cambria Math" w:hAnsi="Cambria Math" w:cs="Arial"/>
                  <w:sz w:val="21"/>
                  <w:szCs w:val="21"/>
                </w:rPr>
                <m:t>2</m:t>
              </m:r>
            </m:sup>
          </m:sSup>
        </m:oMath>
        <w:r w:rsidR="00E86FEE">
          <w:rPr>
            <w:rFonts w:ascii="Arial" w:hAnsi="Arial" w:cs="Arial"/>
            <w:bCs/>
            <w:sz w:val="21"/>
            <w:szCs w:val="21"/>
          </w:rPr>
          <w:t xml:space="preserve"> is weighted accord</w:t>
        </w:r>
      </w:ins>
      <w:ins w:id="810" w:author="Grant Kinsler" w:date="2019-10-08T15:16:00Z">
        <w:r w:rsidR="00E86FEE">
          <w:rPr>
            <w:rFonts w:ascii="Arial" w:hAnsi="Arial" w:cs="Arial"/>
            <w:bCs/>
            <w:sz w:val="21"/>
            <w:szCs w:val="21"/>
          </w:rPr>
          <w:t xml:space="preserve">ing to the number of each mutation type present in the held out data </w:t>
        </w:r>
        <w:commentRangeStart w:id="811"/>
        <w:r w:rsidR="00E86FEE">
          <w:rPr>
            <w:rFonts w:ascii="Arial" w:hAnsi="Arial" w:cs="Arial"/>
            <w:bCs/>
            <w:sz w:val="21"/>
            <w:szCs w:val="21"/>
          </w:rPr>
          <w:t>(see Methods for details)</w:t>
        </w:r>
        <w:commentRangeEnd w:id="811"/>
        <w:r w:rsidR="00E86FEE">
          <w:rPr>
            <w:rStyle w:val="CommentReference"/>
          </w:rPr>
          <w:commentReference w:id="811"/>
        </w:r>
        <w:r w:rsidR="00E86FEE">
          <w:rPr>
            <w:rFonts w:ascii="Arial" w:hAnsi="Arial" w:cs="Arial"/>
            <w:bCs/>
            <w:sz w:val="21"/>
            <w:szCs w:val="21"/>
          </w:rPr>
          <w:t>.</w:t>
        </w:r>
      </w:ins>
      <w:ins w:id="812" w:author="Grant Kinsler" w:date="2019-10-08T15:21:00Z">
        <w:r w:rsidR="00D75DE0">
          <w:rPr>
            <w:rFonts w:ascii="Arial" w:hAnsi="Arial" w:cs="Arial"/>
            <w:bCs/>
            <w:sz w:val="21"/>
            <w:szCs w:val="21"/>
          </w:rPr>
          <w:t xml:space="preserve"> Points in B-K colored by the mutation type.</w:t>
        </w:r>
      </w:ins>
      <w:ins w:id="813" w:author="Grant Kinsler" w:date="2019-10-08T15:22:00Z">
        <w:r w:rsidR="00A15C79">
          <w:rPr>
            <w:rFonts w:ascii="Arial" w:hAnsi="Arial" w:cs="Arial"/>
            <w:bCs/>
            <w:sz w:val="21"/>
            <w:szCs w:val="21"/>
          </w:rPr>
          <w:t xml:space="preserve"> For a full set of prediction comparisons see </w:t>
        </w:r>
        <w:commentRangeStart w:id="814"/>
        <w:r w:rsidR="00A15C79">
          <w:rPr>
            <w:rFonts w:ascii="Arial" w:hAnsi="Arial" w:cs="Arial"/>
            <w:bCs/>
            <w:sz w:val="21"/>
            <w:szCs w:val="21"/>
          </w:rPr>
          <w:t>Supplement.</w:t>
        </w:r>
        <w:commentRangeEnd w:id="814"/>
        <w:r w:rsidR="00A15C79">
          <w:rPr>
            <w:rStyle w:val="CommentReference"/>
          </w:rPr>
          <w:commentReference w:id="814"/>
        </w:r>
      </w:ins>
    </w:p>
    <w:p w14:paraId="1364F3C0" w14:textId="77777777" w:rsidR="00D04788" w:rsidRPr="00D04788" w:rsidRDefault="00D04788" w:rsidP="001D4C50">
      <w:pPr>
        <w:rPr>
          <w:ins w:id="815" w:author="Grant Kinsler" w:date="2019-09-18T11:43:00Z"/>
          <w:rFonts w:ascii="Arial" w:eastAsiaTheme="minorEastAsia" w:hAnsi="Arial" w:cs="Arial"/>
          <w:bCs/>
          <w:iCs/>
          <w:sz w:val="21"/>
          <w:szCs w:val="21"/>
          <w:rPrChange w:id="816" w:author="Grant Kinsler" w:date="2019-10-08T15:14:00Z">
            <w:rPr>
              <w:ins w:id="817" w:author="Grant Kinsler" w:date="2019-09-18T11:43:00Z"/>
              <w:rFonts w:ascii="Arial" w:hAnsi="Arial" w:cs="Arial"/>
              <w:bCs/>
              <w:i/>
              <w:iCs/>
              <w:sz w:val="21"/>
              <w:szCs w:val="21"/>
            </w:rPr>
          </w:rPrChange>
        </w:rPr>
      </w:pPr>
    </w:p>
    <w:p w14:paraId="0EC0F997" w14:textId="47EFB1C7" w:rsidR="00082806" w:rsidRPr="00433545" w:rsidRDefault="00082806" w:rsidP="00A24D7B">
      <w:pPr>
        <w:rPr>
          <w:ins w:id="818" w:author="Grant Kinsler" w:date="2019-07-02T09:30:00Z"/>
          <w:rFonts w:ascii="Arial" w:hAnsi="Arial" w:cs="Arial"/>
          <w:b/>
          <w:bCs/>
          <w:i/>
          <w:iCs/>
          <w:rPrChange w:id="819" w:author="Grant Kinsler" w:date="2019-08-27T16:12:00Z">
            <w:rPr>
              <w:ins w:id="820" w:author="Grant Kinsler" w:date="2019-07-02T09:30:00Z"/>
              <w:rFonts w:ascii="Times New Roman" w:hAnsi="Times New Roman" w:cs="Times New Roman"/>
              <w:b/>
              <w:bCs/>
              <w:i/>
              <w:iCs/>
            </w:rPr>
          </w:rPrChange>
        </w:rPr>
      </w:pPr>
    </w:p>
    <w:p w14:paraId="66FBDDE5" w14:textId="2396F6FD" w:rsidR="00A24D7B" w:rsidRPr="00831077" w:rsidRDefault="00A24D7B" w:rsidP="00343A98">
      <w:pPr>
        <w:rPr>
          <w:ins w:id="821" w:author="Grant Kinsler" w:date="2019-08-27T16:01:00Z"/>
          <w:rFonts w:ascii="Arial" w:hAnsi="Arial" w:cs="Arial"/>
          <w:b/>
          <w:bCs/>
          <w:i/>
          <w:iCs/>
          <w:rPrChange w:id="822" w:author="Grant Kinsler" w:date="2019-11-11T15:39:00Z">
            <w:rPr>
              <w:ins w:id="823" w:author="Grant Kinsler" w:date="2019-08-27T16:01:00Z"/>
              <w:rFonts w:ascii="Times New Roman" w:hAnsi="Times New Roman" w:cs="Times New Roman"/>
              <w:bCs/>
            </w:rPr>
          </w:rPrChange>
        </w:rPr>
      </w:pPr>
      <w:ins w:id="824" w:author="Grant Kinsler" w:date="2019-07-02T08:46:00Z">
        <w:r w:rsidRPr="00433545">
          <w:rPr>
            <w:rFonts w:ascii="Arial" w:hAnsi="Arial" w:cs="Arial"/>
            <w:b/>
            <w:bCs/>
            <w:i/>
            <w:iCs/>
            <w:rPrChange w:id="825" w:author="Grant Kinsler" w:date="2019-08-27T16:12:00Z">
              <w:rPr>
                <w:rFonts w:ascii="Times New Roman" w:hAnsi="Times New Roman" w:cs="Times New Roman"/>
                <w:b/>
                <w:bCs/>
                <w:i/>
                <w:iCs/>
              </w:rPr>
            </w:rPrChange>
          </w:rPr>
          <w:t>Results Section</w:t>
        </w:r>
      </w:ins>
      <w:ins w:id="826" w:author="Grant Kinsler" w:date="2019-11-11T15:39:00Z">
        <w:r w:rsidR="00831077">
          <w:rPr>
            <w:rFonts w:ascii="Arial" w:hAnsi="Arial" w:cs="Arial"/>
            <w:b/>
            <w:bCs/>
            <w:i/>
            <w:iCs/>
          </w:rPr>
          <w:t xml:space="preserve"> 3</w:t>
        </w:r>
      </w:ins>
      <w:ins w:id="827" w:author="Grant Kinsler" w:date="2019-07-02T08:46:00Z">
        <w:r w:rsidRPr="00433545">
          <w:rPr>
            <w:rFonts w:ascii="Arial" w:hAnsi="Arial" w:cs="Arial"/>
            <w:b/>
            <w:bCs/>
            <w:i/>
            <w:iCs/>
            <w:rPrChange w:id="828" w:author="Grant Kinsler" w:date="2019-08-27T16:12:00Z">
              <w:rPr>
                <w:rFonts w:ascii="Times New Roman" w:hAnsi="Times New Roman" w:cs="Times New Roman"/>
                <w:b/>
                <w:bCs/>
                <w:i/>
                <w:iCs/>
              </w:rPr>
            </w:rPrChange>
          </w:rPr>
          <w:t xml:space="preserve">: </w:t>
        </w:r>
      </w:ins>
      <w:ins w:id="829" w:author="Grant Kinsler" w:date="2019-10-04T14:15:00Z">
        <w:r w:rsidR="00D63B02">
          <w:rPr>
            <w:rFonts w:ascii="Arial" w:hAnsi="Arial" w:cs="Arial"/>
            <w:b/>
            <w:bCs/>
            <w:i/>
            <w:iCs/>
          </w:rPr>
          <w:t xml:space="preserve">The phenotype </w:t>
        </w:r>
      </w:ins>
      <w:ins w:id="830" w:author="Grant Kinsler" w:date="2019-11-11T15:39:00Z">
        <w:r w:rsidR="00831077">
          <w:rPr>
            <w:rFonts w:ascii="Arial" w:hAnsi="Arial" w:cs="Arial"/>
            <w:b/>
            <w:bCs/>
            <w:i/>
            <w:iCs/>
          </w:rPr>
          <w:t xml:space="preserve">space </w:t>
        </w:r>
      </w:ins>
      <w:ins w:id="831" w:author="Grant Kinsler" w:date="2019-10-18T10:03:00Z">
        <w:r w:rsidR="00550A6A">
          <w:rPr>
            <w:rFonts w:ascii="Arial" w:hAnsi="Arial" w:cs="Arial"/>
            <w:b/>
            <w:bCs/>
            <w:i/>
            <w:iCs/>
          </w:rPr>
          <w:t>reveals</w:t>
        </w:r>
      </w:ins>
      <w:ins w:id="832" w:author="Grant Kinsler" w:date="2019-10-04T14:15:00Z">
        <w:r w:rsidR="00D63B02">
          <w:rPr>
            <w:rFonts w:ascii="Arial" w:hAnsi="Arial" w:cs="Arial"/>
            <w:b/>
            <w:bCs/>
            <w:i/>
            <w:iCs/>
          </w:rPr>
          <w:t xml:space="preserve"> </w:t>
        </w:r>
      </w:ins>
      <w:ins w:id="833" w:author="Grant Kinsler" w:date="2019-10-04T14:16:00Z">
        <w:r w:rsidR="0088725C">
          <w:rPr>
            <w:rFonts w:ascii="Arial" w:hAnsi="Arial" w:cs="Arial"/>
            <w:b/>
            <w:bCs/>
            <w:i/>
            <w:iCs/>
          </w:rPr>
          <w:t>real biology</w:t>
        </w:r>
      </w:ins>
    </w:p>
    <w:p w14:paraId="65407F77" w14:textId="02D620F6" w:rsidR="004F069F" w:rsidRDefault="000E1A19" w:rsidP="009A5361">
      <w:pPr>
        <w:rPr>
          <w:ins w:id="834" w:author="Grant Kinsler" w:date="2019-10-18T09:59:00Z"/>
          <w:rFonts w:ascii="Arial" w:hAnsi="Arial" w:cs="Arial"/>
          <w:i/>
          <w:iCs/>
        </w:rPr>
      </w:pPr>
      <w:ins w:id="835" w:author="Grant Kinsler" w:date="2019-10-18T10:03:00Z">
        <w:r>
          <w:rPr>
            <w:rFonts w:ascii="Arial" w:hAnsi="Arial" w:cs="Arial"/>
            <w:i/>
            <w:iCs/>
          </w:rPr>
          <w:t>[what mutants are close to each</w:t>
        </w:r>
      </w:ins>
      <w:ins w:id="836" w:author="Grant Kinsler" w:date="2019-10-18T12:05:00Z">
        <w:r w:rsidR="00C7382B">
          <w:rPr>
            <w:rFonts w:ascii="Arial" w:hAnsi="Arial" w:cs="Arial"/>
            <w:i/>
            <w:iCs/>
          </w:rPr>
          <w:t xml:space="preserve"> </w:t>
        </w:r>
      </w:ins>
      <w:ins w:id="837" w:author="Grant Kinsler" w:date="2019-10-18T10:03:00Z">
        <w:r>
          <w:rPr>
            <w:rFonts w:ascii="Arial" w:hAnsi="Arial" w:cs="Arial"/>
            <w:i/>
            <w:iCs/>
          </w:rPr>
          <w:t xml:space="preserve">other in phenotypic space? Do “pathways” cluster together/have similar </w:t>
        </w:r>
      </w:ins>
      <w:ins w:id="838" w:author="Grant Kinsler" w:date="2019-10-18T10:04:00Z">
        <w:r>
          <w:rPr>
            <w:rFonts w:ascii="Arial" w:hAnsi="Arial" w:cs="Arial"/>
            <w:i/>
            <w:iCs/>
          </w:rPr>
          <w:t>phenotypic responses? What about genes? Are there interesting, unique members of particular genes?]</w:t>
        </w:r>
      </w:ins>
    </w:p>
    <w:p w14:paraId="64059225" w14:textId="57D3C68A" w:rsidR="004F069F" w:rsidRDefault="004F069F" w:rsidP="009A5361">
      <w:pPr>
        <w:rPr>
          <w:ins w:id="839" w:author="Grant Kinsler" w:date="2019-10-23T09:26:00Z"/>
          <w:rFonts w:ascii="Arial" w:hAnsi="Arial" w:cs="Arial"/>
        </w:rPr>
      </w:pPr>
    </w:p>
    <w:p w14:paraId="3764F9EC" w14:textId="52285637" w:rsidR="004F069F" w:rsidRDefault="008B2B46" w:rsidP="00343A98">
      <w:pPr>
        <w:rPr>
          <w:ins w:id="840" w:author="Grant Kinsler" w:date="2019-10-23T09:27:00Z"/>
          <w:rFonts w:ascii="Arial" w:hAnsi="Arial" w:cs="Arial"/>
        </w:rPr>
      </w:pPr>
      <w:ins w:id="841" w:author="Grant Kinsler" w:date="2019-10-23T09:27:00Z">
        <w:r>
          <w:rPr>
            <w:rFonts w:ascii="Arial" w:hAnsi="Arial" w:cs="Arial"/>
          </w:rPr>
          <w:t>Beyond being able to predict the fitness of these adaptive mutants in other environments, our approach</w:t>
        </w:r>
      </w:ins>
      <w:ins w:id="842" w:author="Grant Kinsler" w:date="2019-10-23T09:28:00Z">
        <w:r>
          <w:rPr>
            <w:rFonts w:ascii="Arial" w:hAnsi="Arial" w:cs="Arial"/>
          </w:rPr>
          <w:t xml:space="preserve"> allows us to disentangle differences between these mutants</w:t>
        </w:r>
      </w:ins>
      <w:ins w:id="843" w:author="Grant Kinsler" w:date="2019-10-23T10:12:00Z">
        <w:r w:rsidR="001F3202">
          <w:rPr>
            <w:rFonts w:ascii="Arial" w:hAnsi="Arial" w:cs="Arial"/>
          </w:rPr>
          <w:t xml:space="preserve"> by considering the locations of the mutants in the phenotype space itself. </w:t>
        </w:r>
      </w:ins>
    </w:p>
    <w:p w14:paraId="723A816C" w14:textId="77777777" w:rsidR="008B2B46" w:rsidRDefault="008B2B46" w:rsidP="00343A98">
      <w:pPr>
        <w:rPr>
          <w:ins w:id="844" w:author="Grant Kinsler" w:date="2019-10-18T10:00:00Z"/>
          <w:rFonts w:ascii="Arial" w:hAnsi="Arial" w:cs="Arial"/>
        </w:rPr>
      </w:pPr>
    </w:p>
    <w:p w14:paraId="7263B24D" w14:textId="02EB8398" w:rsidR="004F069F" w:rsidRDefault="004F069F" w:rsidP="00343A98">
      <w:pPr>
        <w:rPr>
          <w:ins w:id="845" w:author="Grant Kinsler" w:date="2019-10-18T10:08:00Z"/>
          <w:rFonts w:ascii="Arial" w:hAnsi="Arial" w:cs="Arial"/>
        </w:rPr>
      </w:pPr>
      <w:ins w:id="846" w:author="Grant Kinsler" w:date="2019-10-18T10:00:00Z">
        <w:r>
          <w:rPr>
            <w:rFonts w:ascii="Arial" w:hAnsi="Arial" w:cs="Arial"/>
          </w:rPr>
          <w:t>“Pathway”</w:t>
        </w:r>
      </w:ins>
    </w:p>
    <w:p w14:paraId="20240D0D" w14:textId="2215735C" w:rsidR="00430CA4" w:rsidRDefault="00430CA4" w:rsidP="00343A98">
      <w:pPr>
        <w:rPr>
          <w:ins w:id="847" w:author="Grant Kinsler" w:date="2019-10-18T10:08:00Z"/>
          <w:rFonts w:ascii="Arial" w:hAnsi="Arial" w:cs="Arial"/>
        </w:rPr>
      </w:pPr>
    </w:p>
    <w:p w14:paraId="165F3046" w14:textId="6978E5D5" w:rsidR="00B104E5" w:rsidRDefault="00430CA4" w:rsidP="00343A98">
      <w:pPr>
        <w:rPr>
          <w:ins w:id="848" w:author="Grant Kinsler" w:date="2019-10-18T10:15:00Z"/>
          <w:rFonts w:ascii="Arial" w:hAnsi="Arial" w:cs="Arial"/>
        </w:rPr>
      </w:pPr>
      <w:ins w:id="849" w:author="Grant Kinsler" w:date="2019-10-18T10:08:00Z">
        <w:r>
          <w:rPr>
            <w:rFonts w:ascii="Arial" w:hAnsi="Arial" w:cs="Arial"/>
          </w:rPr>
          <w:t xml:space="preserve">Genetically, the adaptive mutants </w:t>
        </w:r>
      </w:ins>
      <w:ins w:id="850" w:author="Grant Kinsler" w:date="2019-10-18T10:09:00Z">
        <w:r>
          <w:rPr>
            <w:rFonts w:ascii="Arial" w:hAnsi="Arial" w:cs="Arial"/>
          </w:rPr>
          <w:t xml:space="preserve">observed tended to fall into four broad classes: </w:t>
        </w:r>
        <w:proofErr w:type="spellStart"/>
        <w:r>
          <w:rPr>
            <w:rFonts w:ascii="Arial" w:hAnsi="Arial" w:cs="Arial"/>
          </w:rPr>
          <w:t>autodiploids</w:t>
        </w:r>
        <w:proofErr w:type="spellEnd"/>
        <w:r>
          <w:rPr>
            <w:rFonts w:ascii="Arial" w:hAnsi="Arial" w:cs="Arial"/>
          </w:rPr>
          <w:t xml:space="preserve">, RAS/PKA pathway mutations, TOR pathway mutations, and other mutations that did not fall into the other three classes. </w:t>
        </w:r>
      </w:ins>
      <w:ins w:id="851" w:author="Grant Kinsler" w:date="2019-10-18T10:10:00Z">
        <w:r>
          <w:rPr>
            <w:rFonts w:ascii="Arial" w:hAnsi="Arial" w:cs="Arial"/>
          </w:rPr>
          <w:t xml:space="preserve">Do these broad classes of mutation fall out of our subtle phenotype space? </w:t>
        </w:r>
        <w:r w:rsidR="001B1EED">
          <w:rPr>
            <w:rFonts w:ascii="Arial" w:hAnsi="Arial" w:cs="Arial"/>
          </w:rPr>
          <w:t>To assess this, we</w:t>
        </w:r>
      </w:ins>
      <w:ins w:id="852" w:author="Grant Kinsler" w:date="2019-10-18T10:11:00Z">
        <w:r w:rsidR="00911A3C">
          <w:rPr>
            <w:rFonts w:ascii="Arial" w:hAnsi="Arial" w:cs="Arial"/>
          </w:rPr>
          <w:t xml:space="preserve"> use hierarchical clustering to cluster </w:t>
        </w:r>
      </w:ins>
      <w:ins w:id="853" w:author="Grant Kinsler" w:date="2019-10-18T10:10:00Z">
        <w:r w:rsidR="001B1EED">
          <w:rPr>
            <w:rFonts w:ascii="Arial" w:hAnsi="Arial" w:cs="Arial"/>
          </w:rPr>
          <w:t>mutants based on their location</w:t>
        </w:r>
      </w:ins>
      <w:ins w:id="854" w:author="Grant Kinsler" w:date="2019-10-18T10:11:00Z">
        <w:r w:rsidR="001B1EED">
          <w:rPr>
            <w:rFonts w:ascii="Arial" w:hAnsi="Arial" w:cs="Arial"/>
          </w:rPr>
          <w:t>s</w:t>
        </w:r>
      </w:ins>
      <w:ins w:id="855" w:author="Grant Kinsler" w:date="2019-10-18T10:10:00Z">
        <w:r w:rsidR="001B1EED">
          <w:rPr>
            <w:rFonts w:ascii="Arial" w:hAnsi="Arial" w:cs="Arial"/>
          </w:rPr>
          <w:t xml:space="preserve"> in the subtle perturbation space</w:t>
        </w:r>
      </w:ins>
      <w:ins w:id="856" w:author="Grant Kinsler" w:date="2019-10-18T10:11:00Z">
        <w:r w:rsidR="00911A3C">
          <w:rPr>
            <w:rFonts w:ascii="Arial" w:hAnsi="Arial" w:cs="Arial"/>
          </w:rPr>
          <w:t xml:space="preserve"> [See figure].</w:t>
        </w:r>
        <w:r w:rsidR="00BC35E4">
          <w:rPr>
            <w:rFonts w:ascii="Arial" w:hAnsi="Arial" w:cs="Arial"/>
          </w:rPr>
          <w:t xml:space="preserve"> The </w:t>
        </w:r>
      </w:ins>
      <w:ins w:id="857" w:author="Grant Kinsler" w:date="2019-10-18T10:12:00Z">
        <w:r w:rsidR="00BC35E4">
          <w:rPr>
            <w:rFonts w:ascii="Arial" w:hAnsi="Arial" w:cs="Arial"/>
          </w:rPr>
          <w:t>two broadest clusters pulled out represented a divide between haplo</w:t>
        </w:r>
      </w:ins>
      <w:ins w:id="858" w:author="Grant Kinsler" w:date="2019-10-18T10:14:00Z">
        <w:r w:rsidR="005253A7">
          <w:rPr>
            <w:rFonts w:ascii="Arial" w:hAnsi="Arial" w:cs="Arial"/>
          </w:rPr>
          <w:t>i</w:t>
        </w:r>
      </w:ins>
      <w:ins w:id="859" w:author="Grant Kinsler" w:date="2019-10-18T10:12:00Z">
        <w:r w:rsidR="00BC35E4">
          <w:rPr>
            <w:rFonts w:ascii="Arial" w:hAnsi="Arial" w:cs="Arial"/>
          </w:rPr>
          <w:t xml:space="preserve">ds and diploids. </w:t>
        </w:r>
      </w:ins>
      <w:ins w:id="860" w:author="Grant Kinsler" w:date="2019-10-18T10:14:00Z">
        <w:r w:rsidR="00B104E5">
          <w:rPr>
            <w:rFonts w:ascii="Arial" w:hAnsi="Arial" w:cs="Arial"/>
          </w:rPr>
          <w:t>Within the diploid cluster, there are three major groups: diploid</w:t>
        </w:r>
      </w:ins>
      <w:ins w:id="861" w:author="Grant Kinsler" w:date="2019-10-18T10:15:00Z">
        <w:r w:rsidR="00B104E5">
          <w:rPr>
            <w:rFonts w:ascii="Arial" w:hAnsi="Arial" w:cs="Arial"/>
          </w:rPr>
          <w:t>s with a chromosome 11 amplification, diploids with no additional mutations as well as those with additional mutations in RAS/PKA pathways</w:t>
        </w:r>
      </w:ins>
      <w:ins w:id="862" w:author="Grant Kinsler" w:date="2019-10-18T10:16:00Z">
        <w:r w:rsidR="00B104E5">
          <w:rPr>
            <w:rFonts w:ascii="Arial" w:hAnsi="Arial" w:cs="Arial"/>
          </w:rPr>
          <w:t xml:space="preserve">, and a third group of </w:t>
        </w:r>
        <w:r w:rsidR="005031D5">
          <w:rPr>
            <w:rFonts w:ascii="Arial" w:hAnsi="Arial" w:cs="Arial"/>
          </w:rPr>
          <w:t xml:space="preserve">six </w:t>
        </w:r>
        <w:r w:rsidR="00B104E5">
          <w:rPr>
            <w:rFonts w:ascii="Arial" w:hAnsi="Arial" w:cs="Arial"/>
          </w:rPr>
          <w:t xml:space="preserve">diploids that have higher </w:t>
        </w:r>
        <w:proofErr w:type="spellStart"/>
        <w:r w:rsidR="00B104E5">
          <w:rPr>
            <w:rFonts w:ascii="Arial" w:hAnsi="Arial" w:cs="Arial"/>
          </w:rPr>
          <w:t>that</w:t>
        </w:r>
        <w:proofErr w:type="spellEnd"/>
        <w:r w:rsidR="00B104E5">
          <w:rPr>
            <w:rFonts w:ascii="Arial" w:hAnsi="Arial" w:cs="Arial"/>
          </w:rPr>
          <w:t xml:space="preserve"> average fitness in the evolution condition but no known additional mutations. </w:t>
        </w:r>
        <w:r w:rsidR="004B5AC0">
          <w:rPr>
            <w:rFonts w:ascii="Arial" w:hAnsi="Arial" w:cs="Arial"/>
          </w:rPr>
          <w:t>This set of six diplo</w:t>
        </w:r>
      </w:ins>
      <w:ins w:id="863" w:author="Grant Kinsler" w:date="2019-10-18T10:17:00Z">
        <w:r w:rsidR="004B5AC0">
          <w:rPr>
            <w:rFonts w:ascii="Arial" w:hAnsi="Arial" w:cs="Arial"/>
          </w:rPr>
          <w:t>ids also falls out visually when using t-SNE to visualize the 9-dimenionsal phenotype space</w:t>
        </w:r>
      </w:ins>
      <w:ins w:id="864" w:author="Grant Kinsler" w:date="2019-10-18T10:50:00Z">
        <w:r w:rsidR="00E57831">
          <w:rPr>
            <w:rFonts w:ascii="Arial" w:hAnsi="Arial" w:cs="Arial"/>
          </w:rPr>
          <w:t xml:space="preserve"> [another figure?]. </w:t>
        </w:r>
      </w:ins>
      <w:ins w:id="865" w:author="Grant Kinsler" w:date="2019-10-18T11:05:00Z">
        <w:r w:rsidR="00F0744A">
          <w:rPr>
            <w:rFonts w:ascii="Arial" w:hAnsi="Arial" w:cs="Arial"/>
          </w:rPr>
          <w:t>[something about what these diploids are act</w:t>
        </w:r>
      </w:ins>
      <w:ins w:id="866" w:author="Grant Kinsler" w:date="2019-10-18T11:08:00Z">
        <w:r w:rsidR="00F0744A">
          <w:rPr>
            <w:rFonts w:ascii="Arial" w:hAnsi="Arial" w:cs="Arial"/>
          </w:rPr>
          <w:t>u</w:t>
        </w:r>
      </w:ins>
      <w:ins w:id="867" w:author="Grant Kinsler" w:date="2019-10-18T11:05:00Z">
        <w:r w:rsidR="00F0744A">
          <w:rPr>
            <w:rFonts w:ascii="Arial" w:hAnsi="Arial" w:cs="Arial"/>
          </w:rPr>
          <w:t>ally doing??]</w:t>
        </w:r>
      </w:ins>
      <w:ins w:id="868" w:author="Grant Kinsler" w:date="2019-10-18T12:16:00Z">
        <w:r w:rsidR="005C2EE5">
          <w:rPr>
            <w:rFonts w:ascii="Arial" w:hAnsi="Arial" w:cs="Arial"/>
          </w:rPr>
          <w:t xml:space="preserve"> [figure like the genes but by pathway??]</w:t>
        </w:r>
      </w:ins>
    </w:p>
    <w:p w14:paraId="0C24E7BB" w14:textId="77777777" w:rsidR="00B104E5" w:rsidRDefault="00B104E5" w:rsidP="00343A98">
      <w:pPr>
        <w:rPr>
          <w:ins w:id="869" w:author="Grant Kinsler" w:date="2019-10-18T10:15:00Z"/>
          <w:rFonts w:ascii="Arial" w:hAnsi="Arial" w:cs="Arial"/>
        </w:rPr>
      </w:pPr>
    </w:p>
    <w:p w14:paraId="4D7697EC" w14:textId="6C9D6736" w:rsidR="004D2E2A" w:rsidRDefault="007975D5" w:rsidP="00343A98">
      <w:pPr>
        <w:rPr>
          <w:ins w:id="870" w:author="Grant Kinsler" w:date="2019-10-18T12:20:00Z"/>
          <w:rFonts w:ascii="Arial" w:hAnsi="Arial" w:cs="Arial"/>
        </w:rPr>
      </w:pPr>
      <w:ins w:id="871" w:author="Grant Kinsler" w:date="2019-10-18T12:08:00Z">
        <w:r>
          <w:rPr>
            <w:rFonts w:ascii="Arial" w:hAnsi="Arial" w:cs="Arial"/>
          </w:rPr>
          <w:t>Amongst the haploid cluster, RAS/PKA pathway mutants do not cluster separately from TOR pathway mutations, suggesting there may not be a meaningful difference in the fitness-relevant</w:t>
        </w:r>
      </w:ins>
      <w:ins w:id="872" w:author="Grant Kinsler" w:date="2019-10-18T12:09:00Z">
        <w:r>
          <w:rPr>
            <w:rFonts w:ascii="Arial" w:hAnsi="Arial" w:cs="Arial"/>
          </w:rPr>
          <w:t xml:space="preserve"> phenotypes perturbed by mutations in these pathways. </w:t>
        </w:r>
        <w:r w:rsidR="00E040D7">
          <w:rPr>
            <w:rFonts w:ascii="Arial" w:hAnsi="Arial" w:cs="Arial"/>
          </w:rPr>
          <w:t xml:space="preserve">However, </w:t>
        </w:r>
        <w:r w:rsidR="00166B04">
          <w:rPr>
            <w:rFonts w:ascii="Arial" w:hAnsi="Arial" w:cs="Arial"/>
          </w:rPr>
          <w:t xml:space="preserve">there do seem to be strong clustering based on the genotype of the mutants. In particular, GPB2, PDE2, </w:t>
        </w:r>
      </w:ins>
      <w:ins w:id="873" w:author="Grant Kinsler" w:date="2019-10-18T12:12:00Z">
        <w:r w:rsidR="00C70F0F">
          <w:rPr>
            <w:rFonts w:ascii="Arial" w:hAnsi="Arial" w:cs="Arial"/>
          </w:rPr>
          <w:t xml:space="preserve">GPB1, </w:t>
        </w:r>
      </w:ins>
      <w:ins w:id="874" w:author="Grant Kinsler" w:date="2019-10-18T12:09:00Z">
        <w:r w:rsidR="00166B04">
          <w:rPr>
            <w:rFonts w:ascii="Arial" w:hAnsi="Arial" w:cs="Arial"/>
          </w:rPr>
          <w:t xml:space="preserve">and IRA1 nonsense mutations </w:t>
        </w:r>
      </w:ins>
      <w:ins w:id="875" w:author="Grant Kinsler" w:date="2019-10-18T12:10:00Z">
        <w:r w:rsidR="00166B04">
          <w:rPr>
            <w:rFonts w:ascii="Arial" w:hAnsi="Arial" w:cs="Arial"/>
          </w:rPr>
          <w:t>cluster closely with each other and are close in phenotype space. This is consistent with our groupings in Figure 3, though our initial decision to include them as meaningful sets of mutations was based in their consistent behavior in M</w:t>
        </w:r>
      </w:ins>
      <w:ins w:id="876" w:author="Grant Kinsler" w:date="2019-10-18T12:11:00Z">
        <w:r w:rsidR="00166B04">
          <w:rPr>
            <w:rFonts w:ascii="Arial" w:hAnsi="Arial" w:cs="Arial"/>
          </w:rPr>
          <w:t>3, which also happens to be reflected in their fitness-relevant phenotypes</w:t>
        </w:r>
        <w:r w:rsidR="00222083">
          <w:rPr>
            <w:rFonts w:ascii="Arial" w:hAnsi="Arial" w:cs="Arial"/>
          </w:rPr>
          <w:t xml:space="preserve"> as identified across a range of subtle perturbation. </w:t>
        </w:r>
      </w:ins>
      <w:ins w:id="877" w:author="Grant Kinsler" w:date="2019-10-18T12:15:00Z">
        <w:r w:rsidR="00890B29">
          <w:rPr>
            <w:rFonts w:ascii="Arial" w:hAnsi="Arial" w:cs="Arial"/>
          </w:rPr>
          <w:t>Because these seem to have clustered responses, we can also study the behavior of these genes by considering</w:t>
        </w:r>
      </w:ins>
      <w:ins w:id="878" w:author="Grant Kinsler" w:date="2019-10-18T12:16:00Z">
        <w:r w:rsidR="00815D86">
          <w:rPr>
            <w:rFonts w:ascii="Arial" w:hAnsi="Arial" w:cs="Arial"/>
          </w:rPr>
          <w:t xml:space="preserve"> looking at the relative distanc</w:t>
        </w:r>
      </w:ins>
      <w:ins w:id="879" w:author="Grant Kinsler" w:date="2019-10-18T12:17:00Z">
        <w:r w:rsidR="00815D86">
          <w:rPr>
            <w:rFonts w:ascii="Arial" w:hAnsi="Arial" w:cs="Arial"/>
          </w:rPr>
          <w:t>es of the centroid in the 9-</w:t>
        </w:r>
      </w:ins>
      <w:ins w:id="880" w:author="Grant Kinsler" w:date="2019-10-18T12:19:00Z">
        <w:r w:rsidR="00430940">
          <w:rPr>
            <w:rFonts w:ascii="Arial" w:hAnsi="Arial" w:cs="Arial"/>
          </w:rPr>
          <w:t>component phenotype</w:t>
        </w:r>
      </w:ins>
      <w:ins w:id="881" w:author="Grant Kinsler" w:date="2019-10-18T12:17:00Z">
        <w:r w:rsidR="00815D86">
          <w:rPr>
            <w:rFonts w:ascii="Arial" w:hAnsi="Arial" w:cs="Arial"/>
          </w:rPr>
          <w:t xml:space="preserve"> space</w:t>
        </w:r>
      </w:ins>
      <w:ins w:id="882" w:author="Grant Kinsler" w:date="2019-10-18T12:19:00Z">
        <w:r w:rsidR="00BB6794">
          <w:rPr>
            <w:rFonts w:ascii="Arial" w:hAnsi="Arial" w:cs="Arial"/>
          </w:rPr>
          <w:t xml:space="preserve"> </w:t>
        </w:r>
      </w:ins>
      <w:ins w:id="883" w:author="Grant Kinsler" w:date="2019-10-18T12:17:00Z">
        <w:r w:rsidR="00815D86">
          <w:rPr>
            <w:rFonts w:ascii="Arial" w:hAnsi="Arial" w:cs="Arial"/>
          </w:rPr>
          <w:t xml:space="preserve">and comparing this to our expectations of the similarity of mutations in these genes from their behavior in M3 alone. </w:t>
        </w:r>
        <w:r w:rsidR="00C714B6">
          <w:rPr>
            <w:rFonts w:ascii="Arial" w:hAnsi="Arial" w:cs="Arial"/>
          </w:rPr>
          <w:t xml:space="preserve">In particular, we can see that mutations in GPB2 and PDE2 were </w:t>
        </w:r>
      </w:ins>
      <w:ins w:id="884" w:author="Grant Kinsler" w:date="2019-10-18T12:18:00Z">
        <w:r w:rsidR="00C714B6">
          <w:rPr>
            <w:rFonts w:ascii="Arial" w:hAnsi="Arial" w:cs="Arial"/>
          </w:rPr>
          <w:t xml:space="preserve">expected to have similar phenotypic response due to their similar fitness in the evolution condition as well as both being a part of the RAS/PKA pathway. However, we can detect that mutations in these two genes </w:t>
        </w:r>
      </w:ins>
      <w:ins w:id="885" w:author="Grant Kinsler" w:date="2019-10-18T12:19:00Z">
        <w:r w:rsidR="00434991">
          <w:rPr>
            <w:rFonts w:ascii="Arial" w:hAnsi="Arial" w:cs="Arial"/>
          </w:rPr>
          <w:t>d</w:t>
        </w:r>
      </w:ins>
      <w:ins w:id="886" w:author="Grant Kinsler" w:date="2019-10-18T12:18:00Z">
        <w:r w:rsidR="00C714B6">
          <w:rPr>
            <w:rFonts w:ascii="Arial" w:hAnsi="Arial" w:cs="Arial"/>
          </w:rPr>
          <w:t>o have very different phenotypic consequences</w:t>
        </w:r>
      </w:ins>
      <w:ins w:id="887" w:author="Grant Kinsler" w:date="2019-10-18T12:19:00Z">
        <w:r w:rsidR="00434991">
          <w:rPr>
            <w:rFonts w:ascii="Arial" w:hAnsi="Arial" w:cs="Arial"/>
          </w:rPr>
          <w:t xml:space="preserve">, looking roughly as distant from each other as the average distance between </w:t>
        </w:r>
        <w:r w:rsidR="00C0454D">
          <w:rPr>
            <w:rFonts w:ascii="Arial" w:hAnsi="Arial" w:cs="Arial"/>
          </w:rPr>
          <w:t>any pair of mutants in the 9-component space</w:t>
        </w:r>
        <w:r w:rsidR="00BD584E">
          <w:rPr>
            <w:rFonts w:ascii="Arial" w:hAnsi="Arial" w:cs="Arial"/>
          </w:rPr>
          <w:t xml:space="preserve"> [fig </w:t>
        </w:r>
      </w:ins>
      <w:ins w:id="888" w:author="Grant Kinsler" w:date="2019-11-06T09:02:00Z">
        <w:r w:rsidR="00A1414F">
          <w:rPr>
            <w:rFonts w:ascii="Arial" w:hAnsi="Arial" w:cs="Arial"/>
          </w:rPr>
          <w:t>4</w:t>
        </w:r>
      </w:ins>
      <w:ins w:id="889" w:author="Grant Kinsler" w:date="2019-10-18T12:19:00Z">
        <w:r w:rsidR="00BD584E">
          <w:rPr>
            <w:rFonts w:ascii="Arial" w:hAnsi="Arial" w:cs="Arial"/>
          </w:rPr>
          <w:t>].</w:t>
        </w:r>
      </w:ins>
      <w:ins w:id="890" w:author="Grant Kinsler" w:date="2019-10-18T12:20:00Z">
        <w:r w:rsidR="004D2E2A">
          <w:rPr>
            <w:rFonts w:ascii="Arial" w:hAnsi="Arial" w:cs="Arial"/>
          </w:rPr>
          <w:t xml:space="preserve"> </w:t>
        </w:r>
      </w:ins>
    </w:p>
    <w:p w14:paraId="02DA6CBE" w14:textId="77777777" w:rsidR="00B11F00" w:rsidRDefault="00B11F00" w:rsidP="00343A98">
      <w:pPr>
        <w:rPr>
          <w:ins w:id="891" w:author="Grant Kinsler" w:date="2019-10-18T12:12:00Z"/>
          <w:rFonts w:ascii="Arial" w:hAnsi="Arial" w:cs="Arial"/>
        </w:rPr>
      </w:pPr>
    </w:p>
    <w:p w14:paraId="1AB917BA" w14:textId="3B6CCBA9" w:rsidR="004F069F" w:rsidRDefault="00B11F00" w:rsidP="00343A98">
      <w:pPr>
        <w:rPr>
          <w:ins w:id="892" w:author="Grant Kinsler" w:date="2019-10-18T12:20:00Z"/>
          <w:rFonts w:ascii="Arial" w:hAnsi="Arial" w:cs="Arial"/>
        </w:rPr>
      </w:pPr>
      <w:ins w:id="893" w:author="Grant Kinsler" w:date="2019-10-18T12:12:00Z">
        <w:r>
          <w:rPr>
            <w:rFonts w:ascii="Arial" w:hAnsi="Arial" w:cs="Arial"/>
          </w:rPr>
          <w:t xml:space="preserve">Despite </w:t>
        </w:r>
      </w:ins>
      <w:ins w:id="894" w:author="Grant Kinsler" w:date="2019-10-18T12:15:00Z">
        <w:r w:rsidR="00890B29">
          <w:rPr>
            <w:rFonts w:ascii="Arial" w:hAnsi="Arial" w:cs="Arial"/>
          </w:rPr>
          <w:t>many mutations</w:t>
        </w:r>
      </w:ins>
      <w:ins w:id="895" w:author="Grant Kinsler" w:date="2019-10-18T12:12:00Z">
        <w:r>
          <w:rPr>
            <w:rFonts w:ascii="Arial" w:hAnsi="Arial" w:cs="Arial"/>
          </w:rPr>
          <w:t xml:space="preserve"> clustering by gene, there are cases in which mutations in the same gene do not lead to closely-related phenotypic consequences. For instance, IRA1 missense mutations have a large ar</w:t>
        </w:r>
      </w:ins>
      <w:ins w:id="896" w:author="Grant Kinsler" w:date="2019-10-18T12:13:00Z">
        <w:r>
          <w:rPr>
            <w:rFonts w:ascii="Arial" w:hAnsi="Arial" w:cs="Arial"/>
          </w:rPr>
          <w:t xml:space="preserve">ray of phenotypic responses, </w:t>
        </w:r>
      </w:ins>
      <w:ins w:id="897" w:author="Grant Kinsler" w:date="2019-10-18T12:14:00Z">
        <w:r>
          <w:rPr>
            <w:rFonts w:ascii="Arial" w:hAnsi="Arial" w:cs="Arial"/>
          </w:rPr>
          <w:t>not clustering with each other nor with IRA1 nonsense mutations [see dendrogram, t</w:t>
        </w:r>
      </w:ins>
      <w:ins w:id="898" w:author="Grant Kinsler" w:date="2019-10-18T14:21:00Z">
        <w:r w:rsidR="00CE2A44">
          <w:rPr>
            <w:rFonts w:ascii="Arial" w:hAnsi="Arial" w:cs="Arial"/>
          </w:rPr>
          <w:t>-</w:t>
        </w:r>
      </w:ins>
      <w:ins w:id="899" w:author="Grant Kinsler" w:date="2019-10-18T12:14:00Z">
        <w:r>
          <w:rPr>
            <w:rFonts w:ascii="Arial" w:hAnsi="Arial" w:cs="Arial"/>
          </w:rPr>
          <w:t>SNE plot].</w:t>
        </w:r>
        <w:r w:rsidR="00890B29">
          <w:rPr>
            <w:rFonts w:ascii="Arial" w:hAnsi="Arial" w:cs="Arial"/>
          </w:rPr>
          <w:t xml:space="preserve"> Interestingly,</w:t>
        </w:r>
      </w:ins>
    </w:p>
    <w:p w14:paraId="6228AC33" w14:textId="4D62FF50" w:rsidR="004D2E2A" w:rsidRDefault="004D2E2A" w:rsidP="00343A98">
      <w:pPr>
        <w:rPr>
          <w:ins w:id="900" w:author="Grant Kinsler" w:date="2019-10-18T12:20:00Z"/>
          <w:rFonts w:ascii="Arial" w:hAnsi="Arial" w:cs="Arial"/>
        </w:rPr>
      </w:pPr>
    </w:p>
    <w:p w14:paraId="7C07C4F5" w14:textId="03B1DA45" w:rsidR="007B26F9" w:rsidRDefault="004D2E2A" w:rsidP="00343A98">
      <w:pPr>
        <w:rPr>
          <w:ins w:id="901" w:author="Grant Kinsler" w:date="2019-10-18T12:23:00Z"/>
          <w:rFonts w:ascii="Arial" w:hAnsi="Arial" w:cs="Arial"/>
        </w:rPr>
      </w:pPr>
      <w:ins w:id="902" w:author="Grant Kinsler" w:date="2019-10-18T12:20:00Z">
        <w:r>
          <w:rPr>
            <w:rFonts w:ascii="Arial" w:hAnsi="Arial" w:cs="Arial"/>
          </w:rPr>
          <w:t xml:space="preserve">We can also study the properties of other adaptive mutations with no known </w:t>
        </w:r>
      </w:ins>
      <w:ins w:id="903" w:author="Grant Kinsler" w:date="2019-10-18T12:21:00Z">
        <w:r>
          <w:rPr>
            <w:rFonts w:ascii="Arial" w:hAnsi="Arial" w:cs="Arial"/>
          </w:rPr>
          <w:t xml:space="preserve">mutations in nutrient-response pathways. </w:t>
        </w:r>
        <w:r w:rsidR="00113E1A">
          <w:rPr>
            <w:rFonts w:ascii="Arial" w:hAnsi="Arial" w:cs="Arial"/>
          </w:rPr>
          <w:t xml:space="preserve">Of these adaptive mutations, one is very close to the GPB2 centroid, and is </w:t>
        </w:r>
      </w:ins>
      <w:ins w:id="904" w:author="Grant Kinsler" w:date="2019-10-18T12:22:00Z">
        <w:r w:rsidR="00113E1A">
          <w:rPr>
            <w:rFonts w:ascii="Arial" w:hAnsi="Arial" w:cs="Arial"/>
          </w:rPr>
          <w:t>statistically indistinguishable from the distance of the GPB2 mutants from the centroid</w:t>
        </w:r>
      </w:ins>
      <w:ins w:id="905" w:author="Grant Kinsler" w:date="2019-10-18T12:24:00Z">
        <w:r w:rsidR="00776F9F">
          <w:rPr>
            <w:rFonts w:ascii="Arial" w:hAnsi="Arial" w:cs="Arial"/>
          </w:rPr>
          <w:t xml:space="preserve"> [need some stats]</w:t>
        </w:r>
      </w:ins>
      <w:ins w:id="906" w:author="Grant Kinsler" w:date="2019-10-18T12:22:00Z">
        <w:r w:rsidR="00113E1A">
          <w:rPr>
            <w:rFonts w:ascii="Arial" w:hAnsi="Arial" w:cs="Arial"/>
          </w:rPr>
          <w:t>. We then manually investigated genome wide sequencing data for this mutant and identified a pre</w:t>
        </w:r>
      </w:ins>
      <w:ins w:id="907" w:author="Grant Kinsler" w:date="2019-10-18T12:23:00Z">
        <w:r w:rsidR="00113E1A">
          <w:rPr>
            <w:rFonts w:ascii="Arial" w:hAnsi="Arial" w:cs="Arial"/>
          </w:rPr>
          <w:t>viously uncalled GPB2 mutation, indicating that this similarity was in fact due to this mutation.</w:t>
        </w:r>
      </w:ins>
    </w:p>
    <w:p w14:paraId="67C6EB39" w14:textId="553AD17B" w:rsidR="00776F9F" w:rsidRDefault="00776F9F" w:rsidP="00343A98">
      <w:pPr>
        <w:rPr>
          <w:ins w:id="908" w:author="Grant Kinsler" w:date="2019-10-18T12:23:00Z"/>
          <w:rFonts w:ascii="Arial" w:hAnsi="Arial" w:cs="Arial"/>
        </w:rPr>
      </w:pPr>
    </w:p>
    <w:p w14:paraId="4C834B7A" w14:textId="09CB69FE" w:rsidR="00776F9F" w:rsidRDefault="00776F9F" w:rsidP="00343A98">
      <w:pPr>
        <w:rPr>
          <w:ins w:id="909" w:author="Grant Kinsler" w:date="2019-10-18T12:25:00Z"/>
          <w:rFonts w:ascii="Arial" w:hAnsi="Arial" w:cs="Arial"/>
        </w:rPr>
      </w:pPr>
      <w:ins w:id="910" w:author="Grant Kinsler" w:date="2019-10-18T12:23:00Z">
        <w:r>
          <w:rPr>
            <w:rFonts w:ascii="Arial" w:hAnsi="Arial" w:cs="Arial"/>
          </w:rPr>
          <w:t>Another of the adaptive mutations clusters closely to IRA1 nonsense cent</w:t>
        </w:r>
      </w:ins>
      <w:ins w:id="911" w:author="Grant Kinsler" w:date="2019-10-18T12:24:00Z">
        <w:r w:rsidR="00BE6C3F">
          <w:rPr>
            <w:rFonts w:ascii="Arial" w:hAnsi="Arial" w:cs="Arial"/>
          </w:rPr>
          <w:t>roid [again, stats]</w:t>
        </w:r>
        <w:r w:rsidR="008A57EE">
          <w:rPr>
            <w:rFonts w:ascii="Arial" w:hAnsi="Arial" w:cs="Arial"/>
          </w:rPr>
          <w:t>. This mutant has low coverage in the IRA1 gene, despite otherwise high coverage, suggesting either a deletion of the gene or insufficient coverage to identify a putative causal mutation.</w:t>
        </w:r>
      </w:ins>
    </w:p>
    <w:p w14:paraId="5BADEF57" w14:textId="3AC3D40B" w:rsidR="00926E52" w:rsidRDefault="00926E52" w:rsidP="00343A98">
      <w:pPr>
        <w:rPr>
          <w:ins w:id="912" w:author="Grant Kinsler" w:date="2019-10-18T12:25:00Z"/>
          <w:rFonts w:ascii="Arial" w:hAnsi="Arial" w:cs="Arial"/>
        </w:rPr>
      </w:pPr>
    </w:p>
    <w:p w14:paraId="05AA7202" w14:textId="34B85B6A" w:rsidR="00926E52" w:rsidRDefault="00926E52" w:rsidP="00343A98">
      <w:pPr>
        <w:rPr>
          <w:ins w:id="913" w:author="Grant Kinsler" w:date="2019-10-18T12:19:00Z"/>
          <w:rFonts w:ascii="Arial" w:hAnsi="Arial" w:cs="Arial"/>
        </w:rPr>
      </w:pPr>
      <w:ins w:id="914" w:author="Grant Kinsler" w:date="2019-10-18T12:25:00Z">
        <w:r>
          <w:rPr>
            <w:rFonts w:ascii="Arial" w:hAnsi="Arial" w:cs="Arial"/>
          </w:rPr>
          <w:t>The remaining “other” adaptive mutants…</w:t>
        </w:r>
      </w:ins>
    </w:p>
    <w:p w14:paraId="05CAD5E4" w14:textId="77777777" w:rsidR="00113E1A" w:rsidRDefault="00113E1A" w:rsidP="00343A98">
      <w:pPr>
        <w:rPr>
          <w:ins w:id="915" w:author="Grant Kinsler" w:date="2019-10-18T12:22:00Z"/>
          <w:rFonts w:ascii="Arial" w:hAnsi="Arial" w:cs="Arial"/>
        </w:rPr>
      </w:pPr>
    </w:p>
    <w:p w14:paraId="209AD063" w14:textId="5B937272" w:rsidR="004F069F" w:rsidRDefault="007B26F9" w:rsidP="00343A98">
      <w:pPr>
        <w:rPr>
          <w:ins w:id="916" w:author="Grant Kinsler" w:date="2019-10-18T14:04:00Z"/>
          <w:rFonts w:ascii="Arial" w:hAnsi="Arial" w:cs="Arial"/>
        </w:rPr>
      </w:pPr>
      <w:ins w:id="917" w:author="Grant Kinsler" w:date="2019-10-18T12:19:00Z">
        <w:r>
          <w:rPr>
            <w:rFonts w:ascii="Arial" w:hAnsi="Arial" w:cs="Arial"/>
          </w:rPr>
          <w:t>[Diploid + IRA1 epistasis?]</w:t>
        </w:r>
      </w:ins>
    </w:p>
    <w:p w14:paraId="429A6AED" w14:textId="3904E9C1" w:rsidR="00D0111A" w:rsidRDefault="00D0111A" w:rsidP="00343A98">
      <w:pPr>
        <w:rPr>
          <w:ins w:id="918" w:author="Grant Kinsler" w:date="2019-10-18T14:04:00Z"/>
          <w:rFonts w:ascii="Arial" w:hAnsi="Arial" w:cs="Arial"/>
        </w:rPr>
      </w:pPr>
    </w:p>
    <w:p w14:paraId="0C885AEC" w14:textId="347EC17F" w:rsidR="00D0111A" w:rsidRDefault="00D0111A" w:rsidP="00343A98">
      <w:pPr>
        <w:rPr>
          <w:ins w:id="919" w:author="Grant Kinsler" w:date="2019-10-18T14:08:00Z"/>
          <w:rFonts w:ascii="Arial" w:hAnsi="Arial" w:cs="Arial"/>
        </w:rPr>
      </w:pPr>
      <w:ins w:id="920" w:author="Grant Kinsler" w:date="2019-10-18T14:04:00Z">
        <w:r>
          <w:rPr>
            <w:rFonts w:ascii="Arial" w:hAnsi="Arial" w:cs="Arial"/>
          </w:rPr>
          <w:t>[IRA2?]</w:t>
        </w:r>
      </w:ins>
    </w:p>
    <w:p w14:paraId="7DD1F6BB" w14:textId="7AF35CB7" w:rsidR="007527B5" w:rsidRDefault="007527B5" w:rsidP="00343A98">
      <w:pPr>
        <w:rPr>
          <w:ins w:id="921" w:author="Grant Kinsler" w:date="2019-10-18T14:08:00Z"/>
          <w:rFonts w:ascii="Arial" w:hAnsi="Arial" w:cs="Arial"/>
        </w:rPr>
      </w:pPr>
    </w:p>
    <w:p w14:paraId="4FBE1041" w14:textId="46BDC7BE" w:rsidR="007527B5" w:rsidRPr="003A3F15" w:rsidRDefault="007527B5" w:rsidP="007527B5">
      <w:pPr>
        <w:rPr>
          <w:ins w:id="922" w:author="Grant Kinsler" w:date="2019-10-18T14:08:00Z"/>
          <w:rFonts w:ascii="Arial" w:hAnsi="Arial" w:cs="Arial"/>
          <w:bCs/>
        </w:rPr>
      </w:pPr>
      <w:ins w:id="923" w:author="Grant Kinsler" w:date="2019-10-18T14:08:00Z">
        <w:r>
          <w:rPr>
            <w:rFonts w:ascii="Arial" w:hAnsi="Arial" w:cs="Arial"/>
            <w:bCs/>
          </w:rPr>
          <w:t>[</w:t>
        </w:r>
        <w:r w:rsidRPr="003A3F15">
          <w:rPr>
            <w:rFonts w:ascii="Arial" w:hAnsi="Arial" w:cs="Arial"/>
            <w:bCs/>
          </w:rPr>
          <w:t>Are the particular pairs of points that appear to be close but actually have substantially different fitness effects across other conditions?? (for below part)</w:t>
        </w:r>
        <w:r>
          <w:rPr>
            <w:rFonts w:ascii="Arial" w:hAnsi="Arial" w:cs="Arial"/>
            <w:bCs/>
          </w:rPr>
          <w:t>]</w:t>
        </w:r>
      </w:ins>
    </w:p>
    <w:p w14:paraId="49826415" w14:textId="77777777" w:rsidR="007527B5" w:rsidRPr="003A3F15" w:rsidRDefault="007527B5" w:rsidP="007527B5">
      <w:pPr>
        <w:rPr>
          <w:ins w:id="924" w:author="Grant Kinsler" w:date="2019-10-18T14:08:00Z"/>
          <w:rFonts w:ascii="Arial" w:hAnsi="Arial" w:cs="Arial"/>
          <w:bCs/>
        </w:rPr>
      </w:pPr>
    </w:p>
    <w:p w14:paraId="2A4644A2" w14:textId="39ED289B" w:rsidR="007527B5" w:rsidRDefault="007527B5" w:rsidP="007527B5">
      <w:pPr>
        <w:rPr>
          <w:ins w:id="925" w:author="Grant Kinsler" w:date="2019-10-18T14:08:00Z"/>
          <w:rFonts w:ascii="Arial" w:hAnsi="Arial" w:cs="Arial"/>
          <w:bCs/>
        </w:rPr>
      </w:pPr>
      <w:ins w:id="926" w:author="Grant Kinsler" w:date="2019-10-18T14:08:00Z">
        <w:r>
          <w:rPr>
            <w:rFonts w:ascii="Arial" w:hAnsi="Arial" w:cs="Arial"/>
            <w:bCs/>
          </w:rPr>
          <w:t>[</w:t>
        </w:r>
        <w:r w:rsidRPr="003A3F15">
          <w:rPr>
            <w:rFonts w:ascii="Arial" w:hAnsi="Arial" w:cs="Arial"/>
            <w:bCs/>
          </w:rPr>
          <w:t xml:space="preserve">Are we learning anything more than what correlation patterns alone would show us? </w:t>
        </w:r>
        <w:r>
          <w:rPr>
            <w:rFonts w:ascii="Arial" w:hAnsi="Arial" w:cs="Arial"/>
            <w:bCs/>
          </w:rPr>
          <w:t>]</w:t>
        </w:r>
      </w:ins>
    </w:p>
    <w:p w14:paraId="6538D130" w14:textId="77777777" w:rsidR="007527B5" w:rsidRDefault="007527B5" w:rsidP="00343A98">
      <w:pPr>
        <w:rPr>
          <w:ins w:id="927" w:author="Grant Kinsler" w:date="2019-10-18T10:00:00Z"/>
          <w:rFonts w:ascii="Arial" w:hAnsi="Arial" w:cs="Arial"/>
        </w:rPr>
      </w:pPr>
    </w:p>
    <w:p w14:paraId="071DE181" w14:textId="2060B921" w:rsidR="00374BC4" w:rsidRDefault="00374BC4" w:rsidP="00343A98">
      <w:pPr>
        <w:rPr>
          <w:ins w:id="928" w:author="Grant Kinsler" w:date="2019-08-28T12:03:00Z"/>
          <w:rFonts w:ascii="Arial" w:hAnsi="Arial" w:cs="Arial"/>
        </w:rPr>
      </w:pPr>
    </w:p>
    <w:p w14:paraId="0419C520" w14:textId="1889EBC4" w:rsidR="007F2D66" w:rsidRDefault="00374BC4" w:rsidP="00343A98">
      <w:pPr>
        <w:rPr>
          <w:ins w:id="929" w:author="Grant Kinsler" w:date="2019-08-28T12:07:00Z"/>
          <w:rFonts w:ascii="Arial" w:hAnsi="Arial" w:cs="Arial"/>
        </w:rPr>
      </w:pPr>
      <w:ins w:id="930" w:author="Grant Kinsler" w:date="2019-08-28T12:03:00Z">
        <w:r>
          <w:rPr>
            <w:rFonts w:ascii="Arial" w:hAnsi="Arial" w:cs="Arial"/>
          </w:rPr>
          <w:t>Despite mutation identity being hidden from the model as</w:t>
        </w:r>
      </w:ins>
      <w:ins w:id="931" w:author="Grant Kinsler" w:date="2019-08-28T12:04:00Z">
        <w:r>
          <w:rPr>
            <w:rFonts w:ascii="Arial" w:hAnsi="Arial" w:cs="Arial"/>
          </w:rPr>
          <w:t xml:space="preserve"> it assigns new mutants to locations in the phenotype space, mutations in </w:t>
        </w:r>
      </w:ins>
      <w:ins w:id="932" w:author="Grant Kinsler" w:date="2019-09-18T13:29:00Z">
        <w:r w:rsidR="008D0705">
          <w:rPr>
            <w:rFonts w:ascii="Arial" w:hAnsi="Arial" w:cs="Arial"/>
          </w:rPr>
          <w:t xml:space="preserve">the same genes </w:t>
        </w:r>
      </w:ins>
      <w:ins w:id="933" w:author="Grant Kinsler" w:date="2019-08-28T12:04:00Z">
        <w:r>
          <w:rPr>
            <w:rFonts w:ascii="Arial" w:hAnsi="Arial" w:cs="Arial"/>
          </w:rPr>
          <w:t>tend to cluster ne</w:t>
        </w:r>
      </w:ins>
      <w:ins w:id="934" w:author="Grant Kinsler" w:date="2019-08-28T12:05:00Z">
        <w:r>
          <w:rPr>
            <w:rFonts w:ascii="Arial" w:hAnsi="Arial" w:cs="Arial"/>
          </w:rPr>
          <w:t>ar each other in phenotype space</w:t>
        </w:r>
        <w:r w:rsidR="007F2D66">
          <w:rPr>
            <w:rFonts w:ascii="Arial" w:hAnsi="Arial" w:cs="Arial"/>
          </w:rPr>
          <w:t xml:space="preserve"> (</w:t>
        </w:r>
      </w:ins>
      <w:ins w:id="935" w:author="Grant Kinsler" w:date="2019-09-18T13:29:00Z">
        <w:r w:rsidR="008D0705">
          <w:rPr>
            <w:rFonts w:ascii="Arial" w:hAnsi="Arial" w:cs="Arial"/>
          </w:rPr>
          <w:t xml:space="preserve">Fig </w:t>
        </w:r>
      </w:ins>
      <w:ins w:id="936" w:author="Grant Kinsler" w:date="2019-10-27T15:32:00Z">
        <w:r w:rsidR="00684C4B">
          <w:rPr>
            <w:rFonts w:ascii="Arial" w:hAnsi="Arial" w:cs="Arial"/>
          </w:rPr>
          <w:t>5</w:t>
        </w:r>
      </w:ins>
      <w:ins w:id="937" w:author="Grant Kinsler" w:date="2019-09-18T13:29:00Z">
        <w:r w:rsidR="008D0705">
          <w:rPr>
            <w:rFonts w:ascii="Arial" w:hAnsi="Arial" w:cs="Arial"/>
          </w:rPr>
          <w:t xml:space="preserve">) </w:t>
        </w:r>
      </w:ins>
      <w:ins w:id="938" w:author="Grant Kinsler" w:date="2019-08-28T12:05:00Z">
        <w:r>
          <w:rPr>
            <w:rFonts w:ascii="Arial" w:hAnsi="Arial" w:cs="Arial"/>
          </w:rPr>
          <w:t xml:space="preserve">indicating that phenotype space location </w:t>
        </w:r>
        <w:r w:rsidR="007F2D66">
          <w:rPr>
            <w:rFonts w:ascii="Arial" w:hAnsi="Arial" w:cs="Arial"/>
          </w:rPr>
          <w:t>gives information about the phenotypic identity of our mutants</w:t>
        </w:r>
        <w:commentRangeStart w:id="939"/>
        <w:r w:rsidR="007F2D66">
          <w:rPr>
            <w:rFonts w:ascii="Arial" w:hAnsi="Arial" w:cs="Arial"/>
          </w:rPr>
          <w:t xml:space="preserve">. </w:t>
        </w:r>
      </w:ins>
      <w:ins w:id="940" w:author="Grant Kinsler" w:date="2019-08-28T12:07:00Z">
        <w:r w:rsidR="007F2D66">
          <w:rPr>
            <w:rFonts w:ascii="Arial" w:hAnsi="Arial" w:cs="Arial"/>
          </w:rPr>
          <w:t>However, there are cases (IRA1 missense and nonsense) in which the mutation types appear to be</w:t>
        </w:r>
      </w:ins>
      <w:ins w:id="941" w:author="Grant Kinsler" w:date="2019-08-28T12:08:00Z">
        <w:r w:rsidR="007F2D66">
          <w:rPr>
            <w:rFonts w:ascii="Arial" w:hAnsi="Arial" w:cs="Arial"/>
          </w:rPr>
          <w:t xml:space="preserve"> more</w:t>
        </w:r>
      </w:ins>
      <w:commentRangeStart w:id="942"/>
      <w:ins w:id="943" w:author="Grant Kinsler" w:date="2019-08-28T12:07:00Z">
        <w:r w:rsidR="007F2D66">
          <w:rPr>
            <w:rFonts w:ascii="Arial" w:hAnsi="Arial" w:cs="Arial"/>
          </w:rPr>
          <w:t xml:space="preserve"> distant from each other</w:t>
        </w:r>
      </w:ins>
      <w:commentRangeEnd w:id="942"/>
      <w:ins w:id="944" w:author="Grant Kinsler" w:date="2019-08-28T12:08:00Z">
        <w:r w:rsidR="007F2D66">
          <w:rPr>
            <w:rStyle w:val="CommentReference"/>
          </w:rPr>
          <w:commentReference w:id="942"/>
        </w:r>
        <w:r w:rsidR="007F2D66">
          <w:rPr>
            <w:rFonts w:ascii="Arial" w:hAnsi="Arial" w:cs="Arial"/>
          </w:rPr>
          <w:t xml:space="preserve"> than other like types. </w:t>
        </w:r>
      </w:ins>
      <w:commentRangeEnd w:id="939"/>
      <w:ins w:id="945" w:author="Grant Kinsler" w:date="2019-09-18T13:29:00Z">
        <w:r w:rsidR="00BA18B5">
          <w:rPr>
            <w:rStyle w:val="CommentReference"/>
          </w:rPr>
          <w:commentReference w:id="939"/>
        </w:r>
      </w:ins>
      <w:ins w:id="946" w:author="Grant Kinsler" w:date="2019-08-28T12:08:00Z">
        <w:r w:rsidR="007F2D66">
          <w:rPr>
            <w:rFonts w:ascii="Arial" w:hAnsi="Arial" w:cs="Arial"/>
          </w:rPr>
          <w:t>This represents phenotypic heterogeneity in mutations in these genes,</w:t>
        </w:r>
      </w:ins>
      <w:ins w:id="947" w:author="Grant Kinsler" w:date="2019-08-28T12:09:00Z">
        <w:r w:rsidR="007F2D66">
          <w:rPr>
            <w:rFonts w:ascii="Arial" w:hAnsi="Arial" w:cs="Arial"/>
          </w:rPr>
          <w:t xml:space="preserve"> which is also observed from the </w:t>
        </w:r>
        <w:commentRangeStart w:id="948"/>
        <w:r w:rsidR="007F2D66">
          <w:rPr>
            <w:rFonts w:ascii="Arial" w:hAnsi="Arial" w:cs="Arial"/>
          </w:rPr>
          <w:t>fitness effects of these particular mutations in even just the evolution condition alone.</w:t>
        </w:r>
        <w:commentRangeEnd w:id="948"/>
        <w:r w:rsidR="007F2D66">
          <w:rPr>
            <w:rStyle w:val="CommentReference"/>
          </w:rPr>
          <w:commentReference w:id="948"/>
        </w:r>
      </w:ins>
    </w:p>
    <w:p w14:paraId="40158818" w14:textId="77777777" w:rsidR="007F2D66" w:rsidRDefault="007F2D66" w:rsidP="00343A98">
      <w:pPr>
        <w:rPr>
          <w:ins w:id="949" w:author="Grant Kinsler" w:date="2019-08-28T12:07:00Z"/>
          <w:rFonts w:ascii="Arial" w:hAnsi="Arial" w:cs="Arial"/>
        </w:rPr>
      </w:pPr>
    </w:p>
    <w:p w14:paraId="4AE39D79" w14:textId="718E0739" w:rsidR="003A5C06" w:rsidRDefault="00E73209" w:rsidP="00343A98">
      <w:pPr>
        <w:rPr>
          <w:ins w:id="950" w:author="Grant Kinsler" w:date="2019-11-11T15:39:00Z"/>
          <w:rFonts w:ascii="Arial" w:hAnsi="Arial" w:cs="Arial"/>
        </w:rPr>
      </w:pPr>
      <w:ins w:id="951" w:author="Grant Kinsler" w:date="2019-08-28T11:59:00Z">
        <w:r>
          <w:rPr>
            <w:rFonts w:ascii="Arial" w:hAnsi="Arial" w:cs="Arial"/>
          </w:rPr>
          <w:t xml:space="preserve">Furthermore, our </w:t>
        </w:r>
      </w:ins>
      <w:ins w:id="952" w:author="Grant Kinsler" w:date="2019-10-14T15:28:00Z">
        <w:r w:rsidR="002F757A">
          <w:rPr>
            <w:rFonts w:ascii="Arial" w:hAnsi="Arial" w:cs="Arial"/>
          </w:rPr>
          <w:t>nine</w:t>
        </w:r>
      </w:ins>
      <w:ins w:id="953" w:author="Grant Kinsler" w:date="2019-08-28T11:59:00Z">
        <w:r>
          <w:rPr>
            <w:rFonts w:ascii="Arial" w:hAnsi="Arial" w:cs="Arial"/>
          </w:rPr>
          <w:t xml:space="preserve"> phenotype model identifies strong di</w:t>
        </w:r>
      </w:ins>
      <w:ins w:id="954" w:author="Grant Kinsler" w:date="2019-08-28T12:00:00Z">
        <w:r>
          <w:rPr>
            <w:rFonts w:ascii="Arial" w:hAnsi="Arial" w:cs="Arial"/>
          </w:rPr>
          <w:t>fferences between mutation types that are not immediately clear from behavior in a one component model or from fitness alone.</w:t>
        </w:r>
      </w:ins>
      <w:ins w:id="955" w:author="Grant Kinsler" w:date="2019-08-28T12:19:00Z">
        <w:r w:rsidR="00C52CEC">
          <w:rPr>
            <w:rFonts w:ascii="Arial" w:hAnsi="Arial" w:cs="Arial"/>
          </w:rPr>
          <w:t xml:space="preserve"> </w:t>
        </w:r>
      </w:ins>
      <w:ins w:id="956" w:author="Grant Kinsler" w:date="2019-08-28T12:00:00Z">
        <w:r>
          <w:rPr>
            <w:rFonts w:ascii="Arial" w:hAnsi="Arial" w:cs="Arial"/>
          </w:rPr>
          <w:t xml:space="preserve">In particular, GPB2 and PDE2 mutants </w:t>
        </w:r>
      </w:ins>
      <w:ins w:id="957" w:author="Grant Kinsler" w:date="2019-08-28T12:01:00Z">
        <w:r>
          <w:rPr>
            <w:rFonts w:ascii="Arial" w:hAnsi="Arial" w:cs="Arial"/>
          </w:rPr>
          <w:t>have similar fitness in the evolution condition, and from a one component model</w:t>
        </w:r>
      </w:ins>
      <w:ins w:id="958" w:author="Grant Kinsler" w:date="2019-08-28T12:20:00Z">
        <w:r w:rsidR="00C52CEC">
          <w:rPr>
            <w:rFonts w:ascii="Arial" w:hAnsi="Arial" w:cs="Arial"/>
          </w:rPr>
          <w:t xml:space="preserve">, the geometric median of the locations of the mutants of these types </w:t>
        </w:r>
      </w:ins>
      <w:ins w:id="959" w:author="Grant Kinsler" w:date="2019-08-28T12:01:00Z">
        <w:r>
          <w:rPr>
            <w:rFonts w:ascii="Arial" w:hAnsi="Arial" w:cs="Arial"/>
          </w:rPr>
          <w:t>appear to be located in similar locations in the space</w:t>
        </w:r>
      </w:ins>
      <w:ins w:id="960" w:author="Grant Kinsler" w:date="2019-09-18T13:29:00Z">
        <w:r w:rsidR="00BA18B5">
          <w:rPr>
            <w:rFonts w:ascii="Arial" w:hAnsi="Arial" w:cs="Arial"/>
          </w:rPr>
          <w:t xml:space="preserve"> (Fig </w:t>
        </w:r>
      </w:ins>
      <w:ins w:id="961" w:author="Grant Kinsler" w:date="2019-10-14T15:28:00Z">
        <w:r w:rsidR="002F757A">
          <w:rPr>
            <w:rFonts w:ascii="Arial" w:hAnsi="Arial" w:cs="Arial"/>
          </w:rPr>
          <w:t>5A)</w:t>
        </w:r>
      </w:ins>
      <w:ins w:id="962" w:author="Grant Kinsler" w:date="2019-08-28T12:01:00Z">
        <w:r>
          <w:rPr>
            <w:rFonts w:ascii="Arial" w:hAnsi="Arial" w:cs="Arial"/>
          </w:rPr>
          <w:t xml:space="preserve">. However, in the full </w:t>
        </w:r>
      </w:ins>
      <w:ins w:id="963" w:author="Grant Kinsler" w:date="2019-10-18T12:03:00Z">
        <w:r w:rsidR="003A3422">
          <w:rPr>
            <w:rFonts w:ascii="Arial" w:hAnsi="Arial" w:cs="Arial"/>
          </w:rPr>
          <w:t>nine</w:t>
        </w:r>
      </w:ins>
      <w:ins w:id="964" w:author="Grant Kinsler" w:date="2019-08-28T12:01:00Z">
        <w:r>
          <w:rPr>
            <w:rFonts w:ascii="Arial" w:hAnsi="Arial" w:cs="Arial"/>
          </w:rPr>
          <w:t xml:space="preserve"> component model from the subtle perturbations, </w:t>
        </w:r>
      </w:ins>
      <w:ins w:id="965" w:author="Grant Kinsler" w:date="2019-08-28T12:20:00Z">
        <w:r w:rsidR="00C52CEC">
          <w:rPr>
            <w:rFonts w:ascii="Arial" w:hAnsi="Arial" w:cs="Arial"/>
          </w:rPr>
          <w:t xml:space="preserve">the mutants </w:t>
        </w:r>
      </w:ins>
      <w:ins w:id="966" w:author="Grant Kinsler" w:date="2019-08-28T12:01:00Z">
        <w:r>
          <w:rPr>
            <w:rFonts w:ascii="Arial" w:hAnsi="Arial" w:cs="Arial"/>
          </w:rPr>
          <w:t xml:space="preserve">are as different from each other as </w:t>
        </w:r>
      </w:ins>
      <w:ins w:id="967" w:author="Grant Kinsler" w:date="2019-08-28T12:02:00Z">
        <w:r>
          <w:rPr>
            <w:rFonts w:ascii="Arial" w:hAnsi="Arial" w:cs="Arial"/>
          </w:rPr>
          <w:t>other pairs of recurrent mutations</w:t>
        </w:r>
      </w:ins>
      <w:ins w:id="968" w:author="Grant Kinsler" w:date="2019-08-28T15:51:00Z">
        <w:r w:rsidR="00E31B40">
          <w:rPr>
            <w:rFonts w:ascii="Arial" w:hAnsi="Arial" w:cs="Arial"/>
          </w:rPr>
          <w:t>, suggesting they do have distinct phenoty</w:t>
        </w:r>
        <w:r w:rsidR="00F069A8">
          <w:rPr>
            <w:rFonts w:ascii="Arial" w:hAnsi="Arial" w:cs="Arial"/>
          </w:rPr>
          <w:t>pic effects</w:t>
        </w:r>
      </w:ins>
      <w:ins w:id="969" w:author="Grant Kinsler" w:date="2019-08-28T15:52:00Z">
        <w:r w:rsidR="00F069A8">
          <w:rPr>
            <w:rFonts w:ascii="Arial" w:hAnsi="Arial" w:cs="Arial"/>
          </w:rPr>
          <w:t xml:space="preserve">. This phenotypic prediction for these mutations types, learned from subtle perturbations alone, </w:t>
        </w:r>
      </w:ins>
      <w:ins w:id="970" w:author="Grant Kinsler" w:date="2019-08-28T15:53:00Z">
        <w:r w:rsidR="00F069A8">
          <w:rPr>
            <w:rFonts w:ascii="Arial" w:hAnsi="Arial" w:cs="Arial"/>
          </w:rPr>
          <w:t xml:space="preserve">is observed in the strong perturbations including differences between the genes in the 1 Day transfer condition, and the high salt concentration </w:t>
        </w:r>
        <w:commentRangeStart w:id="971"/>
        <w:r w:rsidR="00F069A8">
          <w:rPr>
            <w:rFonts w:ascii="Arial" w:hAnsi="Arial" w:cs="Arial"/>
          </w:rPr>
          <w:t>conditions</w:t>
        </w:r>
      </w:ins>
      <w:commentRangeEnd w:id="971"/>
      <w:ins w:id="972" w:author="Grant Kinsler" w:date="2019-09-05T07:46:00Z">
        <w:r w:rsidR="00CD7129">
          <w:rPr>
            <w:rStyle w:val="CommentReference"/>
          </w:rPr>
          <w:commentReference w:id="971"/>
        </w:r>
      </w:ins>
      <w:ins w:id="973" w:author="Grant Kinsler" w:date="2019-08-28T15:53:00Z">
        <w:r w:rsidR="00F069A8">
          <w:rPr>
            <w:rFonts w:ascii="Arial" w:hAnsi="Arial" w:cs="Arial"/>
          </w:rPr>
          <w:t>.</w:t>
        </w:r>
      </w:ins>
      <w:ins w:id="974" w:author="Grant Kinsler" w:date="2019-08-28T15:52:00Z">
        <w:r w:rsidR="00F069A8">
          <w:rPr>
            <w:rFonts w:ascii="Arial" w:hAnsi="Arial" w:cs="Arial"/>
          </w:rPr>
          <w:t xml:space="preserve"> </w:t>
        </w:r>
      </w:ins>
    </w:p>
    <w:p w14:paraId="70B80233" w14:textId="5A0AFCA5" w:rsidR="00831077" w:rsidRDefault="00831077" w:rsidP="00343A98">
      <w:pPr>
        <w:rPr>
          <w:ins w:id="975" w:author="Grant Kinsler" w:date="2019-11-11T15:39:00Z"/>
          <w:rFonts w:ascii="Arial" w:hAnsi="Arial" w:cs="Arial"/>
        </w:rPr>
      </w:pPr>
    </w:p>
    <w:p w14:paraId="728B2BB1" w14:textId="7815DA61" w:rsidR="00831077" w:rsidRDefault="00831077" w:rsidP="00343A98">
      <w:pPr>
        <w:rPr>
          <w:ins w:id="976" w:author="Grant Kinsler" w:date="2019-11-14T08:52:00Z"/>
          <w:rFonts w:ascii="Arial" w:hAnsi="Arial" w:cs="Arial"/>
          <w:b/>
          <w:bCs/>
          <w:i/>
          <w:iCs/>
        </w:rPr>
      </w:pPr>
      <w:ins w:id="977" w:author="Grant Kinsler" w:date="2019-11-11T15:39:00Z">
        <w:r w:rsidRPr="00831077">
          <w:rPr>
            <w:rFonts w:ascii="Arial" w:hAnsi="Arial" w:cs="Arial"/>
            <w:b/>
            <w:bCs/>
            <w:i/>
            <w:iCs/>
            <w:rPrChange w:id="978" w:author="Grant Kinsler" w:date="2019-11-11T15:39:00Z">
              <w:rPr>
                <w:rFonts w:ascii="Arial" w:hAnsi="Arial" w:cs="Arial"/>
              </w:rPr>
            </w:rPrChange>
          </w:rPr>
          <w:t xml:space="preserve">Results Section 4: </w:t>
        </w:r>
        <w:r w:rsidRPr="00831077">
          <w:rPr>
            <w:rFonts w:ascii="Arial" w:hAnsi="Arial" w:cs="Arial"/>
            <w:b/>
            <w:bCs/>
            <w:i/>
            <w:iCs/>
            <w:rPrChange w:id="979" w:author="Grant Kinsler" w:date="2019-11-11T15:39:00Z">
              <w:rPr>
                <w:rFonts w:ascii="Arial" w:hAnsi="Arial" w:cs="Arial"/>
                <w:b/>
                <w:bCs/>
              </w:rPr>
            </w:rPrChange>
          </w:rPr>
          <w:t>We</w:t>
        </w:r>
        <w:r>
          <w:rPr>
            <w:rFonts w:ascii="Arial" w:hAnsi="Arial" w:cs="Arial"/>
            <w:b/>
            <w:bCs/>
            <w:i/>
            <w:iCs/>
          </w:rPr>
          <w:t xml:space="preserve"> can predict behavior in strong environmental perturbations with our approach</w:t>
        </w:r>
      </w:ins>
    </w:p>
    <w:p w14:paraId="7967B824" w14:textId="1B10357E" w:rsidR="00826A2A" w:rsidRDefault="00826A2A" w:rsidP="00343A98">
      <w:pPr>
        <w:rPr>
          <w:ins w:id="980" w:author="Grant Kinsler" w:date="2019-11-14T08:52:00Z"/>
          <w:rFonts w:ascii="Arial" w:hAnsi="Arial" w:cs="Arial"/>
          <w:b/>
          <w:bCs/>
          <w:i/>
          <w:iCs/>
        </w:rPr>
      </w:pPr>
    </w:p>
    <w:p w14:paraId="57E0D25A" w14:textId="77777777" w:rsidR="00826A2A" w:rsidRPr="00831077" w:rsidRDefault="00826A2A" w:rsidP="00343A98">
      <w:pPr>
        <w:rPr>
          <w:ins w:id="981" w:author="Grant Kinsler" w:date="2019-08-28T12:00:00Z"/>
          <w:rFonts w:ascii="Arial" w:hAnsi="Arial" w:cs="Arial"/>
          <w:b/>
          <w:bCs/>
          <w:i/>
          <w:iCs/>
          <w:rPrChange w:id="982" w:author="Grant Kinsler" w:date="2019-11-11T15:39:00Z">
            <w:rPr>
              <w:ins w:id="983" w:author="Grant Kinsler" w:date="2019-08-28T12:00:00Z"/>
              <w:rFonts w:ascii="Arial" w:hAnsi="Arial" w:cs="Arial"/>
            </w:rPr>
          </w:rPrChange>
        </w:rPr>
      </w:pPr>
    </w:p>
    <w:p w14:paraId="4B0C30F7" w14:textId="2DBF40E8" w:rsidR="00C81237" w:rsidRDefault="00C81237" w:rsidP="00343A98">
      <w:pPr>
        <w:rPr>
          <w:ins w:id="984" w:author="Grant Kinsler" w:date="2019-10-18T11:17:00Z"/>
          <w:rFonts w:ascii="Arial" w:hAnsi="Arial" w:cs="Arial"/>
          <w:bCs/>
        </w:rPr>
      </w:pPr>
    </w:p>
    <w:p w14:paraId="4978DD2F" w14:textId="47023DE6" w:rsidR="00C81237" w:rsidRDefault="00C81237" w:rsidP="00C81237">
      <w:pPr>
        <w:rPr>
          <w:ins w:id="985" w:author="Grant Kinsler" w:date="2019-11-12T08:52:00Z"/>
          <w:rFonts w:ascii="Arial" w:hAnsi="Arial" w:cs="Arial"/>
          <w:b/>
          <w:bCs/>
          <w:i/>
          <w:iCs/>
        </w:rPr>
      </w:pPr>
      <w:ins w:id="986" w:author="Grant Kinsler" w:date="2019-10-18T11:17:00Z">
        <w:r w:rsidRPr="003A3F15">
          <w:rPr>
            <w:rFonts w:ascii="Arial" w:hAnsi="Arial" w:cs="Arial"/>
            <w:b/>
            <w:bCs/>
            <w:i/>
            <w:iCs/>
          </w:rPr>
          <w:t xml:space="preserve">Results Section </w:t>
        </w:r>
        <w:r>
          <w:rPr>
            <w:rFonts w:ascii="Arial" w:hAnsi="Arial" w:cs="Arial"/>
            <w:b/>
            <w:bCs/>
            <w:i/>
            <w:iCs/>
          </w:rPr>
          <w:t>5</w:t>
        </w:r>
        <w:r w:rsidRPr="003A3F15">
          <w:rPr>
            <w:rFonts w:ascii="Arial" w:hAnsi="Arial" w:cs="Arial"/>
            <w:b/>
            <w:bCs/>
            <w:i/>
            <w:iCs/>
          </w:rPr>
          <w:t xml:space="preserve">: </w:t>
        </w:r>
      </w:ins>
      <w:ins w:id="987" w:author="Grant Kinsler" w:date="2019-11-11T15:39:00Z">
        <w:r w:rsidR="00831077">
          <w:rPr>
            <w:rFonts w:ascii="Arial" w:hAnsi="Arial" w:cs="Arial"/>
            <w:b/>
            <w:bCs/>
            <w:i/>
            <w:iCs/>
          </w:rPr>
          <w:t>Context</w:t>
        </w:r>
      </w:ins>
      <w:ins w:id="988" w:author="Grant Kinsler" w:date="2019-11-11T15:40:00Z">
        <w:r w:rsidR="00831077">
          <w:rPr>
            <w:rFonts w:ascii="Arial" w:hAnsi="Arial" w:cs="Arial"/>
            <w:b/>
            <w:bCs/>
            <w:i/>
            <w:iCs/>
          </w:rPr>
          <w:t>-dependent pleiotropy</w:t>
        </w:r>
      </w:ins>
    </w:p>
    <w:p w14:paraId="3C0D7FF0" w14:textId="6CF1FCCA" w:rsidR="00445AD2" w:rsidRDefault="00445AD2" w:rsidP="00C81237">
      <w:pPr>
        <w:rPr>
          <w:ins w:id="989" w:author="Grant Kinsler" w:date="2019-11-12T08:52:00Z"/>
          <w:rFonts w:ascii="Arial" w:hAnsi="Arial" w:cs="Arial"/>
          <w:b/>
          <w:bCs/>
          <w:i/>
          <w:iCs/>
        </w:rPr>
      </w:pPr>
    </w:p>
    <w:p w14:paraId="28D890C4" w14:textId="77777777" w:rsidR="008A05B1" w:rsidRDefault="00445AD2" w:rsidP="008A05B1">
      <w:pPr>
        <w:rPr>
          <w:ins w:id="990" w:author="Grant Kinsler" w:date="2019-11-18T11:10:00Z"/>
          <w:rFonts w:ascii="Arial" w:hAnsi="Arial" w:cs="Arial"/>
        </w:rPr>
      </w:pPr>
      <w:ins w:id="991" w:author="Grant Kinsler" w:date="2019-11-12T08:53:00Z">
        <w:r>
          <w:rPr>
            <w:rFonts w:ascii="Arial" w:hAnsi="Arial" w:cs="Arial"/>
          </w:rPr>
          <w:t>…</w:t>
        </w:r>
      </w:ins>
      <w:ins w:id="992" w:author="Grant Kinsler" w:date="2019-11-18T11:10:00Z">
        <w:r w:rsidR="008A05B1">
          <w:rPr>
            <w:rFonts w:ascii="Arial" w:hAnsi="Arial" w:cs="Arial"/>
          </w:rPr>
          <w:t xml:space="preserve"> … … … … … … </w:t>
        </w:r>
        <w:r w:rsidR="008A05B1">
          <w:rPr>
            <w:rFonts w:ascii="Arial" w:hAnsi="Arial" w:cs="Arial"/>
          </w:rPr>
          <w:t xml:space="preserve">… … … … … … … </w:t>
        </w:r>
      </w:ins>
    </w:p>
    <w:p w14:paraId="1D29E192" w14:textId="173687C5" w:rsidR="00C81237" w:rsidRDefault="00C81237" w:rsidP="00343A98">
      <w:pPr>
        <w:rPr>
          <w:ins w:id="993" w:author="Grant Kinsler" w:date="2019-11-12T08:53:00Z"/>
          <w:rFonts w:ascii="Arial" w:hAnsi="Arial" w:cs="Arial"/>
        </w:rPr>
      </w:pPr>
    </w:p>
    <w:p w14:paraId="5761AB03" w14:textId="77777777" w:rsidR="00445AD2" w:rsidRDefault="00445AD2" w:rsidP="00343A98">
      <w:pPr>
        <w:rPr>
          <w:ins w:id="994" w:author="Grant Kinsler" w:date="2019-10-18T11:21:00Z"/>
          <w:rFonts w:ascii="Arial" w:hAnsi="Arial" w:cs="Arial"/>
          <w:bCs/>
        </w:rPr>
      </w:pPr>
    </w:p>
    <w:p w14:paraId="26003DAE" w14:textId="4207AB85" w:rsidR="00DF3295" w:rsidRPr="00DF3295" w:rsidRDefault="00DF3295" w:rsidP="00343A98">
      <w:pPr>
        <w:rPr>
          <w:ins w:id="995" w:author="Grant Kinsler" w:date="2019-10-14T15:28:00Z"/>
          <w:rFonts w:ascii="Arial" w:hAnsi="Arial" w:cs="Arial"/>
          <w:bCs/>
          <w:u w:val="single"/>
          <w:rPrChange w:id="996" w:author="Grant Kinsler" w:date="2019-10-18T11:21:00Z">
            <w:rPr>
              <w:ins w:id="997" w:author="Grant Kinsler" w:date="2019-10-14T15:28:00Z"/>
              <w:rFonts w:ascii="Arial" w:hAnsi="Arial" w:cs="Arial"/>
              <w:bCs/>
            </w:rPr>
          </w:rPrChange>
        </w:rPr>
      </w:pPr>
      <w:ins w:id="998" w:author="Grant Kinsler" w:date="2019-10-18T11:21:00Z">
        <w:r w:rsidRPr="003A3F15">
          <w:rPr>
            <w:rFonts w:ascii="Arial" w:hAnsi="Arial" w:cs="Arial"/>
            <w:bCs/>
            <w:u w:val="single"/>
          </w:rPr>
          <w:t>Figure 6: Inability to detect particular behavior represents unpredictable pleiotropic effects not present/relevant to evolution in M3.</w:t>
        </w:r>
      </w:ins>
    </w:p>
    <w:p w14:paraId="37D347BF" w14:textId="5CDA5F43" w:rsidR="002F757A" w:rsidRDefault="002F757A" w:rsidP="00343A98">
      <w:pPr>
        <w:rPr>
          <w:ins w:id="999" w:author="Grant Kinsler" w:date="2019-10-18T11:09:00Z"/>
          <w:rFonts w:ascii="Arial" w:hAnsi="Arial" w:cs="Arial"/>
          <w:bCs/>
        </w:rPr>
      </w:pPr>
    </w:p>
    <w:p w14:paraId="7AFCCC1A" w14:textId="68760667" w:rsidR="009F2DC7" w:rsidRDefault="009F2DC7" w:rsidP="009F2DC7">
      <w:pPr>
        <w:rPr>
          <w:ins w:id="1000" w:author="Grant Kinsler" w:date="2019-10-18T11:09:00Z"/>
          <w:rFonts w:ascii="Arial" w:hAnsi="Arial" w:cs="Arial"/>
          <w:bCs/>
        </w:rPr>
      </w:pPr>
      <w:ins w:id="1001" w:author="Grant Kinsler" w:date="2019-10-18T11:09:00Z">
        <w:r>
          <w:rPr>
            <w:rFonts w:ascii="Arial" w:hAnsi="Arial" w:cs="Arial"/>
            <w:bCs/>
          </w:rPr>
          <w:t>[paragraph: it’s not important that it’s exactly 9 dimensions but rather that it’s not 1 and not infinite, there are a finite number of phenotypes that matter to fitness in this environment]</w:t>
        </w:r>
      </w:ins>
      <w:ins w:id="1002" w:author="Grant Kinsler" w:date="2019-10-18T11:17:00Z">
        <w:r w:rsidR="00C81237">
          <w:rPr>
            <w:rFonts w:ascii="Arial" w:hAnsi="Arial" w:cs="Arial"/>
            <w:bCs/>
          </w:rPr>
          <w:t xml:space="preserve"> – limit of detection stuff here?</w:t>
        </w:r>
      </w:ins>
    </w:p>
    <w:p w14:paraId="4167AC34" w14:textId="41463137" w:rsidR="009F2DC7" w:rsidRDefault="009F2DC7" w:rsidP="00343A98">
      <w:pPr>
        <w:rPr>
          <w:ins w:id="1003" w:author="Grant Kinsler" w:date="2019-10-18T11:09:00Z"/>
          <w:rFonts w:ascii="Arial" w:hAnsi="Arial" w:cs="Arial"/>
          <w:bCs/>
        </w:rPr>
      </w:pPr>
    </w:p>
    <w:p w14:paraId="3CDADB27" w14:textId="1A558BA3" w:rsidR="009F2DC7" w:rsidRDefault="009F2DC7" w:rsidP="00343A98">
      <w:pPr>
        <w:rPr>
          <w:ins w:id="1004" w:author="Grant Kinsler" w:date="2019-10-18T11:13:00Z"/>
          <w:rFonts w:ascii="Arial" w:hAnsi="Arial" w:cs="Arial"/>
          <w:bCs/>
        </w:rPr>
      </w:pPr>
      <w:ins w:id="1005" w:author="Grant Kinsler" w:date="2019-10-18T11:09:00Z">
        <w:r>
          <w:rPr>
            <w:rFonts w:ascii="Arial" w:hAnsi="Arial" w:cs="Arial"/>
            <w:bCs/>
          </w:rPr>
          <w:t>Ok – so now it’s clear that we are learning real biology from this approach</w:t>
        </w:r>
      </w:ins>
      <w:ins w:id="1006" w:author="Grant Kinsler" w:date="2019-10-18T11:10:00Z">
        <w:r>
          <w:rPr>
            <w:rFonts w:ascii="Arial" w:hAnsi="Arial" w:cs="Arial"/>
            <w:bCs/>
          </w:rPr>
          <w:t>. What is going on with our inability to completely detect fitness in all strong environments? Our model is clearly missing some information about these mutants that’s informative t</w:t>
        </w:r>
      </w:ins>
      <w:ins w:id="1007" w:author="Grant Kinsler" w:date="2019-10-18T11:11:00Z">
        <w:r>
          <w:rPr>
            <w:rFonts w:ascii="Arial" w:hAnsi="Arial" w:cs="Arial"/>
            <w:bCs/>
          </w:rPr>
          <w:t>o fitness in these more distant environments. Our inability to</w:t>
        </w:r>
      </w:ins>
      <w:ins w:id="1008" w:author="Grant Kinsler" w:date="2019-10-18T11:12:00Z">
        <w:r>
          <w:rPr>
            <w:rFonts w:ascii="Arial" w:hAnsi="Arial" w:cs="Arial"/>
            <w:bCs/>
          </w:rPr>
          <w:t xml:space="preserve"> complete</w:t>
        </w:r>
      </w:ins>
      <w:ins w:id="1009" w:author="Grant Kinsler" w:date="2019-10-18T11:11:00Z">
        <w:r>
          <w:rPr>
            <w:rFonts w:ascii="Arial" w:hAnsi="Arial" w:cs="Arial"/>
            <w:bCs/>
          </w:rPr>
          <w:t xml:space="preserve"> predict fitness in, </w:t>
        </w:r>
        <w:r>
          <w:rPr>
            <w:rFonts w:ascii="Arial" w:hAnsi="Arial" w:cs="Arial"/>
            <w:bCs/>
          </w:rPr>
          <w:lastRenderedPageBreak/>
          <w:t xml:space="preserve">say, </w:t>
        </w:r>
      </w:ins>
      <w:ins w:id="1010" w:author="Grant Kinsler" w:date="2019-10-18T11:12:00Z">
        <w:r w:rsidR="009165F4">
          <w:rPr>
            <w:rFonts w:ascii="Arial" w:hAnsi="Arial" w:cs="Arial"/>
            <w:bCs/>
          </w:rPr>
          <w:t>0.5M NaCl environment i</w:t>
        </w:r>
      </w:ins>
      <w:ins w:id="1011" w:author="Grant Kinsler" w:date="2019-10-18T11:13:00Z">
        <w:r w:rsidR="003D3463">
          <w:rPr>
            <w:rFonts w:ascii="Arial" w:hAnsi="Arial" w:cs="Arial"/>
            <w:bCs/>
          </w:rPr>
          <w:t>s due to additional</w:t>
        </w:r>
      </w:ins>
      <w:ins w:id="1012" w:author="Grant Kinsler" w:date="2019-10-18T11:14:00Z">
        <w:r w:rsidR="003D3463">
          <w:rPr>
            <w:rFonts w:ascii="Arial" w:hAnsi="Arial" w:cs="Arial"/>
            <w:bCs/>
          </w:rPr>
          <w:t xml:space="preserve">, undetected </w:t>
        </w:r>
      </w:ins>
      <w:ins w:id="1013" w:author="Grant Kinsler" w:date="2019-10-18T11:13:00Z">
        <w:r w:rsidR="003D3463">
          <w:rPr>
            <w:rFonts w:ascii="Arial" w:hAnsi="Arial" w:cs="Arial"/>
            <w:bCs/>
          </w:rPr>
          <w:t>b</w:t>
        </w:r>
      </w:ins>
      <w:ins w:id="1014" w:author="Grant Kinsler" w:date="2019-10-18T11:14:00Z">
        <w:r w:rsidR="003D3463">
          <w:rPr>
            <w:rFonts w:ascii="Arial" w:hAnsi="Arial" w:cs="Arial"/>
            <w:bCs/>
          </w:rPr>
          <w:t>ehavior of our collection of mutants in this environment.</w:t>
        </w:r>
        <w:r w:rsidR="002763D3">
          <w:rPr>
            <w:rFonts w:ascii="Arial" w:hAnsi="Arial" w:cs="Arial"/>
            <w:bCs/>
          </w:rPr>
          <w:t xml:space="preserve"> This extra behavior is from components that are undetectable from our suite of subtle perturbations</w:t>
        </w:r>
      </w:ins>
      <w:ins w:id="1015" w:author="Grant Kinsler" w:date="2019-10-18T11:15:00Z">
        <w:r w:rsidR="002763D3">
          <w:rPr>
            <w:rFonts w:ascii="Arial" w:hAnsi="Arial" w:cs="Arial"/>
            <w:bCs/>
          </w:rPr>
          <w:t xml:space="preserve"> (we know that our limit of detection is X size), reflecting either a large change in one of these undetectable components or an ensemble of these undetectable components </w:t>
        </w:r>
      </w:ins>
      <w:ins w:id="1016" w:author="Grant Kinsler" w:date="2019-10-18T11:16:00Z">
        <w:r w:rsidR="002763D3">
          <w:rPr>
            <w:rFonts w:ascii="Arial" w:hAnsi="Arial" w:cs="Arial"/>
            <w:bCs/>
          </w:rPr>
          <w:t>adding to a significantly more substantial contribution to fitness in this strong environmental perturbation.</w:t>
        </w:r>
        <w:r w:rsidR="005306D0">
          <w:rPr>
            <w:rFonts w:ascii="Arial" w:hAnsi="Arial" w:cs="Arial"/>
            <w:bCs/>
          </w:rPr>
          <w:t xml:space="preserve"> </w:t>
        </w:r>
        <w:r w:rsidR="002E6C63">
          <w:rPr>
            <w:rFonts w:ascii="Arial" w:hAnsi="Arial" w:cs="Arial"/>
            <w:bCs/>
          </w:rPr>
          <w:t>[is there a way to tease thes</w:t>
        </w:r>
      </w:ins>
      <w:ins w:id="1017" w:author="Grant Kinsler" w:date="2019-10-18T11:17:00Z">
        <w:r w:rsidR="002E6C63">
          <w:rPr>
            <w:rFonts w:ascii="Arial" w:hAnsi="Arial" w:cs="Arial"/>
            <w:bCs/>
          </w:rPr>
          <w:t>e apart in simulation??]</w:t>
        </w:r>
      </w:ins>
    </w:p>
    <w:p w14:paraId="1BC81CF3" w14:textId="670B65ED" w:rsidR="003D3463" w:rsidRDefault="003D3463" w:rsidP="00343A98">
      <w:pPr>
        <w:rPr>
          <w:ins w:id="1018" w:author="Grant Kinsler" w:date="2019-10-18T11:13:00Z"/>
          <w:rFonts w:ascii="Arial" w:hAnsi="Arial" w:cs="Arial"/>
          <w:bCs/>
        </w:rPr>
      </w:pPr>
    </w:p>
    <w:p w14:paraId="543C4271" w14:textId="387D1D7E" w:rsidR="00D0111A" w:rsidRDefault="009F2DC7" w:rsidP="00343A98">
      <w:pPr>
        <w:rPr>
          <w:ins w:id="1019" w:author="Grant Kinsler" w:date="2019-10-18T14:05:00Z"/>
          <w:rFonts w:ascii="Arial" w:hAnsi="Arial" w:cs="Arial"/>
          <w:bCs/>
        </w:rPr>
      </w:pPr>
      <w:ins w:id="1020" w:author="Grant Kinsler" w:date="2019-10-18T11:11:00Z">
        <w:r>
          <w:rPr>
            <w:rFonts w:ascii="Arial" w:hAnsi="Arial" w:cs="Arial"/>
            <w:bCs/>
          </w:rPr>
          <w:t xml:space="preserve">One possibility is that we were not exhaustive enough with our set of subtle perturbations – maybe we would have </w:t>
        </w:r>
      </w:ins>
      <w:ins w:id="1021" w:author="Grant Kinsler" w:date="2019-10-18T11:19:00Z">
        <w:r w:rsidR="00FF03AE">
          <w:rPr>
            <w:rFonts w:ascii="Arial" w:hAnsi="Arial" w:cs="Arial"/>
            <w:bCs/>
          </w:rPr>
          <w:t xml:space="preserve"> &lt;- is there a way to get at this by making a space with a stronger set? </w:t>
        </w:r>
        <w:r w:rsidR="00A6217C">
          <w:rPr>
            <w:rFonts w:ascii="Arial" w:hAnsi="Arial" w:cs="Arial"/>
            <w:bCs/>
          </w:rPr>
          <w:t>“there exist other subtle things that would have been able to make this prediction…”</w:t>
        </w:r>
      </w:ins>
      <w:ins w:id="1022" w:author="Grant Kinsler" w:date="2019-10-18T11:20:00Z">
        <w:r w:rsidR="000C3299">
          <w:rPr>
            <w:rFonts w:ascii="Arial" w:hAnsi="Arial" w:cs="Arial"/>
            <w:bCs/>
          </w:rPr>
          <w:t xml:space="preserve"> [something to do with variance explained in the M3??]</w:t>
        </w:r>
      </w:ins>
      <w:ins w:id="1023" w:author="Grant Kinsler" w:date="2019-10-18T11:30:00Z">
        <w:r w:rsidR="00DF440F">
          <w:rPr>
            <w:rFonts w:ascii="Arial" w:hAnsi="Arial" w:cs="Arial"/>
            <w:bCs/>
          </w:rPr>
          <w:t xml:space="preserve"> [</w:t>
        </w:r>
      </w:ins>
      <w:ins w:id="1024" w:author="Grant Kinsler" w:date="2019-10-18T11:31:00Z">
        <w:r w:rsidR="00DF440F">
          <w:rPr>
            <w:rFonts w:ascii="Arial" w:hAnsi="Arial" w:cs="Arial"/>
            <w:bCs/>
          </w:rPr>
          <w:t>i.e. can this all be “hidden” away in the first component</w:t>
        </w:r>
        <w:r w:rsidR="00334AB0">
          <w:rPr>
            <w:rFonts w:ascii="Arial" w:hAnsi="Arial" w:cs="Arial"/>
            <w:bCs/>
          </w:rPr>
          <w:t>?</w:t>
        </w:r>
        <w:r w:rsidR="00DF440F">
          <w:rPr>
            <w:rFonts w:ascii="Arial" w:hAnsi="Arial" w:cs="Arial"/>
            <w:bCs/>
          </w:rPr>
          <w:t>]</w:t>
        </w:r>
      </w:ins>
    </w:p>
    <w:p w14:paraId="32E132A1" w14:textId="04602BC0" w:rsidR="00D0111A" w:rsidRDefault="00D0111A" w:rsidP="00343A98">
      <w:pPr>
        <w:rPr>
          <w:ins w:id="1025" w:author="Grant Kinsler" w:date="2019-10-18T14:05:00Z"/>
          <w:rFonts w:ascii="Arial" w:hAnsi="Arial" w:cs="Arial"/>
          <w:bCs/>
        </w:rPr>
      </w:pPr>
    </w:p>
    <w:p w14:paraId="787B0F62" w14:textId="537511CD" w:rsidR="00D0111A" w:rsidRDefault="00D0111A" w:rsidP="00343A98">
      <w:pPr>
        <w:rPr>
          <w:ins w:id="1026" w:author="Grant Kinsler" w:date="2019-10-18T11:09:00Z"/>
          <w:rFonts w:ascii="Arial" w:hAnsi="Arial" w:cs="Arial"/>
          <w:bCs/>
        </w:rPr>
      </w:pPr>
      <w:ins w:id="1027" w:author="Grant Kinsler" w:date="2019-10-18T14:05:00Z">
        <w:r>
          <w:rPr>
            <w:rFonts w:ascii="Arial" w:hAnsi="Arial" w:cs="Arial"/>
            <w:bCs/>
          </w:rPr>
          <w:t>For instance, in the</w:t>
        </w:r>
      </w:ins>
      <w:ins w:id="1028" w:author="Grant Kinsler" w:date="2019-10-18T14:06:00Z">
        <w:r>
          <w:rPr>
            <w:rFonts w:ascii="Arial" w:hAnsi="Arial" w:cs="Arial"/>
            <w:bCs/>
          </w:rPr>
          <w:t xml:space="preserve"> 1.5% glucose</w:t>
        </w:r>
      </w:ins>
      <w:ins w:id="1029" w:author="Grant Kinsler" w:date="2019-10-18T14:05:00Z">
        <w:r>
          <w:rPr>
            <w:rFonts w:ascii="Arial" w:hAnsi="Arial" w:cs="Arial"/>
            <w:bCs/>
          </w:rPr>
          <w:t xml:space="preserve"> evolution condition, cells experienced relatively little osmotic stres</w:t>
        </w:r>
      </w:ins>
      <w:ins w:id="1030" w:author="Grant Kinsler" w:date="2019-10-18T14:06:00Z">
        <w:r>
          <w:rPr>
            <w:rFonts w:ascii="Arial" w:hAnsi="Arial" w:cs="Arial"/>
            <w:bCs/>
          </w:rPr>
          <w:t xml:space="preserve">s. However, in a condition with 0.5M </w:t>
        </w:r>
        <w:proofErr w:type="spellStart"/>
        <w:r>
          <w:rPr>
            <w:rFonts w:ascii="Arial" w:hAnsi="Arial" w:cs="Arial"/>
            <w:bCs/>
          </w:rPr>
          <w:t>KCl</w:t>
        </w:r>
        <w:proofErr w:type="spellEnd"/>
        <w:r>
          <w:rPr>
            <w:rFonts w:ascii="Arial" w:hAnsi="Arial" w:cs="Arial"/>
            <w:bCs/>
          </w:rPr>
          <w:t xml:space="preserve"> or 0.5M NaCl, the cells experience high levels of osmotic stress. Thus, the yeast’s osmotic stress response phenotypes represent undetectab</w:t>
        </w:r>
      </w:ins>
      <w:ins w:id="1031" w:author="Grant Kinsler" w:date="2019-10-18T14:07:00Z">
        <w:r>
          <w:rPr>
            <w:rFonts w:ascii="Arial" w:hAnsi="Arial" w:cs="Arial"/>
            <w:bCs/>
          </w:rPr>
          <w:t xml:space="preserve">le, irrelevant traits for fitness in the evolution condition but suddenly become important phenotypes in these strong perturbations. Similarly, [something about </w:t>
        </w:r>
        <w:proofErr w:type="spellStart"/>
        <w:r>
          <w:rPr>
            <w:rFonts w:ascii="Arial" w:hAnsi="Arial" w:cs="Arial"/>
            <w:bCs/>
          </w:rPr>
          <w:t>trehalose</w:t>
        </w:r>
        <w:proofErr w:type="spellEnd"/>
        <w:r>
          <w:rPr>
            <w:rFonts w:ascii="Arial" w:hAnsi="Arial" w:cs="Arial"/>
            <w:bCs/>
          </w:rPr>
          <w:t xml:space="preserve"> in stationary phase for 7 day condition</w:t>
        </w:r>
      </w:ins>
      <w:ins w:id="1032" w:author="Grant Kinsler" w:date="2019-10-18T14:08:00Z">
        <w:r w:rsidR="005477BD">
          <w:rPr>
            <w:rFonts w:ascii="Arial" w:hAnsi="Arial" w:cs="Arial"/>
            <w:bCs/>
          </w:rPr>
          <w:t>].</w:t>
        </w:r>
      </w:ins>
    </w:p>
    <w:p w14:paraId="79D3E3DC" w14:textId="50D9598B" w:rsidR="009F2DC7" w:rsidRDefault="009F2DC7" w:rsidP="00343A98">
      <w:pPr>
        <w:rPr>
          <w:ins w:id="1033" w:author="Grant Kinsler" w:date="2019-10-18T11:09:00Z"/>
          <w:rFonts w:ascii="Arial" w:hAnsi="Arial" w:cs="Arial"/>
          <w:bCs/>
        </w:rPr>
      </w:pPr>
    </w:p>
    <w:p w14:paraId="3D4D159E" w14:textId="19E81506" w:rsidR="009F2DC7" w:rsidRDefault="00DF440F" w:rsidP="00343A98">
      <w:pPr>
        <w:rPr>
          <w:ins w:id="1034" w:author="Grant Kinsler" w:date="2019-10-23T09:30:00Z"/>
          <w:rFonts w:ascii="Arial" w:hAnsi="Arial" w:cs="Arial"/>
          <w:bCs/>
        </w:rPr>
      </w:pPr>
      <w:ins w:id="1035" w:author="Grant Kinsler" w:date="2019-10-18T11:29:00Z">
        <w:r>
          <w:rPr>
            <w:rFonts w:ascii="Arial" w:hAnsi="Arial" w:cs="Arial"/>
            <w:bCs/>
          </w:rPr>
          <w:t>Of course, selection may be able to detect traits below our limit of detection of measurement</w:t>
        </w:r>
      </w:ins>
      <w:ins w:id="1036" w:author="Grant Kinsler" w:date="2019-10-18T11:30:00Z">
        <w:r>
          <w:rPr>
            <w:rFonts w:ascii="Arial" w:hAnsi="Arial" w:cs="Arial"/>
            <w:bCs/>
          </w:rPr>
          <w:t>, though this suggests that the traits</w:t>
        </w:r>
      </w:ins>
      <w:ins w:id="1037" w:author="Grant Kinsler" w:date="2019-10-18T11:29:00Z">
        <w:r>
          <w:rPr>
            <w:rFonts w:ascii="Arial" w:hAnsi="Arial" w:cs="Arial"/>
            <w:bCs/>
          </w:rPr>
          <w:t xml:space="preserve"> that are (detectably) fi</w:t>
        </w:r>
      </w:ins>
      <w:ins w:id="1038" w:author="Grant Kinsler" w:date="2019-10-18T14:08:00Z">
        <w:r w:rsidR="005477BD">
          <w:rPr>
            <w:rFonts w:ascii="Arial" w:hAnsi="Arial" w:cs="Arial"/>
            <w:bCs/>
          </w:rPr>
          <w:t>t</w:t>
        </w:r>
      </w:ins>
      <w:ins w:id="1039" w:author="Grant Kinsler" w:date="2019-10-18T11:29:00Z">
        <w:r>
          <w:rPr>
            <w:rFonts w:ascii="Arial" w:hAnsi="Arial" w:cs="Arial"/>
            <w:bCs/>
          </w:rPr>
          <w:t xml:space="preserve">ness-relevant in any given environment </w:t>
        </w:r>
      </w:ins>
      <w:ins w:id="1040" w:author="Grant Kinsler" w:date="2019-10-18T11:30:00Z">
        <w:r>
          <w:rPr>
            <w:rFonts w:ascii="Arial" w:hAnsi="Arial" w:cs="Arial"/>
            <w:bCs/>
          </w:rPr>
          <w:t xml:space="preserve">are relatively few (on the order of 10), providing an avenue for </w:t>
        </w:r>
      </w:ins>
      <w:ins w:id="1041" w:author="Grant Kinsler" w:date="2019-10-18T11:31:00Z">
        <w:r w:rsidR="0099739A">
          <w:rPr>
            <w:rFonts w:ascii="Arial" w:hAnsi="Arial" w:cs="Arial"/>
            <w:bCs/>
          </w:rPr>
          <w:t xml:space="preserve">a large fraction mutations to have a net beneficial </w:t>
        </w:r>
        <w:r w:rsidR="00DA3A2B">
          <w:rPr>
            <w:rFonts w:ascii="Arial" w:hAnsi="Arial" w:cs="Arial"/>
            <w:bCs/>
          </w:rPr>
          <w:t xml:space="preserve">effect in </w:t>
        </w:r>
      </w:ins>
      <w:ins w:id="1042" w:author="Grant Kinsler" w:date="2019-10-18T11:32:00Z">
        <w:r w:rsidR="00DA3A2B">
          <w:rPr>
            <w:rFonts w:ascii="Arial" w:hAnsi="Arial" w:cs="Arial"/>
            <w:bCs/>
          </w:rPr>
          <w:t>a given condition.</w:t>
        </w:r>
      </w:ins>
      <w:ins w:id="1043" w:author="Grant Kinsler" w:date="2019-10-18T14:04:00Z">
        <w:r w:rsidR="00D0111A">
          <w:rPr>
            <w:rFonts w:ascii="Arial" w:hAnsi="Arial" w:cs="Arial"/>
            <w:bCs/>
          </w:rPr>
          <w:t xml:space="preserve"> </w:t>
        </w:r>
      </w:ins>
    </w:p>
    <w:p w14:paraId="777B45D1" w14:textId="4F325D6F" w:rsidR="008B2B46" w:rsidRDefault="008B2B46" w:rsidP="00343A98">
      <w:pPr>
        <w:rPr>
          <w:ins w:id="1044" w:author="Grant Kinsler" w:date="2019-10-23T09:30:00Z"/>
          <w:rFonts w:ascii="Arial" w:hAnsi="Arial" w:cs="Arial"/>
          <w:bCs/>
        </w:rPr>
      </w:pPr>
    </w:p>
    <w:p w14:paraId="5A374490" w14:textId="72FB1D4C" w:rsidR="008B2B46" w:rsidRDefault="008B2B46" w:rsidP="00343A98">
      <w:pPr>
        <w:rPr>
          <w:ins w:id="1045" w:author="Grant Kinsler" w:date="2019-10-18T14:05:00Z"/>
          <w:rFonts w:ascii="Arial" w:hAnsi="Arial" w:cs="Arial"/>
          <w:bCs/>
        </w:rPr>
      </w:pPr>
      <w:ins w:id="1046" w:author="Grant Kinsler" w:date="2019-10-23T09:30:00Z">
        <w:r>
          <w:rPr>
            <w:rFonts w:ascii="Arial" w:hAnsi="Arial" w:cs="Arial"/>
            <w:bCs/>
          </w:rPr>
          <w:t xml:space="preserve">The importance of subtlety? Is it really that the “meaningful” signal is swamped? </w:t>
        </w:r>
      </w:ins>
      <w:ins w:id="1047" w:author="Grant Kinsler" w:date="2019-10-23T09:31:00Z">
        <w:r>
          <w:rPr>
            <w:rFonts w:ascii="Arial" w:hAnsi="Arial" w:cs="Arial"/>
            <w:bCs/>
          </w:rPr>
          <w:t>Do we no longer learn the important stuff we learned previously?</w:t>
        </w:r>
      </w:ins>
    </w:p>
    <w:p w14:paraId="2DCA6574" w14:textId="48A2EA95" w:rsidR="002A48F1" w:rsidRPr="00433545" w:rsidRDefault="002A48F1" w:rsidP="00343A98">
      <w:pPr>
        <w:rPr>
          <w:ins w:id="1048" w:author="Grant Kinsler" w:date="2019-07-02T09:29:00Z"/>
          <w:rFonts w:ascii="Arial" w:hAnsi="Arial" w:cs="Arial"/>
          <w:bCs/>
          <w:rPrChange w:id="1049" w:author="Grant Kinsler" w:date="2019-08-27T16:12:00Z">
            <w:rPr>
              <w:ins w:id="1050" w:author="Grant Kinsler" w:date="2019-07-02T09:29:00Z"/>
              <w:rFonts w:ascii="Times New Roman" w:hAnsi="Times New Roman" w:cs="Times New Roman"/>
              <w:bCs/>
            </w:rPr>
          </w:rPrChange>
        </w:rPr>
      </w:pPr>
    </w:p>
    <w:p w14:paraId="37D6EE04" w14:textId="575A6B4A" w:rsidR="002A48F1" w:rsidDel="007A59C3" w:rsidRDefault="00433545" w:rsidP="00E00FA0">
      <w:pPr>
        <w:rPr>
          <w:del w:id="1051" w:author="Grant Kinsler" w:date="2019-08-26T18:15:00Z"/>
          <w:rFonts w:ascii="Arial" w:hAnsi="Arial" w:cs="Arial"/>
          <w:b/>
          <w:sz w:val="28"/>
          <w:szCs w:val="28"/>
        </w:rPr>
      </w:pPr>
      <w:ins w:id="1052" w:author="Grant Kinsler" w:date="2019-08-27T16:14:00Z">
        <w:r w:rsidRPr="002053A7">
          <w:rPr>
            <w:rFonts w:ascii="Arial" w:hAnsi="Arial" w:cs="Arial"/>
            <w:b/>
            <w:sz w:val="28"/>
            <w:szCs w:val="28"/>
            <w:rPrChange w:id="1053" w:author="Grant Kinsler" w:date="2019-10-14T12:05:00Z">
              <w:rPr>
                <w:rFonts w:ascii="Arial" w:hAnsi="Arial" w:cs="Arial"/>
                <w:bCs/>
              </w:rPr>
            </w:rPrChange>
          </w:rPr>
          <w:t>Discussion</w:t>
        </w:r>
      </w:ins>
    </w:p>
    <w:p w14:paraId="42D2D78D" w14:textId="2DA42054" w:rsidR="007A59C3" w:rsidRDefault="007A59C3" w:rsidP="00E00FA0">
      <w:pPr>
        <w:rPr>
          <w:ins w:id="1054" w:author="Grant Kinsler" w:date="2019-10-18T11:36:00Z"/>
          <w:rFonts w:ascii="Arial" w:hAnsi="Arial" w:cs="Arial"/>
          <w:b/>
          <w:sz w:val="28"/>
          <w:szCs w:val="28"/>
        </w:rPr>
      </w:pPr>
    </w:p>
    <w:p w14:paraId="0C7903C5" w14:textId="19925A76" w:rsidR="007A59C3" w:rsidRDefault="007A59C3" w:rsidP="00E00FA0">
      <w:pPr>
        <w:rPr>
          <w:ins w:id="1055" w:author="Grant Kinsler" w:date="2019-10-18T11:36:00Z"/>
          <w:rFonts w:ascii="Arial" w:hAnsi="Arial" w:cs="Arial"/>
          <w:b/>
          <w:sz w:val="28"/>
          <w:szCs w:val="28"/>
        </w:rPr>
      </w:pPr>
    </w:p>
    <w:p w14:paraId="1EA515B2" w14:textId="092A7A91" w:rsidR="007A59C3" w:rsidRDefault="007A59C3" w:rsidP="00E00FA0">
      <w:pPr>
        <w:rPr>
          <w:ins w:id="1056" w:author="Grant Kinsler" w:date="2019-10-18T11:36:00Z"/>
          <w:rFonts w:ascii="Arial" w:hAnsi="Arial" w:cs="Arial"/>
          <w:bCs/>
          <w:i/>
          <w:iCs/>
        </w:rPr>
      </w:pPr>
      <w:ins w:id="1057" w:author="Grant Kinsler" w:date="2019-10-18T11:36:00Z">
        <w:r>
          <w:rPr>
            <w:rFonts w:ascii="Arial" w:hAnsi="Arial" w:cs="Arial"/>
            <w:bCs/>
            <w:i/>
            <w:iCs/>
          </w:rPr>
          <w:t>[ this approach is a “new tool” through which we can identify fitness-relevant behavior].</w:t>
        </w:r>
      </w:ins>
    </w:p>
    <w:p w14:paraId="228486B9" w14:textId="77777777" w:rsidR="00B968F8" w:rsidRDefault="0053350E" w:rsidP="00E00FA0">
      <w:pPr>
        <w:rPr>
          <w:ins w:id="1058" w:author="Grant Kinsler" w:date="2019-10-18T11:37:00Z"/>
          <w:rFonts w:ascii="Arial" w:hAnsi="Arial" w:cs="Arial"/>
          <w:bCs/>
          <w:i/>
          <w:iCs/>
        </w:rPr>
      </w:pPr>
      <w:ins w:id="1059" w:author="Grant Kinsler" w:date="2019-10-18T11:37:00Z">
        <w:r>
          <w:rPr>
            <w:rFonts w:ascii="Arial" w:hAnsi="Arial" w:cs="Arial"/>
            <w:bCs/>
            <w:i/>
            <w:iCs/>
          </w:rPr>
          <w:t xml:space="preserve">    Some other possible applications: </w:t>
        </w:r>
      </w:ins>
    </w:p>
    <w:p w14:paraId="7E09C523" w14:textId="51313222" w:rsidR="007A59C3" w:rsidRDefault="0053350E" w:rsidP="00B968F8">
      <w:pPr>
        <w:ind w:firstLine="720"/>
        <w:rPr>
          <w:ins w:id="1060" w:author="Grant Kinsler" w:date="2019-10-18T11:37:00Z"/>
          <w:rFonts w:ascii="Arial" w:hAnsi="Arial" w:cs="Arial"/>
          <w:bCs/>
          <w:i/>
          <w:iCs/>
        </w:rPr>
      </w:pPr>
      <w:ins w:id="1061" w:author="Grant Kinsler" w:date="2019-10-18T11:37:00Z">
        <w:r>
          <w:rPr>
            <w:rFonts w:ascii="Arial" w:hAnsi="Arial" w:cs="Arial"/>
            <w:bCs/>
            <w:i/>
            <w:iCs/>
          </w:rPr>
          <w:t>perturbing ecological communities to identify functional classes of behavior and ecological interactions</w:t>
        </w:r>
      </w:ins>
    </w:p>
    <w:p w14:paraId="1FD8FD29" w14:textId="3AD887D6" w:rsidR="00B968F8" w:rsidRPr="00B968F8" w:rsidRDefault="00B968F8">
      <w:pPr>
        <w:ind w:firstLine="720"/>
        <w:rPr>
          <w:ins w:id="1062" w:author="Grant Kinsler" w:date="2019-10-18T11:36:00Z"/>
          <w:rFonts w:ascii="Arial" w:hAnsi="Arial" w:cs="Arial"/>
          <w:bCs/>
          <w:i/>
          <w:iCs/>
          <w:rPrChange w:id="1063" w:author="Grant Kinsler" w:date="2019-10-18T11:38:00Z">
            <w:rPr>
              <w:ins w:id="1064" w:author="Grant Kinsler" w:date="2019-10-18T11:36:00Z"/>
              <w:rFonts w:ascii="Arial" w:hAnsi="Arial" w:cs="Arial"/>
              <w:b/>
              <w:sz w:val="28"/>
              <w:szCs w:val="28"/>
            </w:rPr>
          </w:rPrChange>
        </w:rPr>
        <w:pPrChange w:id="1065" w:author="Grant Kinsler" w:date="2019-10-18T11:38:00Z">
          <w:pPr/>
        </w:pPrChange>
      </w:pPr>
      <w:ins w:id="1066" w:author="Grant Kinsler" w:date="2019-10-18T11:37:00Z">
        <w:r>
          <w:rPr>
            <w:rFonts w:ascii="Arial" w:hAnsi="Arial" w:cs="Arial"/>
            <w:bCs/>
            <w:i/>
            <w:iCs/>
          </w:rPr>
          <w:t>??</w:t>
        </w:r>
      </w:ins>
    </w:p>
    <w:p w14:paraId="6C8814DF" w14:textId="77777777" w:rsidR="00B968F8" w:rsidRDefault="00B968F8" w:rsidP="00B968F8">
      <w:pPr>
        <w:rPr>
          <w:ins w:id="1067" w:author="Grant Kinsler" w:date="2019-10-18T11:38:00Z"/>
          <w:rFonts w:ascii="Arial" w:hAnsi="Arial" w:cs="Arial"/>
          <w:bCs/>
          <w:i/>
          <w:iCs/>
        </w:rPr>
      </w:pPr>
    </w:p>
    <w:p w14:paraId="220805D9" w14:textId="1FDFECB1" w:rsidR="000E4C4E" w:rsidRPr="000E4C4E" w:rsidRDefault="000E4C4E">
      <w:pPr>
        <w:rPr>
          <w:ins w:id="1068" w:author="Grant Kinsler" w:date="2019-10-18T11:35:00Z"/>
          <w:rFonts w:ascii="Arial" w:hAnsi="Arial" w:cs="Arial"/>
          <w:bCs/>
          <w:rPrChange w:id="1069" w:author="Grant Kinsler" w:date="2019-10-18T11:35:00Z">
            <w:rPr>
              <w:ins w:id="1070" w:author="Grant Kinsler" w:date="2019-10-18T11:35:00Z"/>
            </w:rPr>
          </w:rPrChange>
        </w:rPr>
        <w:pPrChange w:id="1071" w:author="Grant Kinsler" w:date="2019-10-18T11:38:00Z">
          <w:pPr>
            <w:pStyle w:val="ListParagraph"/>
            <w:numPr>
              <w:numId w:val="5"/>
            </w:numPr>
            <w:ind w:hanging="360"/>
          </w:pPr>
        </w:pPrChange>
      </w:pPr>
      <w:ins w:id="1072" w:author="Grant Kinsler" w:date="2019-10-18T11:35:00Z">
        <w:r w:rsidRPr="000E4C4E">
          <w:rPr>
            <w:rFonts w:ascii="Arial" w:hAnsi="Arial" w:cs="Arial"/>
            <w:bCs/>
            <w:i/>
            <w:iCs/>
            <w:rPrChange w:id="1073" w:author="Grant Kinsler" w:date="2019-10-18T11:35:00Z">
              <w:rPr/>
            </w:rPrChange>
          </w:rPr>
          <w:t>Possibility of using this approach to</w:t>
        </w:r>
        <w:r w:rsidRPr="000E4C4E">
          <w:rPr>
            <w:rFonts w:ascii="Arial" w:hAnsi="Arial" w:cs="Arial"/>
            <w:bCs/>
            <w:rPrChange w:id="1074" w:author="Grant Kinsler" w:date="2019-10-18T11:35:00Z">
              <w:rPr/>
            </w:rPrChange>
          </w:rPr>
          <w:t xml:space="preserve"> </w:t>
        </w:r>
        <w:r w:rsidRPr="000E4C4E">
          <w:rPr>
            <w:rFonts w:ascii="Arial" w:hAnsi="Arial" w:cs="Arial"/>
            <w:bCs/>
            <w:i/>
            <w:iCs/>
            <w:rPrChange w:id="1075" w:author="Grant Kinsler" w:date="2019-10-18T11:35:00Z">
              <w:rPr/>
            </w:rPrChange>
          </w:rPr>
          <w:t>identify causal lower-level molecular phenotypes (via RNA-seq data or other phenotypic data)</w:t>
        </w:r>
        <w:r>
          <w:rPr>
            <w:rFonts w:ascii="Arial" w:hAnsi="Arial" w:cs="Arial"/>
            <w:bCs/>
            <w:i/>
            <w:iCs/>
          </w:rPr>
          <w:t xml:space="preserve"> ]</w:t>
        </w:r>
      </w:ins>
    </w:p>
    <w:p w14:paraId="53288DD7" w14:textId="7C11C123" w:rsidR="008A3E11" w:rsidRDefault="008A3E11">
      <w:pPr>
        <w:rPr>
          <w:ins w:id="1076" w:author="Grant Kinsler" w:date="2019-10-18T11:35:00Z"/>
          <w:rFonts w:ascii="Arial" w:hAnsi="Arial" w:cs="Arial"/>
          <w:bCs/>
        </w:rPr>
      </w:pPr>
    </w:p>
    <w:p w14:paraId="77DC163F" w14:textId="7756060D" w:rsidR="000E4C4E" w:rsidRDefault="000E4C4E" w:rsidP="000E4C4E">
      <w:pPr>
        <w:rPr>
          <w:ins w:id="1077" w:author="Grant Kinsler" w:date="2019-10-18T11:39:00Z"/>
          <w:rFonts w:ascii="Arial" w:hAnsi="Arial" w:cs="Arial"/>
          <w:bCs/>
        </w:rPr>
      </w:pPr>
      <w:ins w:id="1078" w:author="Grant Kinsler" w:date="2019-10-18T11:35:00Z">
        <w:r w:rsidRPr="000E4C4E">
          <w:rPr>
            <w:rFonts w:ascii="Arial" w:hAnsi="Arial" w:cs="Arial"/>
            <w:bCs/>
            <w:rPrChange w:id="1079" w:author="Grant Kinsler" w:date="2019-10-18T11:35:00Z">
              <w:rPr>
                <w:rFonts w:ascii="Arial" w:hAnsi="Arial" w:cs="Arial"/>
                <w:bCs/>
                <w:i/>
                <w:iCs/>
              </w:rPr>
            </w:rPrChange>
          </w:rPr>
          <w:t xml:space="preserve">Comparing adaptive mutants to a collection of “completely random” mutations (i.e. deletion collection or the like) could distinguish between “dimensionality of yeast in this environment” and “dimensionality of adaptation to this environment”. Theory predicts that we should see that these adaptive ones perturb a subset of these conditions. Moreover, we don’t have a complete (nor unbiased) collection of adaptive mutants, so </w:t>
        </w:r>
        <w:r w:rsidRPr="000E4C4E">
          <w:rPr>
            <w:rFonts w:ascii="Arial" w:hAnsi="Arial" w:cs="Arial"/>
            <w:bCs/>
            <w:rPrChange w:id="1080" w:author="Grant Kinsler" w:date="2019-10-18T11:35:00Z">
              <w:rPr>
                <w:rFonts w:ascii="Arial" w:hAnsi="Arial" w:cs="Arial"/>
                <w:bCs/>
                <w:i/>
                <w:iCs/>
              </w:rPr>
            </w:rPrChange>
          </w:rPr>
          <w:lastRenderedPageBreak/>
          <w:t>additional routes could exist – these just seem to be the most commonly taken –</w:t>
        </w:r>
        <w:r>
          <w:rPr>
            <w:rFonts w:ascii="Arial" w:hAnsi="Arial" w:cs="Arial"/>
            <w:bCs/>
          </w:rPr>
          <w:t xml:space="preserve"> [something about mu x s].</w:t>
        </w:r>
      </w:ins>
    </w:p>
    <w:p w14:paraId="3A331430" w14:textId="549A4BD4" w:rsidR="00095588" w:rsidRDefault="00095588" w:rsidP="000E4C4E">
      <w:pPr>
        <w:rPr>
          <w:ins w:id="1081" w:author="Grant Kinsler" w:date="2019-10-18T11:39:00Z"/>
          <w:rFonts w:ascii="Arial" w:hAnsi="Arial" w:cs="Arial"/>
          <w:bCs/>
        </w:rPr>
      </w:pPr>
    </w:p>
    <w:p w14:paraId="3E5BEE6A" w14:textId="76EEF435" w:rsidR="00095588" w:rsidRDefault="00095588" w:rsidP="000E4C4E">
      <w:pPr>
        <w:rPr>
          <w:ins w:id="1082" w:author="Grant Kinsler" w:date="2019-10-18T11:38:00Z"/>
          <w:rFonts w:ascii="Arial" w:hAnsi="Arial" w:cs="Arial"/>
          <w:bCs/>
        </w:rPr>
      </w:pPr>
      <w:ins w:id="1083" w:author="Grant Kinsler" w:date="2019-10-18T11:39:00Z">
        <w:r>
          <w:rPr>
            <w:rFonts w:ascii="Arial" w:hAnsi="Arial" w:cs="Arial"/>
            <w:bCs/>
          </w:rPr>
          <w:t>Additionally, this set of mutants is on average one adaptive mutation from the ancestor. Do mutational route</w:t>
        </w:r>
      </w:ins>
      <w:ins w:id="1084" w:author="Grant Kinsler" w:date="2019-10-18T11:40:00Z">
        <w:r>
          <w:rPr>
            <w:rFonts w:ascii="Arial" w:hAnsi="Arial" w:cs="Arial"/>
            <w:bCs/>
          </w:rPr>
          <w:t xml:space="preserve">s change over time? Are there particular fitness components that represent easy, accessible routes? How do these accessible routes change over evolutionary time? Do additional mutations on the background of these </w:t>
        </w:r>
      </w:ins>
      <w:ins w:id="1085" w:author="Grant Kinsler" w:date="2019-10-18T11:41:00Z">
        <w:r>
          <w:rPr>
            <w:rFonts w:ascii="Arial" w:hAnsi="Arial" w:cs="Arial"/>
            <w:bCs/>
          </w:rPr>
          <w:t>first steps perturb the same phenotypes or do new phenotypic avenues open up?</w:t>
        </w:r>
      </w:ins>
    </w:p>
    <w:p w14:paraId="73A719D1" w14:textId="6C966481" w:rsidR="00B968F8" w:rsidRDefault="00B968F8" w:rsidP="000E4C4E">
      <w:pPr>
        <w:rPr>
          <w:ins w:id="1086" w:author="Grant Kinsler" w:date="2019-10-18T11:38:00Z"/>
          <w:rFonts w:ascii="Arial" w:hAnsi="Arial" w:cs="Arial"/>
          <w:bCs/>
        </w:rPr>
      </w:pPr>
    </w:p>
    <w:p w14:paraId="502B52B3" w14:textId="5F14D920" w:rsidR="000E4C4E" w:rsidRDefault="006D4A2E">
      <w:pPr>
        <w:rPr>
          <w:ins w:id="1087" w:author="Grant Kinsler" w:date="2019-10-18T11:42:00Z"/>
          <w:rFonts w:ascii="Arial" w:hAnsi="Arial" w:cs="Arial"/>
          <w:bCs/>
        </w:rPr>
      </w:pPr>
      <w:ins w:id="1088" w:author="Grant Kinsler" w:date="2019-10-18T11:38:00Z">
        <w:r>
          <w:rPr>
            <w:rFonts w:ascii="Arial" w:hAnsi="Arial" w:cs="Arial"/>
            <w:bCs/>
          </w:rPr>
          <w:t>What about evolving to multiple</w:t>
        </w:r>
      </w:ins>
      <w:ins w:id="1089" w:author="Grant Kinsler" w:date="2019-10-18T11:39:00Z">
        <w:r>
          <w:rPr>
            <w:rFonts w:ascii="Arial" w:hAnsi="Arial" w:cs="Arial"/>
            <w:bCs/>
          </w:rPr>
          <w:t xml:space="preserve">, different environments? </w:t>
        </w:r>
      </w:ins>
      <w:ins w:id="1090" w:author="Grant Kinsler" w:date="2019-10-18T11:41:00Z">
        <w:r w:rsidR="007C0371">
          <w:rPr>
            <w:rFonts w:ascii="Arial" w:hAnsi="Arial" w:cs="Arial"/>
            <w:bCs/>
          </w:rPr>
          <w:t xml:space="preserve">For instance, if we evolved the same ancestral population to one of the stronger perturbations, say, 0.5M NaCl, do we see very different phenotypic responses? </w:t>
        </w:r>
      </w:ins>
      <w:ins w:id="1091" w:author="Grant Kinsler" w:date="2019-10-18T11:42:00Z">
        <w:r w:rsidR="007C0371">
          <w:rPr>
            <w:rFonts w:ascii="Arial" w:hAnsi="Arial" w:cs="Arial"/>
            <w:bCs/>
          </w:rPr>
          <w:t>Do we see a similar failure to predict fitness of those mutants in M3?</w:t>
        </w:r>
      </w:ins>
    </w:p>
    <w:p w14:paraId="3DDA7837" w14:textId="0142BCC9" w:rsidR="00CB6722" w:rsidRDefault="00CB6722">
      <w:pPr>
        <w:rPr>
          <w:ins w:id="1092" w:author="Grant Kinsler" w:date="2019-10-18T11:42:00Z"/>
          <w:rFonts w:ascii="Arial" w:hAnsi="Arial" w:cs="Arial"/>
          <w:bCs/>
        </w:rPr>
      </w:pPr>
    </w:p>
    <w:p w14:paraId="74895CF0" w14:textId="36891DE1" w:rsidR="00095588" w:rsidRDefault="00CB6722">
      <w:pPr>
        <w:rPr>
          <w:ins w:id="1093" w:author="Grant Kinsler" w:date="2019-10-18T11:39:00Z"/>
          <w:rFonts w:ascii="Arial" w:hAnsi="Arial" w:cs="Arial"/>
          <w:bCs/>
        </w:rPr>
      </w:pPr>
      <w:ins w:id="1094" w:author="Grant Kinsler" w:date="2019-10-18T11:42:00Z">
        <w:r>
          <w:rPr>
            <w:rFonts w:ascii="Arial" w:hAnsi="Arial" w:cs="Arial"/>
            <w:bCs/>
          </w:rPr>
          <w:t>This approach provides a framework in which to explore fitness-relevant phenotypes and to disentangle fitness-relevant, causal relationships f</w:t>
        </w:r>
      </w:ins>
      <w:ins w:id="1095" w:author="Grant Kinsler" w:date="2019-10-18T11:43:00Z">
        <w:r>
          <w:rPr>
            <w:rFonts w:ascii="Arial" w:hAnsi="Arial" w:cs="Arial"/>
            <w:bCs/>
          </w:rPr>
          <w:t xml:space="preserve">rom mere statistical associations. </w:t>
        </w:r>
        <w:r w:rsidR="00552A63">
          <w:rPr>
            <w:rFonts w:ascii="Arial" w:hAnsi="Arial" w:cs="Arial"/>
            <w:bCs/>
          </w:rPr>
          <w:t xml:space="preserve">Moreover, </w:t>
        </w:r>
        <w:r w:rsidR="00AC75B8">
          <w:rPr>
            <w:rFonts w:ascii="Arial" w:hAnsi="Arial" w:cs="Arial"/>
            <w:bCs/>
          </w:rPr>
          <w:t xml:space="preserve">our approach provides a way forward out of the gridlock of the modularity vs. universal pleiotropy debate in the context of rapid adaptation. </w:t>
        </w:r>
        <w:r w:rsidR="00AC4CCA">
          <w:rPr>
            <w:rFonts w:ascii="Arial" w:hAnsi="Arial" w:cs="Arial"/>
            <w:bCs/>
          </w:rPr>
          <w:t>Populations are able to adapt rapidly because</w:t>
        </w:r>
      </w:ins>
      <w:ins w:id="1096" w:author="Grant Kinsler" w:date="2019-10-18T11:44:00Z">
        <w:r w:rsidR="00AC4CCA">
          <w:rPr>
            <w:rFonts w:ascii="Arial" w:hAnsi="Arial" w:cs="Arial"/>
            <w:bCs/>
          </w:rPr>
          <w:t xml:space="preserve"> a relatively small subset of traits matter to fitness in that environment.</w:t>
        </w:r>
      </w:ins>
    </w:p>
    <w:p w14:paraId="4D8B62B1" w14:textId="77777777" w:rsidR="00095588" w:rsidRDefault="00095588">
      <w:pPr>
        <w:rPr>
          <w:ins w:id="1097" w:author="Grant Kinsler" w:date="2019-10-18T11:35:00Z"/>
          <w:rFonts w:ascii="Arial" w:hAnsi="Arial" w:cs="Arial"/>
          <w:bCs/>
        </w:rPr>
      </w:pPr>
    </w:p>
    <w:p w14:paraId="7A3C56D5" w14:textId="77777777" w:rsidR="000E4C4E" w:rsidRPr="00433545" w:rsidRDefault="000E4C4E">
      <w:pPr>
        <w:rPr>
          <w:rFonts w:ascii="Arial" w:hAnsi="Arial" w:cs="Arial"/>
          <w:bCs/>
          <w:rPrChange w:id="1098" w:author="Grant Kinsler" w:date="2019-08-27T16:12:00Z">
            <w:rPr>
              <w:bCs/>
            </w:rPr>
          </w:rPrChange>
        </w:rPr>
        <w:pPrChange w:id="1099" w:author="Grant Kinsler" w:date="2019-08-26T18:15:00Z">
          <w:pPr>
            <w:pStyle w:val="ListParagraph"/>
            <w:ind w:left="360"/>
          </w:pPr>
        </w:pPrChange>
      </w:pPr>
    </w:p>
    <w:p w14:paraId="55D655BC" w14:textId="3D6A82F5" w:rsidR="008A3E11" w:rsidRPr="002053A7" w:rsidRDefault="002053A7">
      <w:pPr>
        <w:rPr>
          <w:ins w:id="1100" w:author="Grant Kinsler" w:date="2019-10-14T12:04:00Z"/>
          <w:rFonts w:ascii="Arial" w:hAnsi="Arial" w:cs="Arial"/>
          <w:b/>
          <w:bCs/>
          <w:sz w:val="28"/>
          <w:szCs w:val="28"/>
          <w:rPrChange w:id="1101" w:author="Grant Kinsler" w:date="2019-10-14T12:05:00Z">
            <w:rPr>
              <w:ins w:id="1102" w:author="Grant Kinsler" w:date="2019-10-14T12:04:00Z"/>
              <w:rFonts w:ascii="Arial" w:hAnsi="Arial" w:cs="Arial"/>
              <w:b/>
              <w:bCs/>
            </w:rPr>
          </w:rPrChange>
        </w:rPr>
      </w:pPr>
      <w:ins w:id="1103" w:author="Grant Kinsler" w:date="2019-10-14T12:04:00Z">
        <w:r w:rsidRPr="002053A7">
          <w:rPr>
            <w:rFonts w:ascii="Arial" w:hAnsi="Arial" w:cs="Arial"/>
            <w:b/>
            <w:bCs/>
            <w:sz w:val="28"/>
            <w:szCs w:val="28"/>
            <w:rPrChange w:id="1104" w:author="Grant Kinsler" w:date="2019-10-14T12:05:00Z">
              <w:rPr>
                <w:rFonts w:ascii="Arial" w:hAnsi="Arial" w:cs="Arial"/>
                <w:b/>
                <w:bCs/>
              </w:rPr>
            </w:rPrChange>
          </w:rPr>
          <w:t>Methods</w:t>
        </w:r>
      </w:ins>
    </w:p>
    <w:p w14:paraId="3A2EBD95" w14:textId="10F01B15" w:rsidR="002053A7" w:rsidRDefault="002053A7">
      <w:pPr>
        <w:rPr>
          <w:ins w:id="1105" w:author="Grant Kinsler" w:date="2019-10-21T09:25:00Z"/>
          <w:rFonts w:ascii="Arial" w:hAnsi="Arial" w:cs="Arial"/>
          <w:b/>
          <w:bCs/>
        </w:rPr>
      </w:pPr>
    </w:p>
    <w:p w14:paraId="015A1004" w14:textId="77777777" w:rsidR="005F0067" w:rsidRDefault="005F0067" w:rsidP="005F0067">
      <w:pPr>
        <w:rPr>
          <w:ins w:id="1106" w:author="Grant Kinsler" w:date="2019-10-21T09:25:00Z"/>
          <w:rFonts w:ascii="Arial" w:hAnsi="Arial" w:cs="Arial"/>
          <w:b/>
          <w:bCs/>
        </w:rPr>
      </w:pPr>
      <w:ins w:id="1107" w:author="Grant Kinsler" w:date="2019-10-21T09:25:00Z">
        <w:r>
          <w:rPr>
            <w:rFonts w:ascii="Arial" w:hAnsi="Arial" w:cs="Arial"/>
            <w:b/>
            <w:bCs/>
          </w:rPr>
          <w:t>Estimating dimensionality using noise-only SVD detection.</w:t>
        </w:r>
      </w:ins>
    </w:p>
    <w:p w14:paraId="772522EC" w14:textId="22A70036" w:rsidR="005F0067" w:rsidRPr="005F0067" w:rsidRDefault="005F0067" w:rsidP="005F0067">
      <w:pPr>
        <w:rPr>
          <w:ins w:id="1108" w:author="Grant Kinsler" w:date="2019-10-21T09:25:00Z"/>
          <w:rFonts w:ascii="Arial" w:hAnsi="Arial" w:cs="Arial"/>
          <w:rPrChange w:id="1109" w:author="Grant Kinsler" w:date="2019-10-21T09:25:00Z">
            <w:rPr>
              <w:ins w:id="1110" w:author="Grant Kinsler" w:date="2019-10-21T09:25:00Z"/>
              <w:rFonts w:ascii="Arial" w:hAnsi="Arial" w:cs="Arial"/>
              <w:b/>
              <w:bCs/>
            </w:rPr>
          </w:rPrChange>
        </w:rPr>
      </w:pPr>
      <w:ins w:id="1111" w:author="Grant Kinsler" w:date="2019-10-21T09:25:00Z">
        <w:r>
          <w:rPr>
            <w:rFonts w:ascii="Arial" w:hAnsi="Arial" w:cs="Arial"/>
          </w:rPr>
          <w:t xml:space="preserve">To estimate the number of components to </w:t>
        </w:r>
        <w:bookmarkStart w:id="1112" w:name="_GoBack"/>
        <w:bookmarkEnd w:id="1112"/>
        <w:r>
          <w:rPr>
            <w:rFonts w:ascii="Arial" w:hAnsi="Arial" w:cs="Arial"/>
          </w:rPr>
          <w:t xml:space="preserve">include in the model using noisy data, </w:t>
        </w:r>
      </w:ins>
    </w:p>
    <w:p w14:paraId="66B99DC9" w14:textId="77777777" w:rsidR="005F0067" w:rsidRDefault="005F0067" w:rsidP="005F0067">
      <w:pPr>
        <w:rPr>
          <w:ins w:id="1113" w:author="Grant Kinsler" w:date="2019-10-21T09:25:00Z"/>
          <w:rFonts w:ascii="Arial" w:hAnsi="Arial" w:cs="Arial"/>
          <w:b/>
          <w:bCs/>
        </w:rPr>
      </w:pPr>
    </w:p>
    <w:p w14:paraId="79E71C88" w14:textId="77777777" w:rsidR="005F0067" w:rsidRDefault="005F0067" w:rsidP="005F0067">
      <w:pPr>
        <w:rPr>
          <w:ins w:id="1114" w:author="Grant Kinsler" w:date="2019-10-21T09:25:00Z"/>
          <w:rFonts w:ascii="Arial" w:hAnsi="Arial" w:cs="Arial"/>
          <w:b/>
          <w:bCs/>
        </w:rPr>
      </w:pPr>
      <w:ins w:id="1115" w:author="Grant Kinsler" w:date="2019-10-21T09:25:00Z">
        <w:r>
          <w:rPr>
            <w:rFonts w:ascii="Arial" w:hAnsi="Arial" w:cs="Arial"/>
            <w:b/>
            <w:bCs/>
          </w:rPr>
          <w:t>Bi-cross validation scheme.</w:t>
        </w:r>
      </w:ins>
    </w:p>
    <w:p w14:paraId="323E788E" w14:textId="77777777" w:rsidR="005F0067" w:rsidRDefault="005F0067" w:rsidP="005F0067">
      <w:pPr>
        <w:rPr>
          <w:ins w:id="1116" w:author="Grant Kinsler" w:date="2019-10-21T09:25:00Z"/>
          <w:rFonts w:ascii="Arial" w:hAnsi="Arial" w:cs="Arial"/>
          <w:b/>
          <w:bCs/>
        </w:rPr>
      </w:pPr>
    </w:p>
    <w:p w14:paraId="664BB48A" w14:textId="77777777" w:rsidR="005F0067" w:rsidRDefault="005F0067">
      <w:pPr>
        <w:rPr>
          <w:ins w:id="1117" w:author="Grant Kinsler" w:date="2019-10-14T12:04:00Z"/>
          <w:rFonts w:ascii="Arial" w:hAnsi="Arial" w:cs="Arial"/>
          <w:b/>
          <w:bCs/>
        </w:rPr>
      </w:pPr>
    </w:p>
    <w:p w14:paraId="60CC11D2" w14:textId="61306B26" w:rsidR="002053A7" w:rsidRDefault="002053A7">
      <w:pPr>
        <w:rPr>
          <w:ins w:id="1118" w:author="Grant Kinsler" w:date="2019-10-14T12:05:00Z"/>
          <w:rFonts w:ascii="Arial" w:hAnsi="Arial" w:cs="Arial"/>
          <w:b/>
          <w:bCs/>
        </w:rPr>
      </w:pPr>
      <w:ins w:id="1119" w:author="Grant Kinsler" w:date="2019-10-14T12:05:00Z">
        <w:r>
          <w:rPr>
            <w:rFonts w:ascii="Arial" w:hAnsi="Arial" w:cs="Arial"/>
            <w:b/>
            <w:bCs/>
          </w:rPr>
          <w:t>Simulating phenotype space.</w:t>
        </w:r>
      </w:ins>
    </w:p>
    <w:p w14:paraId="198B7C68" w14:textId="6B267D5A" w:rsidR="002053A7" w:rsidRDefault="002053A7">
      <w:pPr>
        <w:rPr>
          <w:ins w:id="1120" w:author="Grant Kinsler" w:date="2019-10-18T11:48:00Z"/>
          <w:rFonts w:ascii="Arial" w:hAnsi="Arial" w:cs="Arial"/>
          <w:b/>
          <w:bCs/>
        </w:rPr>
      </w:pPr>
    </w:p>
    <w:p w14:paraId="3EA3D6D6" w14:textId="77777777" w:rsidR="003A3422" w:rsidRDefault="003A3422">
      <w:pPr>
        <w:rPr>
          <w:ins w:id="1121" w:author="Grant Kinsler" w:date="2019-10-14T12:05:00Z"/>
          <w:rFonts w:ascii="Arial" w:hAnsi="Arial" w:cs="Arial"/>
          <w:b/>
          <w:bCs/>
        </w:rPr>
      </w:pPr>
    </w:p>
    <w:p w14:paraId="47B210C9" w14:textId="08E56C5E" w:rsidR="003A3422" w:rsidRDefault="003A3422">
      <w:pPr>
        <w:rPr>
          <w:ins w:id="1122" w:author="Grant Kinsler" w:date="2019-10-14T12:05:00Z"/>
          <w:rFonts w:ascii="Arial" w:hAnsi="Arial" w:cs="Arial"/>
          <w:b/>
          <w:bCs/>
        </w:rPr>
      </w:pPr>
    </w:p>
    <w:p w14:paraId="369D2FE9" w14:textId="321A161A" w:rsidR="002053A7" w:rsidRDefault="002053A7">
      <w:pPr>
        <w:rPr>
          <w:ins w:id="1123" w:author="Grant Kinsler" w:date="2019-11-20T15:04:00Z"/>
          <w:rFonts w:ascii="Arial" w:hAnsi="Arial" w:cs="Arial"/>
          <w:b/>
          <w:bCs/>
        </w:rPr>
      </w:pPr>
      <w:ins w:id="1124" w:author="Grant Kinsler" w:date="2019-10-14T12:05:00Z">
        <w:r>
          <w:rPr>
            <w:rFonts w:ascii="Arial" w:hAnsi="Arial" w:cs="Arial"/>
            <w:b/>
            <w:bCs/>
          </w:rPr>
          <w:t>Fitness Measurement details.</w:t>
        </w:r>
      </w:ins>
    </w:p>
    <w:p w14:paraId="2DCEA323" w14:textId="77777777" w:rsidR="009D42C2" w:rsidRDefault="009D42C2">
      <w:pPr>
        <w:rPr>
          <w:ins w:id="1125" w:author="Grant Kinsler" w:date="2019-11-20T15:04:00Z"/>
          <w:rFonts w:ascii="Arial" w:hAnsi="Arial" w:cs="Arial"/>
          <w:b/>
          <w:bCs/>
        </w:rPr>
      </w:pPr>
    </w:p>
    <w:p w14:paraId="48490F17" w14:textId="35D4B1B5" w:rsidR="009D42C2" w:rsidRDefault="009D42C2">
      <w:pPr>
        <w:rPr>
          <w:ins w:id="1126" w:author="Grant Kinsler" w:date="2019-11-20T15:04:00Z"/>
          <w:rFonts w:ascii="Arial" w:hAnsi="Arial" w:cs="Arial"/>
          <w:b/>
          <w:bCs/>
        </w:rPr>
      </w:pPr>
    </w:p>
    <w:p w14:paraId="41D220D0" w14:textId="3541A314" w:rsidR="009D42C2" w:rsidRDefault="009D42C2" w:rsidP="009D42C2">
      <w:pPr>
        <w:rPr>
          <w:ins w:id="1127" w:author="Grant Kinsler" w:date="2019-11-20T15:04:00Z"/>
          <w:rFonts w:ascii="Arial" w:hAnsi="Arial" w:cs="Arial"/>
          <w:b/>
          <w:bCs/>
        </w:rPr>
      </w:pPr>
      <w:ins w:id="1128" w:author="Grant Kinsler" w:date="2019-11-20T15:04:00Z">
        <w:r>
          <w:rPr>
            <w:rFonts w:ascii="Arial" w:hAnsi="Arial" w:cs="Arial"/>
            <w:b/>
            <w:bCs/>
          </w:rPr>
          <w:t>Condition details</w:t>
        </w:r>
        <w:r>
          <w:rPr>
            <w:rFonts w:ascii="Arial" w:hAnsi="Arial" w:cs="Arial"/>
            <w:b/>
            <w:bCs/>
          </w:rPr>
          <w:t>.</w:t>
        </w:r>
      </w:ins>
    </w:p>
    <w:p w14:paraId="3BB24A1D" w14:textId="77777777" w:rsidR="009D42C2" w:rsidRDefault="009D42C2">
      <w:pPr>
        <w:rPr>
          <w:ins w:id="1129" w:author="Grant Kinsler" w:date="2019-10-23T14:14:00Z"/>
          <w:rFonts w:ascii="Arial" w:hAnsi="Arial" w:cs="Arial"/>
          <w:b/>
          <w:bCs/>
        </w:rPr>
      </w:pPr>
    </w:p>
    <w:p w14:paraId="6B4D57CA" w14:textId="112DCB4F" w:rsidR="00735FA8" w:rsidRDefault="00735FA8">
      <w:pPr>
        <w:rPr>
          <w:ins w:id="1130" w:author="Grant Kinsler" w:date="2019-10-23T14:14:00Z"/>
          <w:rFonts w:ascii="Arial" w:hAnsi="Arial" w:cs="Arial"/>
          <w:b/>
          <w:bCs/>
        </w:rPr>
      </w:pPr>
    </w:p>
    <w:p w14:paraId="24DD50F8" w14:textId="6B553853" w:rsidR="00735FA8" w:rsidRDefault="00735FA8">
      <w:pPr>
        <w:rPr>
          <w:ins w:id="1131" w:author="Grant Kinsler" w:date="2019-11-20T15:04:00Z"/>
          <w:rFonts w:ascii="Arial" w:hAnsi="Arial" w:cs="Arial"/>
          <w:b/>
          <w:bCs/>
        </w:rPr>
      </w:pPr>
      <w:ins w:id="1132" w:author="Grant Kinsler" w:date="2019-10-23T14:15:00Z">
        <w:r>
          <w:rPr>
            <w:rFonts w:ascii="Arial" w:hAnsi="Arial" w:cs="Arial"/>
            <w:b/>
            <w:bCs/>
          </w:rPr>
          <w:t>Calculating Weighted Coefficient of Determination</w:t>
        </w:r>
      </w:ins>
    </w:p>
    <w:p w14:paraId="3F5EB459" w14:textId="77777777" w:rsidR="009D42C2" w:rsidRDefault="009D42C2">
      <w:pPr>
        <w:rPr>
          <w:ins w:id="1133" w:author="Grant Kinsler" w:date="2019-10-23T14:15:00Z"/>
          <w:rFonts w:ascii="Arial" w:hAnsi="Arial" w:cs="Arial"/>
          <w:b/>
          <w:bCs/>
        </w:rPr>
      </w:pPr>
    </w:p>
    <w:p w14:paraId="2273DFDB" w14:textId="525FA944" w:rsidR="00735FA8" w:rsidRDefault="00735FA8">
      <w:pPr>
        <w:rPr>
          <w:ins w:id="1134" w:author="Grant Kinsler" w:date="2019-10-23T14:15:00Z"/>
          <w:rFonts w:ascii="Arial" w:hAnsi="Arial" w:cs="Arial"/>
          <w:b/>
          <w:bCs/>
        </w:rPr>
      </w:pPr>
    </w:p>
    <w:p w14:paraId="3AED6996" w14:textId="633D9393" w:rsidR="00735FA8" w:rsidRDefault="00735FA8">
      <w:pPr>
        <w:rPr>
          <w:ins w:id="1135" w:author="Grant Kinsler" w:date="2019-11-20T15:04:00Z"/>
          <w:rFonts w:ascii="Arial" w:hAnsi="Arial" w:cs="Arial"/>
          <w:b/>
          <w:bCs/>
        </w:rPr>
      </w:pPr>
      <w:ins w:id="1136" w:author="Grant Kinsler" w:date="2019-10-23T14:15:00Z">
        <w:r>
          <w:rPr>
            <w:rFonts w:ascii="Arial" w:hAnsi="Arial" w:cs="Arial"/>
            <w:b/>
            <w:bCs/>
          </w:rPr>
          <w:t>Calculating Weighted Average Z Score</w:t>
        </w:r>
      </w:ins>
    </w:p>
    <w:p w14:paraId="4C5353EE" w14:textId="33C7B006" w:rsidR="009D42C2" w:rsidRDefault="009D42C2">
      <w:pPr>
        <w:rPr>
          <w:ins w:id="1137" w:author="Grant Kinsler" w:date="2019-11-20T15:04:00Z"/>
          <w:rFonts w:ascii="Arial" w:hAnsi="Arial" w:cs="Arial"/>
          <w:b/>
          <w:bCs/>
        </w:rPr>
      </w:pPr>
    </w:p>
    <w:p w14:paraId="15A70A79" w14:textId="444972A3" w:rsidR="009D42C2" w:rsidRDefault="009D42C2">
      <w:pPr>
        <w:rPr>
          <w:ins w:id="1138" w:author="Grant Kinsler" w:date="2019-11-20T15:04:00Z"/>
          <w:rFonts w:ascii="Arial" w:hAnsi="Arial" w:cs="Arial"/>
          <w:b/>
          <w:bCs/>
        </w:rPr>
      </w:pPr>
    </w:p>
    <w:p w14:paraId="50BFB746" w14:textId="77777777" w:rsidR="009D42C2" w:rsidRDefault="009D42C2">
      <w:pPr>
        <w:rPr>
          <w:ins w:id="1139" w:author="Grant Kinsler" w:date="2019-10-16T09:00:00Z"/>
          <w:rFonts w:ascii="Arial" w:hAnsi="Arial" w:cs="Arial"/>
          <w:b/>
          <w:bCs/>
        </w:rPr>
      </w:pPr>
    </w:p>
    <w:p w14:paraId="384C23FF" w14:textId="7FE576F5" w:rsidR="003E6BD8" w:rsidRDefault="003E6BD8">
      <w:pPr>
        <w:rPr>
          <w:ins w:id="1140" w:author="Grant Kinsler" w:date="2019-10-14T12:05:00Z"/>
          <w:rFonts w:ascii="Arial" w:hAnsi="Arial" w:cs="Arial"/>
          <w:b/>
          <w:bCs/>
        </w:rPr>
      </w:pPr>
      <w:ins w:id="1141" w:author="Grant Kinsler" w:date="2019-10-16T09:00:00Z">
        <w:r>
          <w:rPr>
            <w:rFonts w:ascii="Arial" w:hAnsi="Arial" w:cs="Arial"/>
            <w:b/>
            <w:bCs/>
          </w:rPr>
          <w:t xml:space="preserve"> </w:t>
        </w:r>
      </w:ins>
    </w:p>
    <w:p w14:paraId="6A764265" w14:textId="55DDFAF4" w:rsidR="002053A7" w:rsidRDefault="002053A7">
      <w:pPr>
        <w:rPr>
          <w:ins w:id="1142" w:author="Grant Kinsler" w:date="2019-10-14T12:05:00Z"/>
          <w:rFonts w:ascii="Arial" w:hAnsi="Arial" w:cs="Arial"/>
          <w:b/>
          <w:bCs/>
        </w:rPr>
      </w:pPr>
    </w:p>
    <w:p w14:paraId="3FF134EA" w14:textId="77777777" w:rsidR="002053A7" w:rsidRPr="00433545" w:rsidRDefault="002053A7">
      <w:pPr>
        <w:rPr>
          <w:rFonts w:ascii="Arial" w:hAnsi="Arial" w:cs="Arial"/>
          <w:b/>
          <w:bCs/>
          <w:rPrChange w:id="1143" w:author="Grant Kinsler" w:date="2019-08-27T16:12:00Z">
            <w:rPr/>
          </w:rPrChange>
        </w:rPr>
        <w:pPrChange w:id="1144" w:author="Grant Kinsler" w:date="2019-08-27T11:09:00Z">
          <w:pPr>
            <w:pStyle w:val="ListParagraph"/>
            <w:ind w:left="360"/>
          </w:pPr>
        </w:pPrChange>
      </w:pPr>
    </w:p>
    <w:p w14:paraId="1AA3E4F7" w14:textId="77777777" w:rsidR="008A3E11" w:rsidRPr="00433545" w:rsidRDefault="008A3E11" w:rsidP="007F59DD">
      <w:pPr>
        <w:pStyle w:val="ListParagraph"/>
        <w:ind w:left="360"/>
        <w:rPr>
          <w:rFonts w:ascii="Arial" w:hAnsi="Arial" w:cs="Arial"/>
          <w:b/>
          <w:bCs/>
          <w:rPrChange w:id="1145" w:author="Grant Kinsler" w:date="2019-08-27T16:12:00Z">
            <w:rPr>
              <w:rFonts w:ascii="Times New Roman" w:hAnsi="Times New Roman" w:cs="Times New Roman"/>
              <w:b/>
              <w:bCs/>
            </w:rPr>
          </w:rPrChange>
        </w:rPr>
      </w:pPr>
    </w:p>
    <w:p w14:paraId="1C939F24" w14:textId="77777777" w:rsidR="006F6D84" w:rsidRPr="00433545" w:rsidRDefault="006F6D84" w:rsidP="007F59DD">
      <w:pPr>
        <w:rPr>
          <w:rFonts w:ascii="Arial" w:hAnsi="Arial" w:cs="Arial"/>
          <w:b/>
          <w:bCs/>
          <w:sz w:val="28"/>
          <w:szCs w:val="28"/>
          <w:rPrChange w:id="1146" w:author="Grant Kinsler" w:date="2019-08-27T16:12:00Z">
            <w:rPr>
              <w:rFonts w:ascii="Times New Roman" w:hAnsi="Times New Roman" w:cs="Times New Roman"/>
              <w:b/>
              <w:bCs/>
              <w:sz w:val="28"/>
              <w:szCs w:val="28"/>
            </w:rPr>
          </w:rPrChange>
        </w:rPr>
      </w:pPr>
      <w:r w:rsidRPr="00433545">
        <w:rPr>
          <w:rFonts w:ascii="Arial" w:hAnsi="Arial" w:cs="Arial"/>
          <w:b/>
          <w:bCs/>
          <w:sz w:val="28"/>
          <w:szCs w:val="28"/>
          <w:rPrChange w:id="1147" w:author="Grant Kinsler" w:date="2019-08-27T16:12:00Z">
            <w:rPr>
              <w:rFonts w:ascii="Times New Roman" w:hAnsi="Times New Roman" w:cs="Times New Roman"/>
              <w:b/>
              <w:bCs/>
              <w:sz w:val="28"/>
              <w:szCs w:val="28"/>
            </w:rPr>
          </w:rPrChange>
        </w:rPr>
        <w:t>References formatted for Cell</w:t>
      </w:r>
    </w:p>
    <w:p w14:paraId="664CDF86" w14:textId="77777777" w:rsidR="006F6D84" w:rsidRPr="00433545" w:rsidRDefault="006F6D84">
      <w:pPr>
        <w:rPr>
          <w:rFonts w:ascii="Arial" w:hAnsi="Arial" w:cs="Arial"/>
          <w:rPrChange w:id="1148" w:author="Grant Kinsler" w:date="2019-08-27T16:12:00Z">
            <w:rPr>
              <w:rFonts w:ascii="Times New Roman" w:hAnsi="Times New Roman" w:cs="Times New Roman"/>
            </w:rPr>
          </w:rPrChange>
        </w:rPr>
      </w:pPr>
    </w:p>
    <w:p w14:paraId="2E280168" w14:textId="77777777" w:rsidR="006F6D84" w:rsidRPr="00433545" w:rsidRDefault="006F6D84">
      <w:pPr>
        <w:rPr>
          <w:rFonts w:ascii="Arial" w:hAnsi="Arial" w:cs="Arial"/>
          <w:rPrChange w:id="1149" w:author="Grant Kinsler" w:date="2019-08-27T16:12:00Z">
            <w:rPr>
              <w:rFonts w:ascii="Times New Roman" w:hAnsi="Times New Roman" w:cs="Times New Roman"/>
            </w:rPr>
          </w:rPrChange>
        </w:rPr>
      </w:pPr>
    </w:p>
    <w:p w14:paraId="4FCAB192" w14:textId="77777777" w:rsidR="006F6D84" w:rsidRPr="00433545" w:rsidRDefault="006F6D84">
      <w:pPr>
        <w:rPr>
          <w:rFonts w:ascii="Arial" w:hAnsi="Arial" w:cs="Arial"/>
          <w:rPrChange w:id="1150" w:author="Grant Kinsler" w:date="2019-08-27T16:12:00Z">
            <w:rPr>
              <w:rFonts w:ascii="Times New Roman" w:hAnsi="Times New Roman" w:cs="Times New Roman"/>
            </w:rPr>
          </w:rPrChange>
        </w:rPr>
      </w:pPr>
    </w:p>
    <w:sectPr w:rsidR="006F6D84" w:rsidRPr="00433545" w:rsidSect="00EF67F1">
      <w:pgSz w:w="12240" w:h="15840"/>
      <w:pgMar w:top="1440" w:right="1440" w:bottom="1440" w:left="1440" w:header="720" w:footer="720" w:gutter="0"/>
      <w:cols w:space="720"/>
      <w:docGrid w:linePitch="360"/>
      <w:sectPrChange w:id="1151" w:author="Grant Kinsler" w:date="2019-10-29T16:29:00Z">
        <w:sectPr w:rsidR="006F6D84" w:rsidRPr="00433545" w:rsidSect="00EF67F1">
          <w:pgMar w:top="1440" w:right="1440" w:bottom="1440" w:left="1440" w:header="720" w:footer="720" w:gutter="0"/>
        </w:sectPr>
      </w:sectPrChang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Grant Kinsler" w:date="2019-11-19T15:03:00Z" w:initials="GK">
    <w:p w14:paraId="4D3FA069" w14:textId="77777777" w:rsidR="00B53AFF" w:rsidRDefault="00B53AFF">
      <w:pPr>
        <w:pStyle w:val="CommentText"/>
      </w:pPr>
      <w:r>
        <w:rPr>
          <w:rStyle w:val="CommentReference"/>
        </w:rPr>
        <w:annotationRef/>
      </w:r>
      <w:r>
        <w:t>Old ideas:</w:t>
      </w:r>
    </w:p>
    <w:p w14:paraId="35623837" w14:textId="77777777" w:rsidR="00B53AFF" w:rsidRDefault="00B53AFF">
      <w:pPr>
        <w:pStyle w:val="CommentText"/>
      </w:pPr>
    </w:p>
    <w:p w14:paraId="1413725F" w14:textId="77777777" w:rsidR="00B53AFF" w:rsidRPr="00433545" w:rsidRDefault="00B53AFF" w:rsidP="00B53AFF">
      <w:pPr>
        <w:widowControl w:val="0"/>
        <w:autoSpaceDE w:val="0"/>
        <w:autoSpaceDN w:val="0"/>
        <w:adjustRightInd w:val="0"/>
        <w:spacing w:after="240" w:line="288" w:lineRule="auto"/>
        <w:rPr>
          <w:rFonts w:ascii="Arial" w:hAnsi="Arial" w:cs="Arial"/>
          <w:bCs/>
          <w:color w:val="000000"/>
          <w:sz w:val="22"/>
          <w:szCs w:val="22"/>
        </w:rPr>
      </w:pPr>
      <w:r w:rsidRPr="00433545">
        <w:rPr>
          <w:rFonts w:ascii="Arial" w:hAnsi="Arial" w:cs="Arial"/>
          <w:bCs/>
          <w:color w:val="000000"/>
          <w:sz w:val="22"/>
          <w:szCs w:val="22"/>
        </w:rPr>
        <w:t>1. Using subtle environmental shifts to probe the number of phenotypes that contribute to fitness</w:t>
      </w:r>
    </w:p>
    <w:p w14:paraId="49175890" w14:textId="77777777" w:rsidR="00B53AFF" w:rsidRPr="00433545" w:rsidRDefault="00B53AFF" w:rsidP="00B53AFF">
      <w:pPr>
        <w:widowControl w:val="0"/>
        <w:autoSpaceDE w:val="0"/>
        <w:autoSpaceDN w:val="0"/>
        <w:adjustRightInd w:val="0"/>
        <w:spacing w:after="240" w:line="288" w:lineRule="auto"/>
        <w:rPr>
          <w:rFonts w:ascii="Arial" w:hAnsi="Arial" w:cs="Arial"/>
          <w:bCs/>
          <w:color w:val="000000"/>
          <w:sz w:val="22"/>
          <w:szCs w:val="22"/>
        </w:rPr>
      </w:pPr>
      <w:r w:rsidRPr="00433545">
        <w:rPr>
          <w:rFonts w:ascii="Arial" w:hAnsi="Arial" w:cs="Arial"/>
          <w:bCs/>
          <w:color w:val="000000"/>
          <w:sz w:val="22"/>
          <w:szCs w:val="22"/>
        </w:rPr>
        <w:t>2. Adding subtle environmental shifts to Fisher’s Geometric Model reveals…</w:t>
      </w:r>
    </w:p>
    <w:p w14:paraId="1FAD730B" w14:textId="77777777" w:rsidR="00B53AFF" w:rsidRPr="00433545" w:rsidRDefault="00B53AFF" w:rsidP="00B53AFF">
      <w:pPr>
        <w:widowControl w:val="0"/>
        <w:autoSpaceDE w:val="0"/>
        <w:autoSpaceDN w:val="0"/>
        <w:adjustRightInd w:val="0"/>
        <w:spacing w:after="240" w:line="288" w:lineRule="auto"/>
        <w:rPr>
          <w:rFonts w:ascii="Arial" w:hAnsi="Arial" w:cs="Arial"/>
          <w:bCs/>
          <w:color w:val="000000"/>
          <w:sz w:val="22"/>
          <w:szCs w:val="22"/>
        </w:rPr>
      </w:pPr>
      <w:r w:rsidRPr="00433545">
        <w:rPr>
          <w:rFonts w:ascii="Arial" w:hAnsi="Arial" w:cs="Arial"/>
          <w:bCs/>
          <w:color w:val="000000"/>
          <w:sz w:val="22"/>
          <w:szCs w:val="22"/>
        </w:rPr>
        <w:t>3. Subtle environmental perturbations reveal the number of fitness-relevant phenotypes</w:t>
      </w:r>
    </w:p>
    <w:p w14:paraId="5C232198" w14:textId="77777777" w:rsidR="00B53AFF" w:rsidRDefault="00B53AFF" w:rsidP="00B53AFF">
      <w:pPr>
        <w:widowControl w:val="0"/>
        <w:autoSpaceDE w:val="0"/>
        <w:autoSpaceDN w:val="0"/>
        <w:adjustRightInd w:val="0"/>
        <w:spacing w:after="240" w:line="288" w:lineRule="auto"/>
        <w:rPr>
          <w:rFonts w:ascii="Arial" w:hAnsi="Arial" w:cs="Arial"/>
          <w:bCs/>
          <w:color w:val="000000"/>
          <w:sz w:val="22"/>
          <w:szCs w:val="22"/>
        </w:rPr>
      </w:pPr>
      <w:r w:rsidRPr="00433545">
        <w:rPr>
          <w:rFonts w:ascii="Arial" w:hAnsi="Arial" w:cs="Arial"/>
          <w:bCs/>
          <w:color w:val="000000"/>
          <w:sz w:val="22"/>
          <w:szCs w:val="22"/>
        </w:rPr>
        <w:t>4. Subtle environmental perturbations reveal the number of fitness-relevant phenotypes in adaptation to glucose limitation</w:t>
      </w:r>
    </w:p>
    <w:p w14:paraId="4ACCB1B0" w14:textId="77777777" w:rsidR="00B53AFF" w:rsidRDefault="00B53AFF" w:rsidP="00B53AFF">
      <w:pPr>
        <w:widowControl w:val="0"/>
        <w:autoSpaceDE w:val="0"/>
        <w:autoSpaceDN w:val="0"/>
        <w:adjustRightInd w:val="0"/>
        <w:spacing w:after="240" w:line="288" w:lineRule="auto"/>
        <w:rPr>
          <w:rFonts w:ascii="Arial" w:hAnsi="Arial" w:cs="Arial"/>
          <w:bCs/>
          <w:color w:val="000000"/>
          <w:sz w:val="22"/>
          <w:szCs w:val="22"/>
        </w:rPr>
      </w:pPr>
      <w:r>
        <w:rPr>
          <w:rFonts w:ascii="Arial" w:hAnsi="Arial" w:cs="Arial"/>
          <w:bCs/>
          <w:color w:val="000000"/>
          <w:sz w:val="22"/>
          <w:szCs w:val="22"/>
        </w:rPr>
        <w:t xml:space="preserve">5. Subtle environmental perturbations reveal the number of fitness-relevant phenotypes of adapting populations and the existence of context-dependent pleiotropic costs </w:t>
      </w:r>
    </w:p>
    <w:p w14:paraId="0C103B23" w14:textId="1CF9C75F" w:rsidR="00B53AFF" w:rsidRDefault="00B53AFF">
      <w:pPr>
        <w:pStyle w:val="CommentText"/>
      </w:pPr>
    </w:p>
  </w:comment>
  <w:comment w:id="172" w:author="Grant Kinsler" w:date="2019-06-25T09:34:00Z" w:initials="GK">
    <w:p w14:paraId="7D47DF4A" w14:textId="77777777" w:rsidR="002857F9" w:rsidRDefault="002857F9">
      <w:pPr>
        <w:pStyle w:val="CommentText"/>
      </w:pPr>
      <w:r>
        <w:rPr>
          <w:rStyle w:val="CommentReference"/>
        </w:rPr>
        <w:annotationRef/>
      </w:r>
      <w:r>
        <w:t xml:space="preserve">Mike </w:t>
      </w:r>
      <w:proofErr w:type="spellStart"/>
      <w:r>
        <w:t>Wiser’s</w:t>
      </w:r>
      <w:proofErr w:type="spellEnd"/>
      <w:r>
        <w:t xml:space="preserve"> work with Lenski on this, too. Alex </w:t>
      </w:r>
      <w:proofErr w:type="spellStart"/>
      <w:r>
        <w:t>Couce</w:t>
      </w:r>
      <w:proofErr w:type="spellEnd"/>
      <w:r>
        <w:t xml:space="preserve"> had work at the Gordon conference showing something like this too also LTEE related. </w:t>
      </w:r>
    </w:p>
  </w:comment>
  <w:comment w:id="176" w:author="Grant Kinsler" w:date="2019-06-25T09:35:00Z" w:initials="GK">
    <w:p w14:paraId="494E27DF" w14:textId="77777777" w:rsidR="002857F9" w:rsidRDefault="002857F9">
      <w:pPr>
        <w:pStyle w:val="CommentText"/>
      </w:pPr>
      <w:r>
        <w:rPr>
          <w:rStyle w:val="CommentReference"/>
        </w:rPr>
        <w:annotationRef/>
      </w:r>
      <w:r>
        <w:t xml:space="preserve">Lots of experimental evolution examples possible. Maybe we should have some more natural setting stuff, too. (showing rapid adaptation is possible – maybe drug </w:t>
      </w:r>
      <w:proofErr w:type="spellStart"/>
      <w:r>
        <w:t>resistence</w:t>
      </w:r>
      <w:proofErr w:type="spellEnd"/>
      <w:r>
        <w:t xml:space="preserve">? HIV? Something </w:t>
      </w:r>
    </w:p>
  </w:comment>
  <w:comment w:id="278" w:author="Grant Kinsler" w:date="2019-10-14T18:11:00Z" w:initials="GK">
    <w:p w14:paraId="2EF718F2" w14:textId="70B65F2A" w:rsidR="002857F9" w:rsidRDefault="002857F9">
      <w:pPr>
        <w:pStyle w:val="CommentText"/>
      </w:pPr>
      <w:r>
        <w:rPr>
          <w:rStyle w:val="CommentReference"/>
        </w:rPr>
        <w:annotationRef/>
      </w:r>
      <w:r>
        <w:t>These ideas in the intro somewhere?</w:t>
      </w:r>
    </w:p>
  </w:comment>
  <w:comment w:id="314" w:author="Grant Kinsler" w:date="2019-10-30T11:12:00Z" w:initials="GK">
    <w:p w14:paraId="11931516" w14:textId="66E46D07" w:rsidR="0041400C" w:rsidRDefault="0041400C">
      <w:pPr>
        <w:pStyle w:val="CommentText"/>
      </w:pPr>
      <w:r>
        <w:rPr>
          <w:rStyle w:val="CommentReference"/>
        </w:rPr>
        <w:annotationRef/>
      </w:r>
      <w:r>
        <w:t>This seems just true to me, but is this already assuming our particular model?</w:t>
      </w:r>
    </w:p>
  </w:comment>
  <w:comment w:id="353" w:author="Grant Kinsler" w:date="2019-10-30T11:12:00Z" w:initials="GK">
    <w:p w14:paraId="464AFE99" w14:textId="37FEE00A" w:rsidR="0041400C" w:rsidRDefault="0041400C">
      <w:pPr>
        <w:pStyle w:val="CommentText"/>
      </w:pPr>
      <w:r>
        <w:rPr>
          <w:rStyle w:val="CommentReference"/>
        </w:rPr>
        <w:annotationRef/>
      </w:r>
      <w:r>
        <w:t>Example may be helpful here.</w:t>
      </w:r>
    </w:p>
  </w:comment>
  <w:comment w:id="407" w:author="Grant Kinsler" w:date="2019-10-16T08:39:00Z" w:initials="GK">
    <w:p w14:paraId="0A2686D8" w14:textId="21A60C4A" w:rsidR="002857F9" w:rsidRDefault="002857F9">
      <w:pPr>
        <w:pStyle w:val="CommentText"/>
      </w:pPr>
      <w:r>
        <w:rPr>
          <w:rStyle w:val="CommentReference"/>
        </w:rPr>
        <w:annotationRef/>
      </w:r>
      <w:r>
        <w:t xml:space="preserve">Cite Sengupta and </w:t>
      </w:r>
      <w:proofErr w:type="spellStart"/>
      <w:r>
        <w:t>mitra</w:t>
      </w:r>
      <w:proofErr w:type="spellEnd"/>
    </w:p>
  </w:comment>
  <w:comment w:id="414" w:author="Grant Kinsler" w:date="2019-10-14T18:09:00Z" w:initials="GK">
    <w:p w14:paraId="7586DA21" w14:textId="16EA6999" w:rsidR="002857F9" w:rsidRDefault="002857F9">
      <w:pPr>
        <w:pStyle w:val="CommentText"/>
      </w:pPr>
      <w:r>
        <w:rPr>
          <w:rStyle w:val="CommentReference"/>
        </w:rPr>
        <w:annotationRef/>
      </w:r>
      <w:r>
        <w:t>Show in figure</w:t>
      </w:r>
    </w:p>
  </w:comment>
  <w:comment w:id="437" w:author="Grant Kinsler" w:date="2019-10-16T08:40:00Z" w:initials="GK">
    <w:p w14:paraId="7A323DBC" w14:textId="3697708D" w:rsidR="002857F9" w:rsidRDefault="002857F9">
      <w:pPr>
        <w:pStyle w:val="CommentText"/>
      </w:pPr>
      <w:r>
        <w:rPr>
          <w:rStyle w:val="CommentReference"/>
        </w:rPr>
        <w:annotationRef/>
      </w:r>
      <w:r>
        <w:t>Note that BIC/AIC approaches do not work on this data? (or put in the supplement?)</w:t>
      </w:r>
    </w:p>
  </w:comment>
  <w:comment w:id="444" w:author="Grant Kinsler" w:date="2019-10-14T18:07:00Z" w:initials="GK">
    <w:p w14:paraId="388AC77E" w14:textId="7FE5992D" w:rsidR="002857F9" w:rsidRDefault="002857F9">
      <w:pPr>
        <w:pStyle w:val="CommentText"/>
      </w:pPr>
      <w:r>
        <w:rPr>
          <w:rStyle w:val="CommentReference"/>
        </w:rPr>
        <w:annotationRef/>
      </w:r>
      <w:r>
        <w:t>Show in figure.</w:t>
      </w:r>
    </w:p>
  </w:comment>
  <w:comment w:id="448" w:author="Grant Kinsler" w:date="2019-10-14T18:09:00Z" w:initials="GK">
    <w:p w14:paraId="4A8BBA25" w14:textId="53C15C9E" w:rsidR="002857F9" w:rsidRDefault="002857F9">
      <w:pPr>
        <w:pStyle w:val="CommentText"/>
      </w:pPr>
      <w:r>
        <w:rPr>
          <w:rStyle w:val="CommentReference"/>
        </w:rPr>
        <w:annotationRef/>
      </w:r>
      <w:r>
        <w:t>Show in figure.</w:t>
      </w:r>
    </w:p>
  </w:comment>
  <w:comment w:id="475" w:author="Grant Kinsler" w:date="2019-10-15T14:43:00Z" w:initials="GK">
    <w:p w14:paraId="29403FB4" w14:textId="605D265F" w:rsidR="002857F9" w:rsidRDefault="002857F9">
      <w:pPr>
        <w:pStyle w:val="CommentText"/>
      </w:pPr>
      <w:r>
        <w:rPr>
          <w:rStyle w:val="CommentReference"/>
        </w:rPr>
        <w:annotationRef/>
      </w:r>
      <w:r>
        <w:t>Is all this needed?</w:t>
      </w:r>
    </w:p>
  </w:comment>
  <w:comment w:id="474" w:author="Grant Kinsler" w:date="2019-10-15T14:52:00Z" w:initials="GK">
    <w:p w14:paraId="04546C3D" w14:textId="220BBD37" w:rsidR="002857F9" w:rsidRDefault="002857F9">
      <w:pPr>
        <w:pStyle w:val="CommentText"/>
      </w:pPr>
      <w:r>
        <w:rPr>
          <w:rStyle w:val="CommentReference"/>
        </w:rPr>
        <w:annotationRef/>
      </w:r>
      <w:r>
        <w:t>Talk about precision in here somewhere?</w:t>
      </w:r>
    </w:p>
  </w:comment>
  <w:comment w:id="517" w:author="Grant Kinsler" w:date="2019-11-14T11:06:00Z" w:initials="GK">
    <w:p w14:paraId="77BC29E4" w14:textId="768D3F31" w:rsidR="0037264A" w:rsidRDefault="0037264A">
      <w:pPr>
        <w:pStyle w:val="CommentText"/>
      </w:pPr>
      <w:r>
        <w:rPr>
          <w:rStyle w:val="CommentReference"/>
        </w:rPr>
        <w:annotationRef/>
      </w:r>
      <w:r>
        <w:t xml:space="preserve">Need a methods section/table showing all of the conditions </w:t>
      </w:r>
    </w:p>
  </w:comment>
  <w:comment w:id="560" w:author="Grant Kinsler" w:date="2019-08-26T13:30:00Z" w:initials="GK">
    <w:p w14:paraId="3A4BFA03" w14:textId="32BB6B2D" w:rsidR="002857F9" w:rsidRPr="00F3401E" w:rsidRDefault="002857F9" w:rsidP="00050411">
      <w:pPr>
        <w:rPr>
          <w:rFonts w:ascii="Times New Roman" w:hAnsi="Times New Roman" w:cs="Times New Roman"/>
          <w:bCs/>
          <w:u w:val="single"/>
        </w:rPr>
      </w:pPr>
      <w:r>
        <w:rPr>
          <w:rStyle w:val="CommentReference"/>
        </w:rPr>
        <w:annotationRef/>
      </w:r>
      <w:r>
        <w:t xml:space="preserve">Goal of the figure: </w:t>
      </w:r>
      <w:r w:rsidRPr="00F3401E">
        <w:rPr>
          <w:rFonts w:ascii="Times New Roman" w:hAnsi="Times New Roman" w:cs="Times New Roman"/>
          <w:bCs/>
          <w:u w:val="single"/>
        </w:rPr>
        <w:t xml:space="preserve">We’ve measured fitness for a large collection of adaptive mutants in a wide range of conditions, ranging from subtle to not subtle. These perturbations represent </w:t>
      </w:r>
      <w:r w:rsidRPr="00F3401E">
        <w:rPr>
          <w:rFonts w:ascii="Times New Roman" w:hAnsi="Times New Roman" w:cs="Times New Roman"/>
          <w:bCs/>
          <w:i/>
          <w:iCs/>
          <w:u w:val="single"/>
        </w:rPr>
        <w:t>real biological noise</w:t>
      </w:r>
      <w:r w:rsidRPr="00F3401E">
        <w:rPr>
          <w:rFonts w:ascii="Times New Roman" w:hAnsi="Times New Roman" w:cs="Times New Roman"/>
          <w:bCs/>
          <w:u w:val="single"/>
        </w:rPr>
        <w:t xml:space="preserve"> that can both inform our model and serve as targets for prediction.</w:t>
      </w:r>
    </w:p>
    <w:p w14:paraId="00B1B7A3" w14:textId="6F696B72" w:rsidR="002857F9" w:rsidRDefault="002857F9">
      <w:pPr>
        <w:pStyle w:val="CommentText"/>
      </w:pPr>
    </w:p>
  </w:comment>
  <w:comment w:id="581" w:author="Grant Kinsler" w:date="2019-08-26T13:29:00Z" w:initials="GK">
    <w:p w14:paraId="7A9E63C4" w14:textId="1AD21B12" w:rsidR="002857F9" w:rsidRDefault="002857F9" w:rsidP="00A51F60">
      <w:pPr>
        <w:pStyle w:val="CommentText"/>
      </w:pPr>
      <w:r>
        <w:rPr>
          <w:rStyle w:val="CommentReference"/>
        </w:rPr>
        <w:annotationRef/>
      </w:r>
      <w:r>
        <w:t xml:space="preserve">Maybe add a C/D for this figure with the other mutants? Show all the behavior and/or just the behavior in M3 to demonstrate we aren’t JUST studying these 5 mutation types but rather many more! </w:t>
      </w:r>
    </w:p>
  </w:comment>
  <w:comment w:id="582" w:author="Grant Kinsler" w:date="2019-08-28T08:19:00Z" w:initials="GK">
    <w:p w14:paraId="29664ED7" w14:textId="77777777" w:rsidR="002857F9" w:rsidRDefault="002857F9" w:rsidP="00A51F60">
      <w:pPr>
        <w:pStyle w:val="CommentText"/>
      </w:pPr>
      <w:r>
        <w:rPr>
          <w:rStyle w:val="CommentReference"/>
        </w:rPr>
        <w:annotationRef/>
      </w:r>
      <w:r>
        <w:t>Maybe a figure showing the typical deviations by gene? Diploids are generally “less different” IRA1 nonsense “more different?”</w:t>
      </w:r>
    </w:p>
  </w:comment>
  <w:comment w:id="580" w:author="Grant Kinsler" w:date="2019-08-28T09:22:00Z" w:initials="GK">
    <w:p w14:paraId="54EB52AA" w14:textId="09FB165F" w:rsidR="002857F9" w:rsidRDefault="002857F9" w:rsidP="00A51F60">
      <w:pPr>
        <w:pStyle w:val="CommentText"/>
      </w:pPr>
      <w:r>
        <w:rPr>
          <w:rStyle w:val="CommentReference"/>
        </w:rPr>
        <w:annotationRef/>
      </w:r>
      <w:r>
        <w:t xml:space="preserve">Add “subtle perturbations” and “strong perturbations” on </w:t>
      </w:r>
      <w:r w:rsidR="00F04636">
        <w:t>A</w:t>
      </w:r>
      <w:r>
        <w:t xml:space="preserve"> figure in black and red, respectively.</w:t>
      </w:r>
    </w:p>
  </w:comment>
  <w:comment w:id="590" w:author="Grant Kinsler" w:date="2019-09-16T15:39:00Z" w:initials="GK">
    <w:p w14:paraId="09654C2C" w14:textId="0B70967D" w:rsidR="002857F9" w:rsidRDefault="002857F9">
      <w:pPr>
        <w:pStyle w:val="CommentText"/>
      </w:pPr>
      <w:r>
        <w:rPr>
          <w:rStyle w:val="CommentReference"/>
        </w:rPr>
        <w:annotationRef/>
      </w:r>
      <w:r>
        <w:t>Add C/D with specific, interesting behavior to try and detect?</w:t>
      </w:r>
    </w:p>
  </w:comment>
  <w:comment w:id="638" w:author="Grant Kinsler" w:date="2019-10-15T15:04:00Z" w:initials="GK">
    <w:p w14:paraId="2CC06EDA" w14:textId="6CA9712D" w:rsidR="002857F9" w:rsidRDefault="002857F9">
      <w:pPr>
        <w:pStyle w:val="CommentText"/>
      </w:pPr>
      <w:r>
        <w:rPr>
          <w:rStyle w:val="CommentReference"/>
        </w:rPr>
        <w:annotationRef/>
      </w:r>
      <w:r>
        <w:t>Need to make this table</w:t>
      </w:r>
    </w:p>
  </w:comment>
  <w:comment w:id="668" w:author="Grant Kinsler" w:date="2019-08-28T11:26:00Z" w:initials="GK">
    <w:p w14:paraId="2CF8BED7" w14:textId="32645AC9" w:rsidR="002857F9" w:rsidRDefault="002857F9">
      <w:pPr>
        <w:pStyle w:val="CommentText"/>
      </w:pPr>
      <w:r>
        <w:rPr>
          <w:rStyle w:val="CommentReference"/>
        </w:rPr>
        <w:annotationRef/>
      </w:r>
      <w:r>
        <w:t>Do we want to show the space here? An additional consistency check (somewhere) is that mutants with mutations in the same genes cluster next to each other in the space.</w:t>
      </w:r>
    </w:p>
  </w:comment>
  <w:comment w:id="738" w:author="Grant Kinsler" w:date="2019-08-26T13:41:00Z" w:initials="GK">
    <w:p w14:paraId="30B5EFEE" w14:textId="65206F3B" w:rsidR="002857F9" w:rsidRPr="00C83471" w:rsidRDefault="002857F9" w:rsidP="00C83471">
      <w:pPr>
        <w:rPr>
          <w:rFonts w:ascii="Times New Roman" w:hAnsi="Times New Roman" w:cs="Times New Roman"/>
          <w:bCs/>
          <w:u w:val="single"/>
        </w:rPr>
      </w:pPr>
      <w:r>
        <w:rPr>
          <w:rStyle w:val="CommentReference"/>
        </w:rPr>
        <w:annotationRef/>
      </w:r>
      <w:r w:rsidRPr="00F3401E">
        <w:rPr>
          <w:rFonts w:ascii="Times New Roman" w:hAnsi="Times New Roman" w:cs="Times New Roman"/>
          <w:bCs/>
          <w:u w:val="single"/>
        </w:rPr>
        <w:t xml:space="preserve">Figure </w:t>
      </w:r>
      <w:r w:rsidR="00A1414F">
        <w:rPr>
          <w:rFonts w:ascii="Times New Roman" w:hAnsi="Times New Roman" w:cs="Times New Roman"/>
          <w:bCs/>
          <w:u w:val="single"/>
        </w:rPr>
        <w:t>3</w:t>
      </w:r>
      <w:r w:rsidRPr="00F3401E">
        <w:rPr>
          <w:rFonts w:ascii="Times New Roman" w:hAnsi="Times New Roman" w:cs="Times New Roman"/>
          <w:bCs/>
          <w:u w:val="single"/>
        </w:rPr>
        <w:t>: Overall prediction power – looks like ~5-6 traits gives us the best predictive power of batch conditions – after this we start to fit measurement error that reduces our ability to predict</w:t>
      </w:r>
    </w:p>
  </w:comment>
  <w:comment w:id="811" w:author="Grant Kinsler" w:date="2019-10-08T15:16:00Z" w:initials="GK">
    <w:p w14:paraId="7283EBDB" w14:textId="650D934A" w:rsidR="002857F9" w:rsidRDefault="002857F9">
      <w:pPr>
        <w:pStyle w:val="CommentText"/>
      </w:pPr>
      <w:r>
        <w:rPr>
          <w:rStyle w:val="CommentReference"/>
        </w:rPr>
        <w:annotationRef/>
      </w:r>
      <w:r>
        <w:t>Need to include this</w:t>
      </w:r>
    </w:p>
  </w:comment>
  <w:comment w:id="814" w:author="Grant Kinsler" w:date="2019-10-08T15:22:00Z" w:initials="GK">
    <w:p w14:paraId="42B839A4" w14:textId="0B625722" w:rsidR="002857F9" w:rsidRDefault="002857F9">
      <w:pPr>
        <w:pStyle w:val="CommentText"/>
      </w:pPr>
      <w:r>
        <w:rPr>
          <w:rStyle w:val="CommentReference"/>
        </w:rPr>
        <w:annotationRef/>
      </w:r>
      <w:r>
        <w:t>Add this to supplement</w:t>
      </w:r>
    </w:p>
  </w:comment>
  <w:comment w:id="942" w:author="Grant Kinsler" w:date="2019-08-28T12:08:00Z" w:initials="GK">
    <w:p w14:paraId="63D82918" w14:textId="38FDE6B9" w:rsidR="002857F9" w:rsidRDefault="002857F9">
      <w:pPr>
        <w:pStyle w:val="CommentText"/>
      </w:pPr>
      <w:r>
        <w:rPr>
          <w:rStyle w:val="CommentReference"/>
        </w:rPr>
        <w:annotationRef/>
      </w:r>
      <w:r>
        <w:t>Need some quantitative statement about this – relative to the average distance of any pair of points?</w:t>
      </w:r>
    </w:p>
  </w:comment>
  <w:comment w:id="939" w:author="Grant Kinsler" w:date="2019-09-18T13:29:00Z" w:initials="GK">
    <w:p w14:paraId="5ED12131" w14:textId="6346C39E" w:rsidR="002857F9" w:rsidRDefault="002857F9">
      <w:pPr>
        <w:pStyle w:val="CommentText"/>
      </w:pPr>
      <w:r>
        <w:rPr>
          <w:rStyle w:val="CommentReference"/>
        </w:rPr>
        <w:annotationRef/>
      </w:r>
      <w:r>
        <w:t>Not really so true anymore, but could be cases…</w:t>
      </w:r>
    </w:p>
  </w:comment>
  <w:comment w:id="948" w:author="Grant Kinsler" w:date="2019-08-28T12:09:00Z" w:initials="GK">
    <w:p w14:paraId="092FAA8B" w14:textId="02675394" w:rsidR="002857F9" w:rsidRDefault="002857F9">
      <w:pPr>
        <w:pStyle w:val="CommentText"/>
      </w:pPr>
      <w:r>
        <w:rPr>
          <w:rStyle w:val="CommentReference"/>
        </w:rPr>
        <w:annotationRef/>
      </w:r>
      <w:r>
        <w:t>Do we need a figure showing this?</w:t>
      </w:r>
    </w:p>
  </w:comment>
  <w:comment w:id="971" w:author="Grant Kinsler" w:date="2019-09-05T07:46:00Z" w:initials="GK">
    <w:p w14:paraId="07BC58B7" w14:textId="1FA2D784" w:rsidR="002857F9" w:rsidRDefault="002857F9">
      <w:pPr>
        <w:pStyle w:val="CommentText"/>
      </w:pPr>
      <w:r>
        <w:rPr>
          <w:rStyle w:val="CommentReference"/>
        </w:rPr>
        <w:annotationRef/>
      </w:r>
      <w:r>
        <w:t xml:space="preserve">What about the other mutants? Do we learn interesting things about where they are/their phenotypic components? Do TOR mutants look different than Ras/PKA?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C103B23" w15:done="0"/>
  <w15:commentEx w15:paraId="7D47DF4A" w15:done="0"/>
  <w15:commentEx w15:paraId="494E27DF" w15:done="0"/>
  <w15:commentEx w15:paraId="2EF718F2" w15:done="0"/>
  <w15:commentEx w15:paraId="11931516" w15:done="0"/>
  <w15:commentEx w15:paraId="464AFE99" w15:done="0"/>
  <w15:commentEx w15:paraId="0A2686D8" w15:done="0"/>
  <w15:commentEx w15:paraId="7586DA21" w15:done="0"/>
  <w15:commentEx w15:paraId="7A323DBC" w15:done="0"/>
  <w15:commentEx w15:paraId="388AC77E" w15:done="0"/>
  <w15:commentEx w15:paraId="4A8BBA25" w15:done="0"/>
  <w15:commentEx w15:paraId="29403FB4" w15:done="0"/>
  <w15:commentEx w15:paraId="04546C3D" w15:done="0"/>
  <w15:commentEx w15:paraId="77BC29E4" w15:done="0"/>
  <w15:commentEx w15:paraId="00B1B7A3" w15:done="0"/>
  <w15:commentEx w15:paraId="7A9E63C4" w15:done="0"/>
  <w15:commentEx w15:paraId="29664ED7" w15:done="0"/>
  <w15:commentEx w15:paraId="54EB52AA" w15:done="0"/>
  <w15:commentEx w15:paraId="09654C2C" w15:done="0"/>
  <w15:commentEx w15:paraId="2CC06EDA" w15:done="0"/>
  <w15:commentEx w15:paraId="2CF8BED7" w15:done="0"/>
  <w15:commentEx w15:paraId="30B5EFEE" w15:done="0"/>
  <w15:commentEx w15:paraId="7283EBDB" w15:done="0"/>
  <w15:commentEx w15:paraId="42B839A4" w15:done="0"/>
  <w15:commentEx w15:paraId="63D82918" w15:done="0"/>
  <w15:commentEx w15:paraId="5ED12131" w15:done="0"/>
  <w15:commentEx w15:paraId="092FAA8B" w15:done="0"/>
  <w15:commentEx w15:paraId="07BC58B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C103B23" w16cid:durableId="217E82BF"/>
  <w16cid:commentId w16cid:paraId="7D47DF4A" w16cid:durableId="20BC693D"/>
  <w16cid:commentId w16cid:paraId="494E27DF" w16cid:durableId="20BC695B"/>
  <w16cid:commentId w16cid:paraId="2EF718F2" w16cid:durableId="214F38EB"/>
  <w16cid:commentId w16cid:paraId="11931516" w16cid:durableId="2163EEB7"/>
  <w16cid:commentId w16cid:paraId="464AFE99" w16cid:durableId="2163EE98"/>
  <w16cid:commentId w16cid:paraId="0A2686D8" w16cid:durableId="215155DA"/>
  <w16cid:commentId w16cid:paraId="7586DA21" w16cid:durableId="214F3861"/>
  <w16cid:commentId w16cid:paraId="7A323DBC" w16cid:durableId="215155F5"/>
  <w16cid:commentId w16cid:paraId="388AC77E" w16cid:durableId="214F37DC"/>
  <w16cid:commentId w16cid:paraId="4A8BBA25" w16cid:durableId="214F3857"/>
  <w16cid:commentId w16cid:paraId="29403FB4" w16cid:durableId="21505980"/>
  <w16cid:commentId w16cid:paraId="04546C3D" w16cid:durableId="21505BB1"/>
  <w16cid:commentId w16cid:paraId="77BC29E4" w16cid:durableId="2177B3BF"/>
  <w16cid:commentId w16cid:paraId="00B1B7A3" w16cid:durableId="210E5D7C"/>
  <w16cid:commentId w16cid:paraId="7A9E63C4" w16cid:durableId="212A2ADE"/>
  <w16cid:commentId w16cid:paraId="29664ED7" w16cid:durableId="212A2ADD"/>
  <w16cid:commentId w16cid:paraId="54EB52AA" w16cid:durableId="212A2ADC"/>
  <w16cid:commentId w16cid:paraId="09654C2C" w16cid:durableId="212A2B4C"/>
  <w16cid:commentId w16cid:paraId="2CC06EDA" w16cid:durableId="21505E81"/>
  <w16cid:commentId w16cid:paraId="2CF8BED7" w16cid:durableId="2110E380"/>
  <w16cid:commentId w16cid:paraId="30B5EFEE" w16cid:durableId="210E5FFA"/>
  <w16cid:commentId w16cid:paraId="7283EBDB" w16cid:durableId="214726D4"/>
  <w16cid:commentId w16cid:paraId="42B839A4" w16cid:durableId="2147282F"/>
  <w16cid:commentId w16cid:paraId="63D82918" w16cid:durableId="212CAFB9"/>
  <w16cid:commentId w16cid:paraId="5ED12131" w16cid:durableId="212CAFC4"/>
  <w16cid:commentId w16cid:paraId="092FAA8B" w16cid:durableId="2110ED7B"/>
  <w16cid:commentId w16cid:paraId="07BC58B7" w16cid:durableId="211B3BE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7220E6"/>
    <w:multiLevelType w:val="hybridMultilevel"/>
    <w:tmpl w:val="AAE0F1E6"/>
    <w:lvl w:ilvl="0" w:tplc="7BEC80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D07489"/>
    <w:multiLevelType w:val="hybridMultilevel"/>
    <w:tmpl w:val="C0865F5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F9C0A49"/>
    <w:multiLevelType w:val="hybridMultilevel"/>
    <w:tmpl w:val="1E561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A468E5"/>
    <w:multiLevelType w:val="hybridMultilevel"/>
    <w:tmpl w:val="F336065E"/>
    <w:lvl w:ilvl="0" w:tplc="24E495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040D9D"/>
    <w:multiLevelType w:val="multilevel"/>
    <w:tmpl w:val="3A682142"/>
    <w:lvl w:ilvl="0">
      <w:start w:val="1"/>
      <w:numFmt w:val="upperRoman"/>
      <w:pStyle w:val="Heading1"/>
      <w:lvlText w:val="%1."/>
      <w:lvlJc w:val="left"/>
      <w:pPr>
        <w:ind w:left="0" w:firstLine="0"/>
      </w:pPr>
      <w:rPr>
        <w:rFonts w:hint="default"/>
      </w:rPr>
    </w:lvl>
    <w:lvl w:ilvl="1">
      <w:start w:val="1"/>
      <w:numFmt w:val="upperLetter"/>
      <w:pStyle w:val="Heading2"/>
      <w:lvlText w:val="%2."/>
      <w:lvlJc w:val="left"/>
      <w:pPr>
        <w:ind w:left="720" w:firstLine="0"/>
      </w:pPr>
      <w:rPr>
        <w:rFonts w:hint="default"/>
      </w:rPr>
    </w:lvl>
    <w:lvl w:ilvl="2">
      <w:start w:val="1"/>
      <w:numFmt w:val="decimal"/>
      <w:pStyle w:val="Heading3"/>
      <w:lvlText w:val="%3."/>
      <w:lvlJc w:val="left"/>
      <w:pPr>
        <w:ind w:left="1440" w:firstLine="0"/>
      </w:pPr>
      <w:rPr>
        <w:rFonts w:hint="default"/>
      </w:rPr>
    </w:lvl>
    <w:lvl w:ilvl="3">
      <w:start w:val="1"/>
      <w:numFmt w:val="lowerLetter"/>
      <w:pStyle w:val="Heading4"/>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2"/>
  </w:num>
  <w:num w:numId="5">
    <w:abstractNumId w:val="0"/>
  </w:num>
  <w:num w:numId="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rant Kinsler">
    <w15:presenceInfo w15:providerId="AD" w15:userId="S::gkinsler@stanford.edu::c6d8c5a9-7c9d-4ac0-9c13-d99aff292a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E28"/>
    <w:rsid w:val="00013F7C"/>
    <w:rsid w:val="000143AB"/>
    <w:rsid w:val="00016060"/>
    <w:rsid w:val="000217C8"/>
    <w:rsid w:val="00023A25"/>
    <w:rsid w:val="00031683"/>
    <w:rsid w:val="00035E8E"/>
    <w:rsid w:val="00036A7A"/>
    <w:rsid w:val="00050411"/>
    <w:rsid w:val="00052376"/>
    <w:rsid w:val="000643F3"/>
    <w:rsid w:val="00082806"/>
    <w:rsid w:val="00085CCD"/>
    <w:rsid w:val="000942FD"/>
    <w:rsid w:val="00095588"/>
    <w:rsid w:val="000B1F18"/>
    <w:rsid w:val="000B5F13"/>
    <w:rsid w:val="000C3299"/>
    <w:rsid w:val="000C479E"/>
    <w:rsid w:val="000E0F2E"/>
    <w:rsid w:val="000E1A19"/>
    <w:rsid w:val="000E4C4E"/>
    <w:rsid w:val="000F0C8C"/>
    <w:rsid w:val="001056C5"/>
    <w:rsid w:val="00110820"/>
    <w:rsid w:val="0011263F"/>
    <w:rsid w:val="00113E1A"/>
    <w:rsid w:val="00113FB4"/>
    <w:rsid w:val="0012083C"/>
    <w:rsid w:val="001402E3"/>
    <w:rsid w:val="00141B12"/>
    <w:rsid w:val="00144D9E"/>
    <w:rsid w:val="00147597"/>
    <w:rsid w:val="0015352C"/>
    <w:rsid w:val="0016643D"/>
    <w:rsid w:val="00166B04"/>
    <w:rsid w:val="00184EE5"/>
    <w:rsid w:val="0019622B"/>
    <w:rsid w:val="001B1EED"/>
    <w:rsid w:val="001B1FBB"/>
    <w:rsid w:val="001B51EB"/>
    <w:rsid w:val="001B6C5D"/>
    <w:rsid w:val="001C18F9"/>
    <w:rsid w:val="001C7C5C"/>
    <w:rsid w:val="001D4C50"/>
    <w:rsid w:val="001F3202"/>
    <w:rsid w:val="001F71F6"/>
    <w:rsid w:val="00200E2C"/>
    <w:rsid w:val="002053A7"/>
    <w:rsid w:val="00207320"/>
    <w:rsid w:val="00210DC0"/>
    <w:rsid w:val="00212DDB"/>
    <w:rsid w:val="00222083"/>
    <w:rsid w:val="002560BE"/>
    <w:rsid w:val="002664CE"/>
    <w:rsid w:val="00267D38"/>
    <w:rsid w:val="00274FEC"/>
    <w:rsid w:val="00275FB9"/>
    <w:rsid w:val="002763D3"/>
    <w:rsid w:val="00276476"/>
    <w:rsid w:val="002804DB"/>
    <w:rsid w:val="002857F9"/>
    <w:rsid w:val="00287CF4"/>
    <w:rsid w:val="00291381"/>
    <w:rsid w:val="00291942"/>
    <w:rsid w:val="002A48F1"/>
    <w:rsid w:val="002B7E16"/>
    <w:rsid w:val="002C311A"/>
    <w:rsid w:val="002C50D0"/>
    <w:rsid w:val="002D2884"/>
    <w:rsid w:val="002E092F"/>
    <w:rsid w:val="002E659B"/>
    <w:rsid w:val="002E6C63"/>
    <w:rsid w:val="002F22AB"/>
    <w:rsid w:val="002F757A"/>
    <w:rsid w:val="002F7628"/>
    <w:rsid w:val="00306D82"/>
    <w:rsid w:val="0032061F"/>
    <w:rsid w:val="00326FD0"/>
    <w:rsid w:val="00334AB0"/>
    <w:rsid w:val="003350F3"/>
    <w:rsid w:val="0033676B"/>
    <w:rsid w:val="00343A98"/>
    <w:rsid w:val="003512E1"/>
    <w:rsid w:val="00355509"/>
    <w:rsid w:val="00370B86"/>
    <w:rsid w:val="0037264A"/>
    <w:rsid w:val="00374BC4"/>
    <w:rsid w:val="00391E62"/>
    <w:rsid w:val="00393FEB"/>
    <w:rsid w:val="003A3422"/>
    <w:rsid w:val="003A5C06"/>
    <w:rsid w:val="003A7C81"/>
    <w:rsid w:val="003B6AA7"/>
    <w:rsid w:val="003C7B21"/>
    <w:rsid w:val="003D30F2"/>
    <w:rsid w:val="003D3463"/>
    <w:rsid w:val="003D440F"/>
    <w:rsid w:val="003D779E"/>
    <w:rsid w:val="003E2947"/>
    <w:rsid w:val="003E6BD8"/>
    <w:rsid w:val="003F5BB4"/>
    <w:rsid w:val="0040421E"/>
    <w:rsid w:val="0041400C"/>
    <w:rsid w:val="004157A5"/>
    <w:rsid w:val="00430940"/>
    <w:rsid w:val="00430CA4"/>
    <w:rsid w:val="00432E28"/>
    <w:rsid w:val="00433545"/>
    <w:rsid w:val="00434991"/>
    <w:rsid w:val="00445AD2"/>
    <w:rsid w:val="00464497"/>
    <w:rsid w:val="004752B4"/>
    <w:rsid w:val="004B15BC"/>
    <w:rsid w:val="004B2020"/>
    <w:rsid w:val="004B5AC0"/>
    <w:rsid w:val="004C50FB"/>
    <w:rsid w:val="004C604C"/>
    <w:rsid w:val="004D176C"/>
    <w:rsid w:val="004D2E2A"/>
    <w:rsid w:val="004E56AA"/>
    <w:rsid w:val="004F069F"/>
    <w:rsid w:val="004F0963"/>
    <w:rsid w:val="00502DFB"/>
    <w:rsid w:val="005031D5"/>
    <w:rsid w:val="005253A7"/>
    <w:rsid w:val="005306D0"/>
    <w:rsid w:val="00530C76"/>
    <w:rsid w:val="00531E44"/>
    <w:rsid w:val="0053350E"/>
    <w:rsid w:val="00537342"/>
    <w:rsid w:val="0054175A"/>
    <w:rsid w:val="005477BD"/>
    <w:rsid w:val="00550A6A"/>
    <w:rsid w:val="00552A63"/>
    <w:rsid w:val="00562966"/>
    <w:rsid w:val="00565873"/>
    <w:rsid w:val="00585716"/>
    <w:rsid w:val="0059783E"/>
    <w:rsid w:val="005A55DF"/>
    <w:rsid w:val="005A7A3C"/>
    <w:rsid w:val="005B0116"/>
    <w:rsid w:val="005B3091"/>
    <w:rsid w:val="005B4AC0"/>
    <w:rsid w:val="005C0257"/>
    <w:rsid w:val="005C06E7"/>
    <w:rsid w:val="005C2EE5"/>
    <w:rsid w:val="005D22C9"/>
    <w:rsid w:val="005E048B"/>
    <w:rsid w:val="005E68B2"/>
    <w:rsid w:val="005F0067"/>
    <w:rsid w:val="005F317B"/>
    <w:rsid w:val="005F4774"/>
    <w:rsid w:val="006067A5"/>
    <w:rsid w:val="00607273"/>
    <w:rsid w:val="00620B45"/>
    <w:rsid w:val="006224D1"/>
    <w:rsid w:val="00623DE6"/>
    <w:rsid w:val="0063391D"/>
    <w:rsid w:val="00642A27"/>
    <w:rsid w:val="00642AB8"/>
    <w:rsid w:val="00650B43"/>
    <w:rsid w:val="006578CB"/>
    <w:rsid w:val="00663669"/>
    <w:rsid w:val="0066577D"/>
    <w:rsid w:val="00674008"/>
    <w:rsid w:val="0067620A"/>
    <w:rsid w:val="00684C4B"/>
    <w:rsid w:val="00691DFF"/>
    <w:rsid w:val="00693BE5"/>
    <w:rsid w:val="006A2515"/>
    <w:rsid w:val="006A5AE5"/>
    <w:rsid w:val="006B0AEF"/>
    <w:rsid w:val="006B2959"/>
    <w:rsid w:val="006B3A39"/>
    <w:rsid w:val="006B40F7"/>
    <w:rsid w:val="006C12BB"/>
    <w:rsid w:val="006C14C7"/>
    <w:rsid w:val="006D4A2E"/>
    <w:rsid w:val="006D52CE"/>
    <w:rsid w:val="006D5DC3"/>
    <w:rsid w:val="006D6646"/>
    <w:rsid w:val="006F6D84"/>
    <w:rsid w:val="006F7AD1"/>
    <w:rsid w:val="0070140E"/>
    <w:rsid w:val="0071696F"/>
    <w:rsid w:val="007226FE"/>
    <w:rsid w:val="00725250"/>
    <w:rsid w:val="00735FA8"/>
    <w:rsid w:val="007462C0"/>
    <w:rsid w:val="00750275"/>
    <w:rsid w:val="007527B5"/>
    <w:rsid w:val="0075529C"/>
    <w:rsid w:val="007557E2"/>
    <w:rsid w:val="00776F9F"/>
    <w:rsid w:val="007975D5"/>
    <w:rsid w:val="007A5619"/>
    <w:rsid w:val="007A59C3"/>
    <w:rsid w:val="007A79E2"/>
    <w:rsid w:val="007B26F9"/>
    <w:rsid w:val="007C0371"/>
    <w:rsid w:val="007F2D66"/>
    <w:rsid w:val="007F59DD"/>
    <w:rsid w:val="0080571B"/>
    <w:rsid w:val="00807375"/>
    <w:rsid w:val="00815D86"/>
    <w:rsid w:val="0081710C"/>
    <w:rsid w:val="00826A2A"/>
    <w:rsid w:val="00831077"/>
    <w:rsid w:val="00840009"/>
    <w:rsid w:val="0084484B"/>
    <w:rsid w:val="008462ED"/>
    <w:rsid w:val="00864E73"/>
    <w:rsid w:val="00874533"/>
    <w:rsid w:val="0088725C"/>
    <w:rsid w:val="00890B29"/>
    <w:rsid w:val="00891235"/>
    <w:rsid w:val="008A05B1"/>
    <w:rsid w:val="008A3E11"/>
    <w:rsid w:val="008A57EE"/>
    <w:rsid w:val="008B2B46"/>
    <w:rsid w:val="008D0705"/>
    <w:rsid w:val="008D36DA"/>
    <w:rsid w:val="008D4645"/>
    <w:rsid w:val="008E5397"/>
    <w:rsid w:val="008F630E"/>
    <w:rsid w:val="008F6DD6"/>
    <w:rsid w:val="009045DD"/>
    <w:rsid w:val="00911A3C"/>
    <w:rsid w:val="0091551D"/>
    <w:rsid w:val="009165F4"/>
    <w:rsid w:val="00924583"/>
    <w:rsid w:val="00926E52"/>
    <w:rsid w:val="00932811"/>
    <w:rsid w:val="00936F54"/>
    <w:rsid w:val="00944D9C"/>
    <w:rsid w:val="009562E2"/>
    <w:rsid w:val="00971C0E"/>
    <w:rsid w:val="00981F1D"/>
    <w:rsid w:val="0099739A"/>
    <w:rsid w:val="009A2221"/>
    <w:rsid w:val="009A5361"/>
    <w:rsid w:val="009B068A"/>
    <w:rsid w:val="009B5C87"/>
    <w:rsid w:val="009D1581"/>
    <w:rsid w:val="009D42C2"/>
    <w:rsid w:val="009F1727"/>
    <w:rsid w:val="009F2A99"/>
    <w:rsid w:val="009F2DC7"/>
    <w:rsid w:val="009F6674"/>
    <w:rsid w:val="00A02465"/>
    <w:rsid w:val="00A04CB6"/>
    <w:rsid w:val="00A1414F"/>
    <w:rsid w:val="00A15C79"/>
    <w:rsid w:val="00A245CA"/>
    <w:rsid w:val="00A24D7B"/>
    <w:rsid w:val="00A33E2C"/>
    <w:rsid w:val="00A34DA1"/>
    <w:rsid w:val="00A51F60"/>
    <w:rsid w:val="00A534B3"/>
    <w:rsid w:val="00A546CE"/>
    <w:rsid w:val="00A6217C"/>
    <w:rsid w:val="00A81C83"/>
    <w:rsid w:val="00A8660A"/>
    <w:rsid w:val="00AA53A5"/>
    <w:rsid w:val="00AA5FB7"/>
    <w:rsid w:val="00AC2875"/>
    <w:rsid w:val="00AC4CCA"/>
    <w:rsid w:val="00AC75B8"/>
    <w:rsid w:val="00AD133A"/>
    <w:rsid w:val="00AD6009"/>
    <w:rsid w:val="00AE0C7E"/>
    <w:rsid w:val="00AF0485"/>
    <w:rsid w:val="00B02A8F"/>
    <w:rsid w:val="00B03AB2"/>
    <w:rsid w:val="00B05740"/>
    <w:rsid w:val="00B104E5"/>
    <w:rsid w:val="00B11F00"/>
    <w:rsid w:val="00B15057"/>
    <w:rsid w:val="00B203D0"/>
    <w:rsid w:val="00B271FA"/>
    <w:rsid w:val="00B501D8"/>
    <w:rsid w:val="00B53AFF"/>
    <w:rsid w:val="00B56AE3"/>
    <w:rsid w:val="00B62A20"/>
    <w:rsid w:val="00B84DCE"/>
    <w:rsid w:val="00B968F8"/>
    <w:rsid w:val="00BA18B5"/>
    <w:rsid w:val="00BA4C7B"/>
    <w:rsid w:val="00BB6794"/>
    <w:rsid w:val="00BC35E4"/>
    <w:rsid w:val="00BC50EE"/>
    <w:rsid w:val="00BC5404"/>
    <w:rsid w:val="00BD44E7"/>
    <w:rsid w:val="00BD584E"/>
    <w:rsid w:val="00BE6C3F"/>
    <w:rsid w:val="00C0454D"/>
    <w:rsid w:val="00C06AFF"/>
    <w:rsid w:val="00C3252F"/>
    <w:rsid w:val="00C3363F"/>
    <w:rsid w:val="00C34995"/>
    <w:rsid w:val="00C45CC4"/>
    <w:rsid w:val="00C52CEC"/>
    <w:rsid w:val="00C63DDC"/>
    <w:rsid w:val="00C70F0F"/>
    <w:rsid w:val="00C714B6"/>
    <w:rsid w:val="00C7382B"/>
    <w:rsid w:val="00C739BB"/>
    <w:rsid w:val="00C81237"/>
    <w:rsid w:val="00C83471"/>
    <w:rsid w:val="00C94E81"/>
    <w:rsid w:val="00C95D97"/>
    <w:rsid w:val="00C96EE4"/>
    <w:rsid w:val="00C97AED"/>
    <w:rsid w:val="00CA4A35"/>
    <w:rsid w:val="00CB6722"/>
    <w:rsid w:val="00CC41E5"/>
    <w:rsid w:val="00CC78B2"/>
    <w:rsid w:val="00CD7129"/>
    <w:rsid w:val="00CE2A44"/>
    <w:rsid w:val="00CE568B"/>
    <w:rsid w:val="00D0111A"/>
    <w:rsid w:val="00D0278A"/>
    <w:rsid w:val="00D04788"/>
    <w:rsid w:val="00D04D84"/>
    <w:rsid w:val="00D11CD0"/>
    <w:rsid w:val="00D20CAE"/>
    <w:rsid w:val="00D223E1"/>
    <w:rsid w:val="00D43D09"/>
    <w:rsid w:val="00D500E9"/>
    <w:rsid w:val="00D5256D"/>
    <w:rsid w:val="00D54F1D"/>
    <w:rsid w:val="00D63B02"/>
    <w:rsid w:val="00D66393"/>
    <w:rsid w:val="00D72ACD"/>
    <w:rsid w:val="00D75DE0"/>
    <w:rsid w:val="00D76076"/>
    <w:rsid w:val="00D94E84"/>
    <w:rsid w:val="00DA3A2B"/>
    <w:rsid w:val="00DA63C3"/>
    <w:rsid w:val="00DB6759"/>
    <w:rsid w:val="00DC2327"/>
    <w:rsid w:val="00DD3F11"/>
    <w:rsid w:val="00DE3685"/>
    <w:rsid w:val="00DF0947"/>
    <w:rsid w:val="00DF2F99"/>
    <w:rsid w:val="00DF3295"/>
    <w:rsid w:val="00DF391A"/>
    <w:rsid w:val="00DF440F"/>
    <w:rsid w:val="00DF671B"/>
    <w:rsid w:val="00DF6C43"/>
    <w:rsid w:val="00E00FA0"/>
    <w:rsid w:val="00E040D7"/>
    <w:rsid w:val="00E064B7"/>
    <w:rsid w:val="00E2174B"/>
    <w:rsid w:val="00E22218"/>
    <w:rsid w:val="00E3173F"/>
    <w:rsid w:val="00E31B40"/>
    <w:rsid w:val="00E32329"/>
    <w:rsid w:val="00E3262F"/>
    <w:rsid w:val="00E367EF"/>
    <w:rsid w:val="00E37EA3"/>
    <w:rsid w:val="00E43A64"/>
    <w:rsid w:val="00E52AC0"/>
    <w:rsid w:val="00E57831"/>
    <w:rsid w:val="00E63FFA"/>
    <w:rsid w:val="00E715E2"/>
    <w:rsid w:val="00E7304B"/>
    <w:rsid w:val="00E73209"/>
    <w:rsid w:val="00E86FEE"/>
    <w:rsid w:val="00E947C6"/>
    <w:rsid w:val="00EB2089"/>
    <w:rsid w:val="00EB48EE"/>
    <w:rsid w:val="00EB4C4A"/>
    <w:rsid w:val="00EB7550"/>
    <w:rsid w:val="00ED673E"/>
    <w:rsid w:val="00ED6ADD"/>
    <w:rsid w:val="00EE2365"/>
    <w:rsid w:val="00EF36AB"/>
    <w:rsid w:val="00EF649F"/>
    <w:rsid w:val="00EF67F1"/>
    <w:rsid w:val="00F00635"/>
    <w:rsid w:val="00F04636"/>
    <w:rsid w:val="00F062BB"/>
    <w:rsid w:val="00F069A8"/>
    <w:rsid w:val="00F0744A"/>
    <w:rsid w:val="00F173D0"/>
    <w:rsid w:val="00F31498"/>
    <w:rsid w:val="00F40250"/>
    <w:rsid w:val="00F515E9"/>
    <w:rsid w:val="00F5469E"/>
    <w:rsid w:val="00F6096B"/>
    <w:rsid w:val="00F76CCA"/>
    <w:rsid w:val="00F81954"/>
    <w:rsid w:val="00F92B03"/>
    <w:rsid w:val="00FA2124"/>
    <w:rsid w:val="00FE2552"/>
    <w:rsid w:val="00FE29A5"/>
    <w:rsid w:val="00FF03AE"/>
    <w:rsid w:val="00FF1557"/>
    <w:rsid w:val="00FF2105"/>
    <w:rsid w:val="00FF33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D90C3"/>
  <w15:chartTrackingRefBased/>
  <w15:docId w15:val="{3FD92DF0-5D47-DF48-90F7-700C6BFF7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6D84"/>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F6D84"/>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F6D84"/>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6F6D84"/>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F6D84"/>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F6D84"/>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F6D84"/>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F6D84"/>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F6D84"/>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6D8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6F6D8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6F6D84"/>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6F6D8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F6D8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F6D8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F6D8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F6D8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F6D84"/>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6F6D84"/>
    <w:pPr>
      <w:ind w:left="720"/>
      <w:contextualSpacing/>
    </w:pPr>
  </w:style>
  <w:style w:type="paragraph" w:styleId="Revision">
    <w:name w:val="Revision"/>
    <w:hidden/>
    <w:uiPriority w:val="99"/>
    <w:semiHidden/>
    <w:rsid w:val="00620B45"/>
  </w:style>
  <w:style w:type="paragraph" w:styleId="BalloonText">
    <w:name w:val="Balloon Text"/>
    <w:basedOn w:val="Normal"/>
    <w:link w:val="BalloonTextChar"/>
    <w:uiPriority w:val="99"/>
    <w:semiHidden/>
    <w:unhideWhenUsed/>
    <w:rsid w:val="00620B4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20B45"/>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620B45"/>
    <w:rPr>
      <w:sz w:val="16"/>
      <w:szCs w:val="16"/>
    </w:rPr>
  </w:style>
  <w:style w:type="paragraph" w:styleId="CommentText">
    <w:name w:val="annotation text"/>
    <w:basedOn w:val="Normal"/>
    <w:link w:val="CommentTextChar"/>
    <w:uiPriority w:val="99"/>
    <w:semiHidden/>
    <w:unhideWhenUsed/>
    <w:rsid w:val="00620B45"/>
    <w:rPr>
      <w:sz w:val="20"/>
      <w:szCs w:val="20"/>
    </w:rPr>
  </w:style>
  <w:style w:type="character" w:customStyle="1" w:styleId="CommentTextChar">
    <w:name w:val="Comment Text Char"/>
    <w:basedOn w:val="DefaultParagraphFont"/>
    <w:link w:val="CommentText"/>
    <w:uiPriority w:val="99"/>
    <w:semiHidden/>
    <w:rsid w:val="00620B45"/>
    <w:rPr>
      <w:sz w:val="20"/>
      <w:szCs w:val="20"/>
    </w:rPr>
  </w:style>
  <w:style w:type="paragraph" w:styleId="CommentSubject">
    <w:name w:val="annotation subject"/>
    <w:basedOn w:val="CommentText"/>
    <w:next w:val="CommentText"/>
    <w:link w:val="CommentSubjectChar"/>
    <w:uiPriority w:val="99"/>
    <w:semiHidden/>
    <w:unhideWhenUsed/>
    <w:rsid w:val="00620B45"/>
    <w:rPr>
      <w:b/>
      <w:bCs/>
    </w:rPr>
  </w:style>
  <w:style w:type="character" w:customStyle="1" w:styleId="CommentSubjectChar">
    <w:name w:val="Comment Subject Char"/>
    <w:basedOn w:val="CommentTextChar"/>
    <w:link w:val="CommentSubject"/>
    <w:uiPriority w:val="99"/>
    <w:semiHidden/>
    <w:rsid w:val="00620B45"/>
    <w:rPr>
      <w:b/>
      <w:bCs/>
      <w:sz w:val="20"/>
      <w:szCs w:val="20"/>
    </w:rPr>
  </w:style>
  <w:style w:type="paragraph" w:styleId="NormalWeb">
    <w:name w:val="Normal (Web)"/>
    <w:basedOn w:val="Normal"/>
    <w:uiPriority w:val="99"/>
    <w:semiHidden/>
    <w:unhideWhenUsed/>
    <w:rsid w:val="00B203D0"/>
    <w:pPr>
      <w:spacing w:before="100" w:beforeAutospacing="1" w:after="100" w:afterAutospacing="1"/>
    </w:pPr>
    <w:rPr>
      <w:rFonts w:ascii="Times New Roman" w:eastAsia="Times New Roman" w:hAnsi="Times New Roman" w:cs="Times New Roman"/>
    </w:rPr>
  </w:style>
  <w:style w:type="character" w:styleId="PlaceholderText">
    <w:name w:val="Placeholder Text"/>
    <w:basedOn w:val="DefaultParagraphFont"/>
    <w:uiPriority w:val="99"/>
    <w:semiHidden/>
    <w:rsid w:val="00D04788"/>
    <w:rPr>
      <w:color w:val="808080"/>
    </w:rPr>
  </w:style>
  <w:style w:type="character" w:styleId="LineNumber">
    <w:name w:val="line number"/>
    <w:basedOn w:val="DefaultParagraphFont"/>
    <w:uiPriority w:val="99"/>
    <w:semiHidden/>
    <w:unhideWhenUsed/>
    <w:rsid w:val="00EF67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4438020">
      <w:bodyDiv w:val="1"/>
      <w:marLeft w:val="0"/>
      <w:marRight w:val="0"/>
      <w:marTop w:val="0"/>
      <w:marBottom w:val="0"/>
      <w:divBdr>
        <w:top w:val="none" w:sz="0" w:space="0" w:color="auto"/>
        <w:left w:val="none" w:sz="0" w:space="0" w:color="auto"/>
        <w:bottom w:val="none" w:sz="0" w:space="0" w:color="auto"/>
        <w:right w:val="none" w:sz="0" w:space="0" w:color="auto"/>
      </w:divBdr>
      <w:divsChild>
        <w:div w:id="370417509">
          <w:marLeft w:val="0"/>
          <w:marRight w:val="0"/>
          <w:marTop w:val="0"/>
          <w:marBottom w:val="0"/>
          <w:divBdr>
            <w:top w:val="none" w:sz="0" w:space="0" w:color="auto"/>
            <w:left w:val="none" w:sz="0" w:space="0" w:color="auto"/>
            <w:bottom w:val="none" w:sz="0" w:space="0" w:color="auto"/>
            <w:right w:val="none" w:sz="0" w:space="0" w:color="auto"/>
          </w:divBdr>
          <w:divsChild>
            <w:div w:id="1866865963">
              <w:marLeft w:val="0"/>
              <w:marRight w:val="0"/>
              <w:marTop w:val="0"/>
              <w:marBottom w:val="0"/>
              <w:divBdr>
                <w:top w:val="none" w:sz="0" w:space="0" w:color="auto"/>
                <w:left w:val="none" w:sz="0" w:space="0" w:color="auto"/>
                <w:bottom w:val="none" w:sz="0" w:space="0" w:color="auto"/>
                <w:right w:val="none" w:sz="0" w:space="0" w:color="auto"/>
              </w:divBdr>
              <w:divsChild>
                <w:div w:id="1643730089">
                  <w:marLeft w:val="0"/>
                  <w:marRight w:val="0"/>
                  <w:marTop w:val="0"/>
                  <w:marBottom w:val="0"/>
                  <w:divBdr>
                    <w:top w:val="none" w:sz="0" w:space="0" w:color="auto"/>
                    <w:left w:val="none" w:sz="0" w:space="0" w:color="auto"/>
                    <w:bottom w:val="none" w:sz="0" w:space="0" w:color="auto"/>
                    <w:right w:val="none" w:sz="0" w:space="0" w:color="auto"/>
                  </w:divBdr>
                  <w:divsChild>
                    <w:div w:id="100093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F5214F-4FC4-ED46-8015-F4D364EF0B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1032</TotalTime>
  <Pages>17</Pages>
  <Words>5282</Words>
  <Characters>29265</Characters>
  <Application>Microsoft Office Word</Application>
  <DocSecurity>0</DocSecurity>
  <Lines>665</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Kerry Ann Samerotte</dc:creator>
  <cp:keywords/>
  <dc:description/>
  <cp:lastModifiedBy>Grant Kinsler</cp:lastModifiedBy>
  <cp:revision>20</cp:revision>
  <cp:lastPrinted>2019-10-14T21:26:00Z</cp:lastPrinted>
  <dcterms:created xsi:type="dcterms:W3CDTF">2019-10-03T18:02:00Z</dcterms:created>
  <dcterms:modified xsi:type="dcterms:W3CDTF">2019-11-21T00:01:00Z</dcterms:modified>
</cp:coreProperties>
</file>