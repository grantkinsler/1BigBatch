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DC2D86" w14:textId="5B6E70A0" w:rsidR="00452A64" w:rsidRPr="00452A64" w:rsidRDefault="00452A64" w:rsidP="008F4A97">
      <w:pPr>
        <w:widowControl w:val="0"/>
        <w:autoSpaceDE w:val="0"/>
        <w:autoSpaceDN w:val="0"/>
        <w:adjustRightInd w:val="0"/>
        <w:spacing w:after="240" w:line="288" w:lineRule="auto"/>
        <w:rPr>
          <w:ins w:id="0" w:author="Kerry Ann Samerotte" w:date="2018-08-06T08:52:00Z"/>
          <w:rFonts w:ascii="Arial" w:hAnsi="Arial" w:cs="Arial"/>
          <w:b/>
          <w:bCs/>
          <w:color w:val="000000"/>
          <w:sz w:val="22"/>
          <w:szCs w:val="22"/>
          <w:rPrChange w:id="1" w:author="Kerry Ann Samerotte" w:date="2018-08-06T08:52:00Z">
            <w:rPr>
              <w:ins w:id="2" w:author="Kerry Ann Samerotte" w:date="2018-08-06T08:52:00Z"/>
              <w:rFonts w:ascii="Arial" w:hAnsi="Arial" w:cs="Arial"/>
              <w:bCs/>
              <w:color w:val="000000"/>
              <w:sz w:val="22"/>
              <w:szCs w:val="22"/>
            </w:rPr>
          </w:rPrChange>
        </w:rPr>
      </w:pPr>
      <w:commentRangeStart w:id="3"/>
      <w:ins w:id="4" w:author="Kerry Ann Samerotte" w:date="2018-08-06T08:52:00Z">
        <w:r w:rsidRPr="00452A64">
          <w:rPr>
            <w:rFonts w:ascii="Arial" w:hAnsi="Arial" w:cs="Arial"/>
            <w:b/>
            <w:bCs/>
            <w:color w:val="000000"/>
            <w:sz w:val="22"/>
            <w:szCs w:val="22"/>
            <w:rPrChange w:id="5" w:author="Kerry Ann Samerotte" w:date="2018-08-06T08:52:00Z">
              <w:rPr>
                <w:rFonts w:ascii="Arial" w:hAnsi="Arial" w:cs="Arial"/>
                <w:bCs/>
                <w:color w:val="000000"/>
                <w:sz w:val="22"/>
                <w:szCs w:val="22"/>
              </w:rPr>
            </w:rPrChange>
          </w:rPr>
          <w:t>Title</w:t>
        </w:r>
      </w:ins>
      <w:ins w:id="6" w:author="Kerry Ann Samerotte" w:date="2018-08-06T08:53:00Z">
        <w:r w:rsidR="006535C9">
          <w:rPr>
            <w:rFonts w:ascii="Arial" w:hAnsi="Arial" w:cs="Arial"/>
            <w:b/>
            <w:bCs/>
            <w:color w:val="000000"/>
            <w:sz w:val="22"/>
            <w:szCs w:val="22"/>
          </w:rPr>
          <w:t xml:space="preserve"> Ideas </w:t>
        </w:r>
      </w:ins>
      <w:commentRangeEnd w:id="3"/>
      <w:ins w:id="7" w:author="Kerry Ann Samerotte" w:date="2018-08-06T09:10:00Z">
        <w:r w:rsidR="009230CE">
          <w:rPr>
            <w:rStyle w:val="CommentReference"/>
          </w:rPr>
          <w:commentReference w:id="3"/>
        </w:r>
      </w:ins>
    </w:p>
    <w:p w14:paraId="07955FE9" w14:textId="308BFE8E" w:rsidR="009C61C4" w:rsidRDefault="0097604B" w:rsidP="008F4A97">
      <w:pPr>
        <w:widowControl w:val="0"/>
        <w:autoSpaceDE w:val="0"/>
        <w:autoSpaceDN w:val="0"/>
        <w:adjustRightInd w:val="0"/>
        <w:spacing w:after="240" w:line="288" w:lineRule="auto"/>
        <w:rPr>
          <w:ins w:id="8" w:author="Kerry Ann Samerotte" w:date="2018-08-08T09:19:00Z"/>
          <w:rFonts w:ascii="Arial" w:hAnsi="Arial" w:cs="Arial"/>
          <w:bCs/>
          <w:color w:val="000000"/>
          <w:sz w:val="22"/>
          <w:szCs w:val="22"/>
        </w:rPr>
      </w:pPr>
      <w:ins w:id="9" w:author="Kerry Ann Samerotte" w:date="2018-08-08T09:31:00Z">
        <w:r>
          <w:rPr>
            <w:rFonts w:ascii="Arial" w:hAnsi="Arial" w:cs="Arial"/>
            <w:bCs/>
            <w:color w:val="000000"/>
            <w:sz w:val="22"/>
            <w:szCs w:val="22"/>
          </w:rPr>
          <w:t xml:space="preserve">1. </w:t>
        </w:r>
      </w:ins>
      <w:del w:id="10" w:author="Kerry Ann Samerotte" w:date="2018-08-06T08:51:00Z">
        <w:r w:rsidR="00F372FF" w:rsidDel="00452A64">
          <w:rPr>
            <w:rFonts w:ascii="Arial" w:hAnsi="Arial" w:cs="Arial"/>
            <w:bCs/>
            <w:color w:val="000000"/>
            <w:sz w:val="22"/>
            <w:szCs w:val="22"/>
          </w:rPr>
          <w:delText>[Title TBD]</w:delText>
        </w:r>
      </w:del>
      <w:ins w:id="11" w:author="Kerry Ann Samerotte" w:date="2018-08-07T08:48:00Z">
        <w:r w:rsidR="00C2318F">
          <w:rPr>
            <w:rFonts w:ascii="Arial" w:hAnsi="Arial" w:cs="Arial"/>
            <w:bCs/>
            <w:color w:val="000000"/>
            <w:sz w:val="22"/>
            <w:szCs w:val="22"/>
          </w:rPr>
          <w:t>Using</w:t>
        </w:r>
      </w:ins>
      <w:ins w:id="12" w:author="Kerry Ann Samerotte" w:date="2018-08-06T09:08:00Z">
        <w:r w:rsidR="009230CE">
          <w:rPr>
            <w:rFonts w:ascii="Arial" w:hAnsi="Arial" w:cs="Arial"/>
            <w:bCs/>
            <w:color w:val="000000"/>
            <w:sz w:val="22"/>
            <w:szCs w:val="22"/>
          </w:rPr>
          <w:t xml:space="preserve"> subtle environment</w:t>
        </w:r>
      </w:ins>
      <w:ins w:id="13" w:author="Kerry Ann Samerotte" w:date="2018-08-07T08:49:00Z">
        <w:r w:rsidR="009C61C4">
          <w:rPr>
            <w:rFonts w:ascii="Arial" w:hAnsi="Arial" w:cs="Arial"/>
            <w:bCs/>
            <w:color w:val="000000"/>
            <w:sz w:val="22"/>
            <w:szCs w:val="22"/>
          </w:rPr>
          <w:t>al</w:t>
        </w:r>
      </w:ins>
      <w:ins w:id="14" w:author="Kerry Ann Samerotte" w:date="2018-08-06T09:10:00Z">
        <w:r w:rsidR="009230CE">
          <w:rPr>
            <w:rFonts w:ascii="Arial" w:hAnsi="Arial" w:cs="Arial"/>
            <w:bCs/>
            <w:color w:val="000000"/>
            <w:sz w:val="22"/>
            <w:szCs w:val="22"/>
          </w:rPr>
          <w:t xml:space="preserve"> shifts to </w:t>
        </w:r>
      </w:ins>
      <w:ins w:id="15" w:author="Kerry Ann Samerotte" w:date="2018-08-07T08:48:00Z">
        <w:r w:rsidR="009C61C4">
          <w:rPr>
            <w:rFonts w:ascii="Arial" w:hAnsi="Arial" w:cs="Arial"/>
            <w:bCs/>
            <w:color w:val="000000"/>
            <w:sz w:val="22"/>
            <w:szCs w:val="22"/>
          </w:rPr>
          <w:t xml:space="preserve">probe the </w:t>
        </w:r>
      </w:ins>
      <w:ins w:id="16" w:author="Kerry Ann Samerotte" w:date="2018-08-07T08:49:00Z">
        <w:r w:rsidR="009C61C4">
          <w:rPr>
            <w:rFonts w:ascii="Arial" w:hAnsi="Arial" w:cs="Arial"/>
            <w:bCs/>
            <w:color w:val="000000"/>
            <w:sz w:val="22"/>
            <w:szCs w:val="22"/>
          </w:rPr>
          <w:t xml:space="preserve">number of </w:t>
        </w:r>
      </w:ins>
      <w:ins w:id="17" w:author="Kerry Ann Samerotte" w:date="2018-08-07T08:48:00Z">
        <w:r w:rsidR="009C61C4">
          <w:rPr>
            <w:rFonts w:ascii="Arial" w:hAnsi="Arial" w:cs="Arial"/>
            <w:bCs/>
            <w:color w:val="000000"/>
            <w:sz w:val="22"/>
            <w:szCs w:val="22"/>
          </w:rPr>
          <w:t>pheno</w:t>
        </w:r>
      </w:ins>
      <w:ins w:id="18" w:author="Kerry Ann Samerotte" w:date="2018-08-07T08:49:00Z">
        <w:r w:rsidR="009C61C4">
          <w:rPr>
            <w:rFonts w:ascii="Arial" w:hAnsi="Arial" w:cs="Arial"/>
            <w:bCs/>
            <w:color w:val="000000"/>
            <w:sz w:val="22"/>
            <w:szCs w:val="22"/>
          </w:rPr>
          <w:t>types that contribute to fitness</w:t>
        </w:r>
      </w:ins>
    </w:p>
    <w:p w14:paraId="2F9B57D9" w14:textId="3F4B2E9C" w:rsidR="00FC3FE6" w:rsidRDefault="0097604B" w:rsidP="008F4A97">
      <w:pPr>
        <w:widowControl w:val="0"/>
        <w:autoSpaceDE w:val="0"/>
        <w:autoSpaceDN w:val="0"/>
        <w:adjustRightInd w:val="0"/>
        <w:spacing w:after="240" w:line="288" w:lineRule="auto"/>
        <w:rPr>
          <w:ins w:id="19" w:author="Kerry Ann Samerotte" w:date="2018-08-07T08:49:00Z"/>
          <w:rFonts w:ascii="Arial" w:hAnsi="Arial" w:cs="Arial"/>
          <w:bCs/>
          <w:color w:val="000000"/>
          <w:sz w:val="22"/>
          <w:szCs w:val="22"/>
        </w:rPr>
      </w:pPr>
      <w:ins w:id="20" w:author="Kerry Ann Samerotte" w:date="2018-08-08T09:31:00Z">
        <w:r>
          <w:rPr>
            <w:rFonts w:ascii="Arial" w:hAnsi="Arial" w:cs="Arial"/>
            <w:bCs/>
            <w:color w:val="000000"/>
            <w:sz w:val="22"/>
            <w:szCs w:val="22"/>
          </w:rPr>
          <w:t xml:space="preserve">2. </w:t>
        </w:r>
      </w:ins>
      <w:ins w:id="21" w:author="Kerry Ann Samerotte" w:date="2018-08-08T09:19:00Z">
        <w:r w:rsidR="00B27DAB">
          <w:rPr>
            <w:rFonts w:ascii="Arial" w:hAnsi="Arial" w:cs="Arial"/>
            <w:bCs/>
            <w:color w:val="000000"/>
            <w:sz w:val="22"/>
            <w:szCs w:val="22"/>
          </w:rPr>
          <w:t xml:space="preserve">Adding subtle environmental shifts to Fisher’s Geometric Model </w:t>
        </w:r>
      </w:ins>
      <w:ins w:id="22" w:author="Kerry Ann Samerotte" w:date="2018-08-08T09:20:00Z">
        <w:r w:rsidR="00FC3FE6">
          <w:rPr>
            <w:rFonts w:ascii="Arial" w:hAnsi="Arial" w:cs="Arial"/>
            <w:bCs/>
            <w:color w:val="000000"/>
            <w:sz w:val="22"/>
            <w:szCs w:val="22"/>
          </w:rPr>
          <w:t>reveals…</w:t>
        </w:r>
      </w:ins>
    </w:p>
    <w:p w14:paraId="78B78699" w14:textId="77777777" w:rsidR="006535C9" w:rsidRDefault="006535C9" w:rsidP="008F4A97">
      <w:pPr>
        <w:widowControl w:val="0"/>
        <w:autoSpaceDE w:val="0"/>
        <w:autoSpaceDN w:val="0"/>
        <w:adjustRightInd w:val="0"/>
        <w:spacing w:after="240" w:line="288" w:lineRule="auto"/>
        <w:rPr>
          <w:ins w:id="23" w:author="Kerry Ann Samerotte" w:date="2018-08-06T08:53:00Z"/>
          <w:rFonts w:ascii="Arial" w:hAnsi="Arial" w:cs="Arial"/>
          <w:b/>
          <w:bCs/>
          <w:color w:val="000000"/>
          <w:sz w:val="22"/>
          <w:szCs w:val="22"/>
        </w:rPr>
      </w:pPr>
    </w:p>
    <w:p w14:paraId="33AAC6B1" w14:textId="3E666182" w:rsidR="00452A64" w:rsidRPr="00452A64" w:rsidRDefault="00452A64" w:rsidP="008F4A97">
      <w:pPr>
        <w:widowControl w:val="0"/>
        <w:autoSpaceDE w:val="0"/>
        <w:autoSpaceDN w:val="0"/>
        <w:adjustRightInd w:val="0"/>
        <w:spacing w:after="240" w:line="288" w:lineRule="auto"/>
        <w:rPr>
          <w:rFonts w:ascii="Arial" w:hAnsi="Arial" w:cs="Arial"/>
          <w:b/>
          <w:bCs/>
          <w:color w:val="000000"/>
          <w:sz w:val="22"/>
          <w:szCs w:val="22"/>
          <w:rPrChange w:id="24" w:author="Kerry Ann Samerotte" w:date="2018-08-06T08:52:00Z">
            <w:rPr>
              <w:rFonts w:ascii="Arial" w:hAnsi="Arial" w:cs="Arial"/>
              <w:bCs/>
              <w:color w:val="000000"/>
              <w:sz w:val="22"/>
              <w:szCs w:val="22"/>
            </w:rPr>
          </w:rPrChange>
        </w:rPr>
      </w:pPr>
      <w:ins w:id="25" w:author="Kerry Ann Samerotte" w:date="2018-08-06T08:52:00Z">
        <w:r>
          <w:rPr>
            <w:rFonts w:ascii="Arial" w:hAnsi="Arial" w:cs="Arial"/>
            <w:b/>
            <w:bCs/>
            <w:color w:val="000000"/>
            <w:sz w:val="22"/>
            <w:szCs w:val="22"/>
          </w:rPr>
          <w:t>Authors</w:t>
        </w:r>
      </w:ins>
    </w:p>
    <w:p w14:paraId="2D21ABAE" w14:textId="2840E0D9" w:rsidR="00FC3FE6" w:rsidRDefault="009C72AD" w:rsidP="008F4A97">
      <w:pPr>
        <w:widowControl w:val="0"/>
        <w:autoSpaceDE w:val="0"/>
        <w:autoSpaceDN w:val="0"/>
        <w:adjustRightInd w:val="0"/>
        <w:spacing w:after="240" w:line="288" w:lineRule="auto"/>
        <w:rPr>
          <w:ins w:id="26" w:author="Kerry Ann Samerotte" w:date="2018-08-08T09:20:00Z"/>
          <w:rFonts w:ascii="Arial" w:hAnsi="Arial" w:cs="Arial"/>
          <w:bCs/>
          <w:color w:val="000000"/>
          <w:sz w:val="22"/>
          <w:szCs w:val="22"/>
        </w:rPr>
      </w:pPr>
      <w:r>
        <w:rPr>
          <w:rFonts w:ascii="Arial" w:hAnsi="Arial" w:cs="Arial"/>
          <w:bCs/>
          <w:color w:val="000000"/>
          <w:sz w:val="22"/>
          <w:szCs w:val="22"/>
        </w:rPr>
        <w:t>Grant Kinsler</w:t>
      </w:r>
      <w:ins w:id="27" w:author="Kerry Ann Samerotte" w:date="2018-08-09T16:21:00Z">
        <w:r w:rsidR="004263AD">
          <w:rPr>
            <w:rFonts w:ascii="Arial" w:hAnsi="Arial" w:cs="Arial"/>
            <w:bCs/>
            <w:color w:val="000000"/>
            <w:sz w:val="22"/>
            <w:szCs w:val="22"/>
          </w:rPr>
          <w:t>*</w:t>
        </w:r>
      </w:ins>
      <w:r>
        <w:rPr>
          <w:rFonts w:ascii="Arial" w:hAnsi="Arial" w:cs="Arial"/>
          <w:bCs/>
          <w:color w:val="000000"/>
          <w:sz w:val="22"/>
          <w:szCs w:val="22"/>
        </w:rPr>
        <w:t>, Kerry Geiler-Samerotte</w:t>
      </w:r>
      <w:ins w:id="28" w:author="Kerry Ann Samerotte" w:date="2018-08-09T16:21:00Z">
        <w:r w:rsidR="004263AD">
          <w:rPr>
            <w:rFonts w:ascii="Arial" w:hAnsi="Arial" w:cs="Arial"/>
            <w:bCs/>
            <w:color w:val="000000"/>
            <w:sz w:val="22"/>
            <w:szCs w:val="22"/>
          </w:rPr>
          <w:t>*</w:t>
        </w:r>
      </w:ins>
      <w:r>
        <w:rPr>
          <w:rFonts w:ascii="Arial" w:hAnsi="Arial" w:cs="Arial"/>
          <w:bCs/>
          <w:color w:val="000000"/>
          <w:sz w:val="22"/>
          <w:szCs w:val="22"/>
        </w:rPr>
        <w:t>, Dmitri Petrov</w:t>
      </w:r>
      <w:r w:rsidR="006E6CE4">
        <w:rPr>
          <w:rFonts w:ascii="Arial" w:hAnsi="Arial" w:cs="Arial"/>
          <w:bCs/>
          <w:color w:val="000000"/>
          <w:sz w:val="22"/>
          <w:szCs w:val="22"/>
        </w:rPr>
        <w:t xml:space="preserve">  </w:t>
      </w:r>
    </w:p>
    <w:p w14:paraId="6E86F9FB" w14:textId="77777777" w:rsidR="00FC3FE6" w:rsidRDefault="006E6CE4" w:rsidP="008F4A97">
      <w:pPr>
        <w:widowControl w:val="0"/>
        <w:autoSpaceDE w:val="0"/>
        <w:autoSpaceDN w:val="0"/>
        <w:adjustRightInd w:val="0"/>
        <w:spacing w:after="240" w:line="288" w:lineRule="auto"/>
        <w:rPr>
          <w:ins w:id="29" w:author="Kerry Ann Samerotte" w:date="2018-08-08T09:21:00Z"/>
          <w:rFonts w:ascii="Arial" w:hAnsi="Arial" w:cs="Arial"/>
          <w:bCs/>
          <w:color w:val="000000"/>
          <w:sz w:val="22"/>
          <w:szCs w:val="22"/>
        </w:rPr>
      </w:pPr>
      <w:del w:id="30" w:author="Kerry Ann Samerotte" w:date="2018-08-06T08:52:00Z">
        <w:r w:rsidDel="00452A64">
          <w:rPr>
            <w:rFonts w:ascii="Arial" w:hAnsi="Arial" w:cs="Arial"/>
            <w:bCs/>
            <w:color w:val="000000"/>
            <w:sz w:val="22"/>
            <w:szCs w:val="22"/>
          </w:rPr>
          <w:delText xml:space="preserve">- </w:delText>
        </w:r>
      </w:del>
      <w:r>
        <w:rPr>
          <w:rFonts w:ascii="Arial" w:hAnsi="Arial" w:cs="Arial"/>
          <w:bCs/>
          <w:color w:val="000000"/>
          <w:sz w:val="22"/>
          <w:szCs w:val="22"/>
        </w:rPr>
        <w:t>[</w:t>
      </w:r>
      <w:ins w:id="31" w:author="Kerry Ann Samerotte" w:date="2018-08-06T08:52:00Z">
        <w:r w:rsidR="00452A64">
          <w:rPr>
            <w:rFonts w:ascii="Arial" w:hAnsi="Arial" w:cs="Arial"/>
            <w:bCs/>
            <w:color w:val="000000"/>
            <w:sz w:val="22"/>
            <w:szCs w:val="22"/>
          </w:rPr>
          <w:t xml:space="preserve">add </w:t>
        </w:r>
      </w:ins>
      <w:proofErr w:type="spellStart"/>
      <w:r>
        <w:rPr>
          <w:rFonts w:ascii="Arial" w:hAnsi="Arial" w:cs="Arial"/>
          <w:bCs/>
          <w:color w:val="000000"/>
          <w:sz w:val="22"/>
          <w:szCs w:val="22"/>
        </w:rPr>
        <w:t>chris</w:t>
      </w:r>
      <w:proofErr w:type="spellEnd"/>
      <w:r>
        <w:rPr>
          <w:rFonts w:ascii="Arial" w:hAnsi="Arial" w:cs="Arial"/>
          <w:bCs/>
          <w:color w:val="000000"/>
          <w:sz w:val="22"/>
          <w:szCs w:val="22"/>
        </w:rPr>
        <w:t>?</w:t>
      </w:r>
      <w:ins w:id="32" w:author="Kerry Ann Samerotte" w:date="2018-08-06T08:52:00Z">
        <w:r w:rsidR="00452A64">
          <w:rPr>
            <w:rFonts w:ascii="Arial" w:hAnsi="Arial" w:cs="Arial"/>
            <w:bCs/>
            <w:color w:val="000000"/>
            <w:sz w:val="22"/>
            <w:szCs w:val="22"/>
          </w:rPr>
          <w:t xml:space="preserve"> Let’s ask hi</w:t>
        </w:r>
      </w:ins>
      <w:ins w:id="33" w:author="Kerry Ann Samerotte" w:date="2018-08-08T09:21:00Z">
        <w:r w:rsidR="00FC3FE6">
          <w:rPr>
            <w:rFonts w:ascii="Arial" w:hAnsi="Arial" w:cs="Arial"/>
            <w:bCs/>
            <w:color w:val="000000"/>
            <w:sz w:val="22"/>
            <w:szCs w:val="22"/>
          </w:rPr>
          <w:t>m]</w:t>
        </w:r>
        <w:bookmarkStart w:id="34" w:name="_GoBack"/>
        <w:bookmarkEnd w:id="34"/>
      </w:ins>
    </w:p>
    <w:p w14:paraId="167B7732" w14:textId="46693B3A" w:rsidR="009C72AD" w:rsidRDefault="00FC3FE6" w:rsidP="008F4A97">
      <w:pPr>
        <w:widowControl w:val="0"/>
        <w:autoSpaceDE w:val="0"/>
        <w:autoSpaceDN w:val="0"/>
        <w:adjustRightInd w:val="0"/>
        <w:spacing w:after="240" w:line="288" w:lineRule="auto"/>
        <w:rPr>
          <w:ins w:id="35" w:author="Kerry Ann Samerotte" w:date="2018-08-06T08:43:00Z"/>
          <w:rFonts w:ascii="Arial" w:hAnsi="Arial" w:cs="Arial"/>
          <w:bCs/>
          <w:color w:val="000000"/>
          <w:sz w:val="22"/>
          <w:szCs w:val="22"/>
        </w:rPr>
      </w:pPr>
      <w:ins w:id="36" w:author="Kerry Ann Samerotte" w:date="2018-08-08T09:21:00Z">
        <w:r>
          <w:rPr>
            <w:rFonts w:ascii="Arial" w:hAnsi="Arial" w:cs="Arial"/>
            <w:bCs/>
            <w:color w:val="000000"/>
            <w:sz w:val="22"/>
            <w:szCs w:val="22"/>
          </w:rPr>
          <w:t xml:space="preserve">[add </w:t>
        </w:r>
        <w:proofErr w:type="spellStart"/>
        <w:r>
          <w:rPr>
            <w:rFonts w:ascii="Arial" w:hAnsi="Arial" w:cs="Arial"/>
            <w:bCs/>
            <w:color w:val="000000"/>
            <w:sz w:val="22"/>
            <w:szCs w:val="22"/>
          </w:rPr>
          <w:t>Yuping</w:t>
        </w:r>
      </w:ins>
      <w:proofErr w:type="spellEnd"/>
      <w:ins w:id="37" w:author="Kerry Ann Samerotte" w:date="2018-08-08T14:31:00Z">
        <w:r w:rsidR="00BE0C60">
          <w:rPr>
            <w:rFonts w:ascii="Arial" w:hAnsi="Arial" w:cs="Arial"/>
            <w:bCs/>
            <w:color w:val="000000"/>
            <w:sz w:val="22"/>
            <w:szCs w:val="22"/>
          </w:rPr>
          <w:t xml:space="preserve"> if we include batch data</w:t>
        </w:r>
      </w:ins>
      <w:r w:rsidR="006E6CE4">
        <w:rPr>
          <w:rFonts w:ascii="Arial" w:hAnsi="Arial" w:cs="Arial"/>
          <w:bCs/>
          <w:color w:val="000000"/>
          <w:sz w:val="22"/>
          <w:szCs w:val="22"/>
        </w:rPr>
        <w:t>]</w:t>
      </w:r>
    </w:p>
    <w:p w14:paraId="0C668007" w14:textId="77777777" w:rsidR="006535C9" w:rsidRDefault="006535C9" w:rsidP="008F4A97">
      <w:pPr>
        <w:widowControl w:val="0"/>
        <w:autoSpaceDE w:val="0"/>
        <w:autoSpaceDN w:val="0"/>
        <w:adjustRightInd w:val="0"/>
        <w:spacing w:after="240" w:line="288" w:lineRule="auto"/>
        <w:rPr>
          <w:ins w:id="38" w:author="Kerry Ann Samerotte" w:date="2018-08-06T08:53:00Z"/>
          <w:rFonts w:ascii="Arial" w:hAnsi="Arial" w:cs="Arial"/>
          <w:b/>
          <w:bCs/>
          <w:color w:val="000000"/>
          <w:sz w:val="22"/>
          <w:szCs w:val="22"/>
        </w:rPr>
      </w:pPr>
    </w:p>
    <w:p w14:paraId="461F835F" w14:textId="33B39BA3" w:rsidR="00F05804" w:rsidRDefault="00F05804" w:rsidP="008F4A97">
      <w:pPr>
        <w:widowControl w:val="0"/>
        <w:autoSpaceDE w:val="0"/>
        <w:autoSpaceDN w:val="0"/>
        <w:adjustRightInd w:val="0"/>
        <w:spacing w:after="240" w:line="288" w:lineRule="auto"/>
        <w:rPr>
          <w:ins w:id="39" w:author="Kerry Ann Samerotte" w:date="2018-08-06T08:43:00Z"/>
          <w:rFonts w:ascii="Arial" w:hAnsi="Arial" w:cs="Arial"/>
          <w:b/>
          <w:bCs/>
          <w:color w:val="000000"/>
          <w:sz w:val="22"/>
          <w:szCs w:val="22"/>
        </w:rPr>
      </w:pPr>
      <w:ins w:id="40" w:author="Kerry Ann Samerotte" w:date="2018-08-06T08:43:00Z">
        <w:r>
          <w:rPr>
            <w:rFonts w:ascii="Arial" w:hAnsi="Arial" w:cs="Arial"/>
            <w:b/>
            <w:bCs/>
            <w:color w:val="000000"/>
            <w:sz w:val="22"/>
            <w:szCs w:val="22"/>
          </w:rPr>
          <w:t>Abstract</w:t>
        </w:r>
      </w:ins>
    </w:p>
    <w:p w14:paraId="434E73C5" w14:textId="5939F710" w:rsidR="00452A64" w:rsidRDefault="00FC3FE6" w:rsidP="008F4A97">
      <w:pPr>
        <w:widowControl w:val="0"/>
        <w:autoSpaceDE w:val="0"/>
        <w:autoSpaceDN w:val="0"/>
        <w:adjustRightInd w:val="0"/>
        <w:spacing w:after="240" w:line="288" w:lineRule="auto"/>
        <w:rPr>
          <w:ins w:id="41" w:author="Kerry Ann Samerotte" w:date="2018-08-08T09:21:00Z"/>
          <w:rFonts w:ascii="Arial" w:hAnsi="Arial" w:cs="Arial"/>
          <w:bCs/>
          <w:color w:val="000000"/>
          <w:sz w:val="22"/>
          <w:szCs w:val="22"/>
        </w:rPr>
      </w:pPr>
      <w:ins w:id="42" w:author="Kerry Ann Samerotte" w:date="2018-08-08T09:21:00Z">
        <w:r w:rsidRPr="00FC3FE6">
          <w:rPr>
            <w:rFonts w:ascii="Arial" w:hAnsi="Arial" w:cs="Arial"/>
            <w:bCs/>
            <w:color w:val="000000"/>
            <w:sz w:val="22"/>
            <w:szCs w:val="22"/>
            <w:rPrChange w:id="43" w:author="Kerry Ann Samerotte" w:date="2018-08-08T09:21:00Z">
              <w:rPr>
                <w:rFonts w:ascii="Arial" w:hAnsi="Arial" w:cs="Arial"/>
                <w:b/>
                <w:bCs/>
                <w:color w:val="000000"/>
                <w:sz w:val="22"/>
                <w:szCs w:val="22"/>
              </w:rPr>
            </w:rPrChange>
          </w:rPr>
          <w:t>Tackle this later</w:t>
        </w:r>
      </w:ins>
    </w:p>
    <w:p w14:paraId="1FC7F9D4" w14:textId="55C80BC3" w:rsidR="00FC3FE6" w:rsidRPr="00BE0C60" w:rsidRDefault="00FC3FE6" w:rsidP="008F4A97">
      <w:pPr>
        <w:widowControl w:val="0"/>
        <w:autoSpaceDE w:val="0"/>
        <w:autoSpaceDN w:val="0"/>
        <w:adjustRightInd w:val="0"/>
        <w:spacing w:after="240" w:line="288" w:lineRule="auto"/>
        <w:rPr>
          <w:ins w:id="44" w:author="Kerry Ann Samerotte" w:date="2018-08-08T09:21:00Z"/>
          <w:rFonts w:ascii="Arial" w:hAnsi="Arial" w:cs="Arial"/>
          <w:bCs/>
          <w:color w:val="FF0000"/>
          <w:sz w:val="22"/>
          <w:szCs w:val="22"/>
          <w:rPrChange w:id="45" w:author="Kerry Ann Samerotte" w:date="2018-08-08T14:31:00Z">
            <w:rPr>
              <w:ins w:id="46" w:author="Kerry Ann Samerotte" w:date="2018-08-08T09:21:00Z"/>
              <w:rFonts w:ascii="Arial" w:hAnsi="Arial" w:cs="Arial"/>
              <w:bCs/>
              <w:color w:val="000000"/>
              <w:sz w:val="22"/>
              <w:szCs w:val="22"/>
            </w:rPr>
          </w:rPrChange>
        </w:rPr>
      </w:pPr>
    </w:p>
    <w:p w14:paraId="76781832" w14:textId="29478E42" w:rsidR="00FC3FE6" w:rsidRPr="00BE0C60" w:rsidRDefault="007522CC" w:rsidP="008F4A97">
      <w:pPr>
        <w:widowControl w:val="0"/>
        <w:autoSpaceDE w:val="0"/>
        <w:autoSpaceDN w:val="0"/>
        <w:adjustRightInd w:val="0"/>
        <w:spacing w:after="240" w:line="288" w:lineRule="auto"/>
        <w:rPr>
          <w:ins w:id="47" w:author="Kerry Ann Samerotte" w:date="2018-08-08T09:21:00Z"/>
          <w:rFonts w:ascii="Arial" w:hAnsi="Arial" w:cs="Arial"/>
          <w:bCs/>
          <w:color w:val="FF0000"/>
          <w:sz w:val="22"/>
          <w:szCs w:val="22"/>
          <w:rPrChange w:id="48" w:author="Kerry Ann Samerotte" w:date="2018-08-08T14:31:00Z">
            <w:rPr>
              <w:ins w:id="49" w:author="Kerry Ann Samerotte" w:date="2018-08-08T09:21:00Z"/>
              <w:rFonts w:ascii="Arial" w:hAnsi="Arial" w:cs="Arial"/>
              <w:bCs/>
              <w:color w:val="000000"/>
              <w:sz w:val="22"/>
              <w:szCs w:val="22"/>
            </w:rPr>
          </w:rPrChange>
        </w:rPr>
      </w:pPr>
      <w:ins w:id="50" w:author="Kerry Ann Samerotte" w:date="2018-08-08T14:29:00Z">
        <w:r w:rsidRPr="00BE0C60">
          <w:rPr>
            <w:rFonts w:ascii="Arial" w:hAnsi="Arial" w:cs="Arial"/>
            <w:bCs/>
            <w:color w:val="FF0000"/>
            <w:sz w:val="22"/>
            <w:szCs w:val="22"/>
            <w:rPrChange w:id="51" w:author="Kerry Ann Samerotte" w:date="2018-08-08T14:31:00Z">
              <w:rPr>
                <w:rFonts w:ascii="Arial" w:hAnsi="Arial" w:cs="Arial"/>
                <w:bCs/>
                <w:color w:val="000000"/>
                <w:sz w:val="22"/>
                <w:szCs w:val="22"/>
              </w:rPr>
            </w:rPrChange>
          </w:rPr>
          <w:t xml:space="preserve">Hi Grant! Since you are interested in </w:t>
        </w:r>
      </w:ins>
      <w:ins w:id="52" w:author="Kerry Ann Samerotte" w:date="2018-08-08T14:30:00Z">
        <w:r w:rsidRPr="00BE0C60">
          <w:rPr>
            <w:rFonts w:ascii="Arial" w:hAnsi="Arial" w:cs="Arial"/>
            <w:bCs/>
            <w:color w:val="FF0000"/>
            <w:sz w:val="22"/>
            <w:szCs w:val="22"/>
            <w:rPrChange w:id="53" w:author="Kerry Ann Samerotte" w:date="2018-08-08T14:31:00Z">
              <w:rPr>
                <w:rFonts w:ascii="Arial" w:hAnsi="Arial" w:cs="Arial"/>
                <w:bCs/>
                <w:color w:val="000000"/>
                <w:sz w:val="22"/>
                <w:szCs w:val="22"/>
              </w:rPr>
            </w:rPrChange>
          </w:rPr>
          <w:t xml:space="preserve">improving your science writing, </w:t>
        </w:r>
      </w:ins>
      <w:ins w:id="54" w:author="Kerry Ann Samerotte" w:date="2018-08-08T14:29:00Z">
        <w:r w:rsidRPr="00BE0C60">
          <w:rPr>
            <w:rFonts w:ascii="Arial" w:hAnsi="Arial" w:cs="Arial"/>
            <w:bCs/>
            <w:color w:val="FF0000"/>
            <w:sz w:val="22"/>
            <w:szCs w:val="22"/>
            <w:rPrChange w:id="55" w:author="Kerry Ann Samerotte" w:date="2018-08-08T14:31:00Z">
              <w:rPr>
                <w:rFonts w:ascii="Arial" w:hAnsi="Arial" w:cs="Arial"/>
                <w:bCs/>
                <w:color w:val="000000"/>
                <w:sz w:val="22"/>
                <w:szCs w:val="22"/>
              </w:rPr>
            </w:rPrChange>
          </w:rPr>
          <w:t>I tr</w:t>
        </w:r>
      </w:ins>
      <w:ins w:id="56" w:author="Kerry Ann Samerotte" w:date="2018-08-08T14:30:00Z">
        <w:r w:rsidRPr="00BE0C60">
          <w:rPr>
            <w:rFonts w:ascii="Arial" w:hAnsi="Arial" w:cs="Arial"/>
            <w:bCs/>
            <w:color w:val="FF0000"/>
            <w:sz w:val="22"/>
            <w:szCs w:val="22"/>
            <w:rPrChange w:id="57" w:author="Kerry Ann Samerotte" w:date="2018-08-08T14:31:00Z">
              <w:rPr>
                <w:rFonts w:ascii="Arial" w:hAnsi="Arial" w:cs="Arial"/>
                <w:bCs/>
                <w:color w:val="000000"/>
                <w:sz w:val="22"/>
                <w:szCs w:val="22"/>
              </w:rPr>
            </w:rPrChange>
          </w:rPr>
          <w:t>i</w:t>
        </w:r>
      </w:ins>
      <w:ins w:id="58" w:author="Kerry Ann Samerotte" w:date="2018-08-08T14:29:00Z">
        <w:r w:rsidRPr="00BE0C60">
          <w:rPr>
            <w:rFonts w:ascii="Arial" w:hAnsi="Arial" w:cs="Arial"/>
            <w:bCs/>
            <w:color w:val="FF0000"/>
            <w:sz w:val="22"/>
            <w:szCs w:val="22"/>
            <w:rPrChange w:id="59" w:author="Kerry Ann Samerotte" w:date="2018-08-08T14:31:00Z">
              <w:rPr>
                <w:rFonts w:ascii="Arial" w:hAnsi="Arial" w:cs="Arial"/>
                <w:bCs/>
                <w:color w:val="000000"/>
                <w:sz w:val="22"/>
                <w:szCs w:val="22"/>
              </w:rPr>
            </w:rPrChange>
          </w:rPr>
          <w:t>ed to give you advice on how to write this paper</w:t>
        </w:r>
      </w:ins>
      <w:ins w:id="60" w:author="Kerry Ann Samerotte" w:date="2018-08-08T14:30:00Z">
        <w:r w:rsidRPr="00BE0C60">
          <w:rPr>
            <w:rFonts w:ascii="Arial" w:hAnsi="Arial" w:cs="Arial"/>
            <w:bCs/>
            <w:color w:val="FF0000"/>
            <w:sz w:val="22"/>
            <w:szCs w:val="22"/>
            <w:rPrChange w:id="61" w:author="Kerry Ann Samerotte" w:date="2018-08-08T14:31:00Z">
              <w:rPr>
                <w:rFonts w:ascii="Arial" w:hAnsi="Arial" w:cs="Arial"/>
                <w:bCs/>
                <w:color w:val="000000"/>
                <w:sz w:val="22"/>
                <w:szCs w:val="22"/>
              </w:rPr>
            </w:rPrChange>
          </w:rPr>
          <w:t xml:space="preserve"> in line throughout the paper. </w:t>
        </w:r>
        <w:r w:rsidR="00BE0C60" w:rsidRPr="00BE0C60">
          <w:rPr>
            <w:rFonts w:ascii="Arial" w:hAnsi="Arial" w:cs="Arial"/>
            <w:bCs/>
            <w:color w:val="FF0000"/>
            <w:sz w:val="22"/>
            <w:szCs w:val="22"/>
            <w:rPrChange w:id="62" w:author="Kerry Ann Samerotte" w:date="2018-08-08T14:31:00Z">
              <w:rPr>
                <w:rFonts w:ascii="Arial" w:hAnsi="Arial" w:cs="Arial"/>
                <w:bCs/>
                <w:color w:val="000000"/>
                <w:sz w:val="22"/>
                <w:szCs w:val="22"/>
              </w:rPr>
            </w:rPrChange>
          </w:rPr>
          <w:t>But my opinions are just that – opinions! So feel free to disagree. The manuscript will evolve with the data, so some of what I advise</w:t>
        </w:r>
      </w:ins>
      <w:ins w:id="63" w:author="Kerry Ann Samerotte" w:date="2018-08-08T14:31:00Z">
        <w:r w:rsidR="00BE0C60" w:rsidRPr="00BE0C60">
          <w:rPr>
            <w:rFonts w:ascii="Arial" w:hAnsi="Arial" w:cs="Arial"/>
            <w:bCs/>
            <w:color w:val="FF0000"/>
            <w:sz w:val="22"/>
            <w:szCs w:val="22"/>
            <w:rPrChange w:id="64" w:author="Kerry Ann Samerotte" w:date="2018-08-08T14:31:00Z">
              <w:rPr>
                <w:rFonts w:ascii="Arial" w:hAnsi="Arial" w:cs="Arial"/>
                <w:bCs/>
                <w:color w:val="000000"/>
                <w:sz w:val="22"/>
                <w:szCs w:val="22"/>
              </w:rPr>
            </w:rPrChange>
          </w:rPr>
          <w:t xml:space="preserve"> may become less relevant as we go. I think this is a good start for now. Happy editing!</w:t>
        </w:r>
      </w:ins>
      <w:ins w:id="65" w:author="Kerry Ann Samerotte" w:date="2018-08-08T14:30:00Z">
        <w:r w:rsidR="00BE0C60" w:rsidRPr="00BE0C60">
          <w:rPr>
            <w:rFonts w:ascii="Arial" w:hAnsi="Arial" w:cs="Arial"/>
            <w:bCs/>
            <w:color w:val="FF0000"/>
            <w:sz w:val="22"/>
            <w:szCs w:val="22"/>
            <w:rPrChange w:id="66" w:author="Kerry Ann Samerotte" w:date="2018-08-08T14:31:00Z">
              <w:rPr>
                <w:rFonts w:ascii="Arial" w:hAnsi="Arial" w:cs="Arial"/>
                <w:bCs/>
                <w:color w:val="000000"/>
                <w:sz w:val="22"/>
                <w:szCs w:val="22"/>
              </w:rPr>
            </w:rPrChange>
          </w:rPr>
          <w:t xml:space="preserve"> </w:t>
        </w:r>
      </w:ins>
    </w:p>
    <w:p w14:paraId="0FE7E10F" w14:textId="4DB1A596" w:rsidR="00FC3FE6" w:rsidRDefault="00FC3FE6" w:rsidP="008F4A97">
      <w:pPr>
        <w:widowControl w:val="0"/>
        <w:autoSpaceDE w:val="0"/>
        <w:autoSpaceDN w:val="0"/>
        <w:adjustRightInd w:val="0"/>
        <w:spacing w:after="240" w:line="288" w:lineRule="auto"/>
        <w:rPr>
          <w:ins w:id="67" w:author="Kerry Ann Samerotte" w:date="2018-08-08T09:21:00Z"/>
          <w:rFonts w:ascii="Arial" w:hAnsi="Arial" w:cs="Arial"/>
          <w:bCs/>
          <w:color w:val="000000"/>
          <w:sz w:val="22"/>
          <w:szCs w:val="22"/>
        </w:rPr>
      </w:pPr>
    </w:p>
    <w:p w14:paraId="332A3A9E" w14:textId="7617920B" w:rsidR="00FC3FE6" w:rsidRDefault="00FC3FE6" w:rsidP="008F4A97">
      <w:pPr>
        <w:widowControl w:val="0"/>
        <w:autoSpaceDE w:val="0"/>
        <w:autoSpaceDN w:val="0"/>
        <w:adjustRightInd w:val="0"/>
        <w:spacing w:after="240" w:line="288" w:lineRule="auto"/>
        <w:rPr>
          <w:ins w:id="68" w:author="Kerry Ann Samerotte" w:date="2018-08-08T09:21:00Z"/>
          <w:rFonts w:ascii="Arial" w:hAnsi="Arial" w:cs="Arial"/>
          <w:bCs/>
          <w:color w:val="000000"/>
          <w:sz w:val="22"/>
          <w:szCs w:val="22"/>
        </w:rPr>
      </w:pPr>
    </w:p>
    <w:p w14:paraId="014A9740" w14:textId="2599316B" w:rsidR="00FC3FE6" w:rsidRDefault="00FC3FE6" w:rsidP="008F4A97">
      <w:pPr>
        <w:widowControl w:val="0"/>
        <w:autoSpaceDE w:val="0"/>
        <w:autoSpaceDN w:val="0"/>
        <w:adjustRightInd w:val="0"/>
        <w:spacing w:after="240" w:line="288" w:lineRule="auto"/>
        <w:rPr>
          <w:ins w:id="69" w:author="Kerry Ann Samerotte" w:date="2018-08-08T09:21:00Z"/>
          <w:rFonts w:ascii="Arial" w:hAnsi="Arial" w:cs="Arial"/>
          <w:bCs/>
          <w:color w:val="000000"/>
          <w:sz w:val="22"/>
          <w:szCs w:val="22"/>
        </w:rPr>
      </w:pPr>
    </w:p>
    <w:p w14:paraId="01098E13" w14:textId="669C105B" w:rsidR="00FC3FE6" w:rsidRDefault="00FC3FE6" w:rsidP="008F4A97">
      <w:pPr>
        <w:widowControl w:val="0"/>
        <w:autoSpaceDE w:val="0"/>
        <w:autoSpaceDN w:val="0"/>
        <w:adjustRightInd w:val="0"/>
        <w:spacing w:after="240" w:line="288" w:lineRule="auto"/>
        <w:rPr>
          <w:ins w:id="70" w:author="Kerry Ann Samerotte" w:date="2018-08-08T09:21:00Z"/>
          <w:rFonts w:ascii="Arial" w:hAnsi="Arial" w:cs="Arial"/>
          <w:bCs/>
          <w:color w:val="000000"/>
          <w:sz w:val="22"/>
          <w:szCs w:val="22"/>
        </w:rPr>
      </w:pPr>
    </w:p>
    <w:p w14:paraId="0C2C6405" w14:textId="1E05B8D5" w:rsidR="00FC3FE6" w:rsidRDefault="00FC3FE6" w:rsidP="008F4A97">
      <w:pPr>
        <w:widowControl w:val="0"/>
        <w:autoSpaceDE w:val="0"/>
        <w:autoSpaceDN w:val="0"/>
        <w:adjustRightInd w:val="0"/>
        <w:spacing w:after="240" w:line="288" w:lineRule="auto"/>
        <w:rPr>
          <w:ins w:id="71" w:author="Kerry Ann Samerotte" w:date="2018-08-08T09:21:00Z"/>
          <w:rFonts w:ascii="Arial" w:hAnsi="Arial" w:cs="Arial"/>
          <w:bCs/>
          <w:color w:val="000000"/>
          <w:sz w:val="22"/>
          <w:szCs w:val="22"/>
        </w:rPr>
      </w:pPr>
    </w:p>
    <w:p w14:paraId="5C9092E0" w14:textId="315F90DD" w:rsidR="00FC3FE6" w:rsidRDefault="00FC3FE6" w:rsidP="008F4A97">
      <w:pPr>
        <w:widowControl w:val="0"/>
        <w:autoSpaceDE w:val="0"/>
        <w:autoSpaceDN w:val="0"/>
        <w:adjustRightInd w:val="0"/>
        <w:spacing w:after="240" w:line="288" w:lineRule="auto"/>
        <w:rPr>
          <w:ins w:id="72" w:author="Kerry Ann Samerotte" w:date="2018-08-08T09:21:00Z"/>
          <w:rFonts w:ascii="Arial" w:hAnsi="Arial" w:cs="Arial"/>
          <w:bCs/>
          <w:color w:val="000000"/>
          <w:sz w:val="22"/>
          <w:szCs w:val="22"/>
        </w:rPr>
      </w:pPr>
    </w:p>
    <w:p w14:paraId="3A4540EF" w14:textId="0DD8D1B7" w:rsidR="00FC3FE6" w:rsidRDefault="00FC3FE6" w:rsidP="008F4A97">
      <w:pPr>
        <w:widowControl w:val="0"/>
        <w:autoSpaceDE w:val="0"/>
        <w:autoSpaceDN w:val="0"/>
        <w:adjustRightInd w:val="0"/>
        <w:spacing w:after="240" w:line="288" w:lineRule="auto"/>
        <w:rPr>
          <w:ins w:id="73" w:author="Kerry Ann Samerotte" w:date="2018-08-08T09:21:00Z"/>
          <w:rFonts w:ascii="Arial" w:hAnsi="Arial" w:cs="Arial"/>
          <w:bCs/>
          <w:color w:val="000000"/>
          <w:sz w:val="22"/>
          <w:szCs w:val="22"/>
        </w:rPr>
      </w:pPr>
    </w:p>
    <w:p w14:paraId="51F2187F" w14:textId="5BD7EA65" w:rsidR="00FC3FE6" w:rsidRDefault="00FC3FE6" w:rsidP="008F4A97">
      <w:pPr>
        <w:widowControl w:val="0"/>
        <w:autoSpaceDE w:val="0"/>
        <w:autoSpaceDN w:val="0"/>
        <w:adjustRightInd w:val="0"/>
        <w:spacing w:after="240" w:line="288" w:lineRule="auto"/>
        <w:rPr>
          <w:ins w:id="74" w:author="Kerry Ann Samerotte" w:date="2018-08-08T09:21:00Z"/>
          <w:rFonts w:ascii="Arial" w:hAnsi="Arial" w:cs="Arial"/>
          <w:bCs/>
          <w:color w:val="000000"/>
          <w:sz w:val="22"/>
          <w:szCs w:val="22"/>
        </w:rPr>
      </w:pPr>
    </w:p>
    <w:p w14:paraId="05480222" w14:textId="77777777" w:rsidR="00FC3FE6" w:rsidRDefault="00FC3FE6" w:rsidP="008F4A97">
      <w:pPr>
        <w:widowControl w:val="0"/>
        <w:autoSpaceDE w:val="0"/>
        <w:autoSpaceDN w:val="0"/>
        <w:adjustRightInd w:val="0"/>
        <w:spacing w:after="240" w:line="288" w:lineRule="auto"/>
        <w:rPr>
          <w:ins w:id="75" w:author="Kerry Ann Samerotte" w:date="2018-08-08T09:21:00Z"/>
          <w:rFonts w:ascii="Arial" w:hAnsi="Arial" w:cs="Arial"/>
          <w:bCs/>
          <w:color w:val="000000"/>
          <w:sz w:val="22"/>
          <w:szCs w:val="22"/>
        </w:rPr>
      </w:pPr>
    </w:p>
    <w:p w14:paraId="55BB0E2A" w14:textId="2492B546" w:rsidR="00452A64" w:rsidRPr="00F05804" w:rsidDel="006535C9" w:rsidRDefault="00452A64" w:rsidP="008F4A97">
      <w:pPr>
        <w:widowControl w:val="0"/>
        <w:autoSpaceDE w:val="0"/>
        <w:autoSpaceDN w:val="0"/>
        <w:adjustRightInd w:val="0"/>
        <w:spacing w:after="240" w:line="288" w:lineRule="auto"/>
        <w:rPr>
          <w:del w:id="76" w:author="Kerry Ann Samerotte" w:date="2018-08-06T08:53:00Z"/>
          <w:rFonts w:ascii="Arial" w:hAnsi="Arial" w:cs="Arial"/>
          <w:b/>
          <w:bCs/>
          <w:color w:val="000000"/>
          <w:sz w:val="22"/>
          <w:szCs w:val="22"/>
          <w:rPrChange w:id="77" w:author="Kerry Ann Samerotte" w:date="2018-08-06T08:43:00Z">
            <w:rPr>
              <w:del w:id="78" w:author="Kerry Ann Samerotte" w:date="2018-08-06T08:53:00Z"/>
              <w:rFonts w:ascii="Arial" w:hAnsi="Arial" w:cs="Arial"/>
              <w:bCs/>
              <w:color w:val="000000"/>
              <w:sz w:val="22"/>
              <w:szCs w:val="22"/>
            </w:rPr>
          </w:rPrChange>
        </w:rPr>
      </w:pPr>
      <w:commentRangeStart w:id="79"/>
    </w:p>
    <w:p w14:paraId="17AC3A5D" w14:textId="5BE3A908" w:rsidR="008F4A97" w:rsidDel="00FC3FE6" w:rsidRDefault="008F4A97" w:rsidP="008F4A97">
      <w:pPr>
        <w:widowControl w:val="0"/>
        <w:autoSpaceDE w:val="0"/>
        <w:autoSpaceDN w:val="0"/>
        <w:adjustRightInd w:val="0"/>
        <w:spacing w:after="240" w:line="288" w:lineRule="auto"/>
        <w:rPr>
          <w:del w:id="80" w:author="Kerry Ann Samerotte" w:date="2018-08-08T09:25:00Z"/>
          <w:rFonts w:ascii="Arial" w:hAnsi="Arial" w:cs="Arial"/>
          <w:b/>
          <w:bCs/>
          <w:color w:val="000000"/>
          <w:sz w:val="22"/>
          <w:szCs w:val="22"/>
        </w:rPr>
      </w:pPr>
      <w:r>
        <w:rPr>
          <w:rFonts w:ascii="Arial" w:hAnsi="Arial" w:cs="Arial"/>
          <w:b/>
          <w:bCs/>
          <w:color w:val="000000"/>
          <w:sz w:val="22"/>
          <w:szCs w:val="22"/>
        </w:rPr>
        <w:t>Introduction</w:t>
      </w:r>
      <w:commentRangeEnd w:id="79"/>
      <w:r w:rsidR="009C61C4">
        <w:rPr>
          <w:rStyle w:val="CommentReference"/>
        </w:rPr>
        <w:commentReference w:id="79"/>
      </w:r>
      <w:ins w:id="81" w:author="Kerry Ann Samerotte" w:date="2018-08-08T09:25:00Z">
        <w:r w:rsidR="00FC3FE6">
          <w:rPr>
            <w:rFonts w:ascii="Arial" w:hAnsi="Arial" w:cs="Arial"/>
            <w:bCs/>
            <w:color w:val="FF0000"/>
            <w:sz w:val="22"/>
            <w:szCs w:val="22"/>
          </w:rPr>
          <w:t xml:space="preserve">: </w:t>
        </w:r>
      </w:ins>
    </w:p>
    <w:p w14:paraId="55CA2ADE" w14:textId="3D863B99" w:rsidR="00FC3FE6" w:rsidRDefault="00FC3FE6" w:rsidP="008F4A97">
      <w:pPr>
        <w:widowControl w:val="0"/>
        <w:autoSpaceDE w:val="0"/>
        <w:autoSpaceDN w:val="0"/>
        <w:adjustRightInd w:val="0"/>
        <w:spacing w:after="240" w:line="288" w:lineRule="auto"/>
        <w:rPr>
          <w:ins w:id="82" w:author="Kerry Ann Samerotte" w:date="2018-08-08T09:24:00Z"/>
          <w:rFonts w:ascii="Arial" w:hAnsi="Arial" w:cs="Arial"/>
          <w:bCs/>
          <w:color w:val="FF0000"/>
          <w:sz w:val="22"/>
          <w:szCs w:val="22"/>
        </w:rPr>
      </w:pPr>
      <w:ins w:id="83" w:author="Kerry Ann Samerotte" w:date="2018-08-08T09:22:00Z">
        <w:r>
          <w:rPr>
            <w:rFonts w:ascii="Arial" w:hAnsi="Arial" w:cs="Arial"/>
            <w:bCs/>
            <w:color w:val="FF0000"/>
            <w:sz w:val="22"/>
            <w:szCs w:val="22"/>
          </w:rPr>
          <w:t xml:space="preserve">I think the introduction can be thought of as three sections. This is not to say there should be actual sections, or subheadings. It is more a tool to help us write and discuss </w:t>
        </w:r>
      </w:ins>
      <w:ins w:id="84" w:author="Kerry Ann Samerotte" w:date="2018-08-08T09:23:00Z">
        <w:r>
          <w:rPr>
            <w:rFonts w:ascii="Arial" w:hAnsi="Arial" w:cs="Arial"/>
            <w:bCs/>
            <w:color w:val="FF0000"/>
            <w:sz w:val="22"/>
            <w:szCs w:val="22"/>
          </w:rPr>
          <w:t>how to write. There will be transition sentences from one section to the next. The first section is about why our research is important. Here are my ideas for this section</w:t>
        </w:r>
      </w:ins>
      <w:ins w:id="85" w:author="Kerry Ann Samerotte" w:date="2018-08-08T09:25:00Z">
        <w:r>
          <w:rPr>
            <w:rFonts w:ascii="Arial" w:hAnsi="Arial" w:cs="Arial"/>
            <w:bCs/>
            <w:color w:val="FF0000"/>
            <w:sz w:val="22"/>
            <w:szCs w:val="22"/>
          </w:rPr>
          <w:t xml:space="preserve">, which are not refined </w:t>
        </w:r>
      </w:ins>
      <w:ins w:id="86" w:author="Kerry Ann Samerotte" w:date="2018-08-08T09:26:00Z">
        <w:r w:rsidR="00355F32">
          <w:rPr>
            <w:rFonts w:ascii="Arial" w:hAnsi="Arial" w:cs="Arial"/>
            <w:bCs/>
            <w:color w:val="FF0000"/>
            <w:sz w:val="22"/>
            <w:szCs w:val="22"/>
          </w:rPr>
          <w:t xml:space="preserve">(wording sometimes awkward) </w:t>
        </w:r>
      </w:ins>
      <w:ins w:id="87" w:author="Kerry Ann Samerotte" w:date="2018-08-08T09:25:00Z">
        <w:r>
          <w:rPr>
            <w:rFonts w:ascii="Arial" w:hAnsi="Arial" w:cs="Arial"/>
            <w:bCs/>
            <w:color w:val="FF0000"/>
            <w:sz w:val="22"/>
            <w:szCs w:val="22"/>
          </w:rPr>
          <w:t>so please feel free to edit</w:t>
        </w:r>
      </w:ins>
      <w:ins w:id="88" w:author="Kerry Ann Samerotte" w:date="2018-08-08T09:23:00Z">
        <w:r>
          <w:rPr>
            <w:rFonts w:ascii="Arial" w:hAnsi="Arial" w:cs="Arial"/>
            <w:bCs/>
            <w:color w:val="FF0000"/>
            <w:sz w:val="22"/>
            <w:szCs w:val="22"/>
          </w:rPr>
          <w:t xml:space="preserve">. The second paragraph is critical – it </w:t>
        </w:r>
      </w:ins>
      <w:ins w:id="89" w:author="Kerry Ann Samerotte" w:date="2018-08-08T21:45:00Z">
        <w:r w:rsidR="00793915">
          <w:rPr>
            <w:rFonts w:ascii="Arial" w:hAnsi="Arial" w:cs="Arial"/>
            <w:bCs/>
            <w:color w:val="FF0000"/>
            <w:sz w:val="22"/>
            <w:szCs w:val="22"/>
          </w:rPr>
          <w:t>gets to the main question</w:t>
        </w:r>
      </w:ins>
      <w:ins w:id="90" w:author="Kerry Ann Samerotte" w:date="2018-08-08T09:23:00Z">
        <w:r>
          <w:rPr>
            <w:rFonts w:ascii="Arial" w:hAnsi="Arial" w:cs="Arial"/>
            <w:bCs/>
            <w:color w:val="FF0000"/>
            <w:sz w:val="22"/>
            <w:szCs w:val="22"/>
          </w:rPr>
          <w:t xml:space="preserve"> </w:t>
        </w:r>
      </w:ins>
      <w:ins w:id="91" w:author="Kerry Ann Samerotte" w:date="2018-08-08T09:24:00Z">
        <w:r>
          <w:rPr>
            <w:rFonts w:ascii="Arial" w:hAnsi="Arial" w:cs="Arial"/>
            <w:bCs/>
            <w:color w:val="FF0000"/>
            <w:sz w:val="22"/>
            <w:szCs w:val="22"/>
          </w:rPr>
          <w:t>“how many phenotypes are there”</w:t>
        </w:r>
      </w:ins>
      <w:ins w:id="92" w:author="Kerry Ann Samerotte" w:date="2018-08-08T21:45:00Z">
        <w:r w:rsidR="00793915">
          <w:rPr>
            <w:rFonts w:ascii="Arial" w:hAnsi="Arial" w:cs="Arial"/>
            <w:bCs/>
            <w:color w:val="FF0000"/>
            <w:sz w:val="22"/>
            <w:szCs w:val="22"/>
          </w:rPr>
          <w:t xml:space="preserve"> and may hint at adaptation, should we decide to include batch effects and focus on adaptation</w:t>
        </w:r>
      </w:ins>
      <w:ins w:id="93" w:author="Kerry Ann Samerotte" w:date="2018-08-08T09:24:00Z">
        <w:r>
          <w:rPr>
            <w:rFonts w:ascii="Arial" w:hAnsi="Arial" w:cs="Arial"/>
            <w:bCs/>
            <w:color w:val="FF0000"/>
            <w:sz w:val="22"/>
            <w:szCs w:val="22"/>
          </w:rPr>
          <w:t>. We will probably want to fine tune the wording of this paragraph once the results section is done so that it corresponds perfectly to what we actually study.</w:t>
        </w:r>
      </w:ins>
    </w:p>
    <w:p w14:paraId="27B68988" w14:textId="1F63E162" w:rsidR="00DF3342" w:rsidRPr="00DF3342" w:rsidDel="00452A64" w:rsidRDefault="00DF3342" w:rsidP="008F4A97">
      <w:pPr>
        <w:widowControl w:val="0"/>
        <w:autoSpaceDE w:val="0"/>
        <w:autoSpaceDN w:val="0"/>
        <w:adjustRightInd w:val="0"/>
        <w:spacing w:after="240" w:line="288" w:lineRule="auto"/>
        <w:rPr>
          <w:del w:id="94" w:author="Kerry Ann Samerotte" w:date="2018-08-06T08:44:00Z"/>
          <w:rFonts w:ascii="Arial" w:hAnsi="Arial" w:cs="Arial"/>
          <w:bCs/>
          <w:color w:val="000000"/>
          <w:sz w:val="22"/>
          <w:szCs w:val="22"/>
        </w:rPr>
      </w:pPr>
      <w:commentRangeStart w:id="95"/>
      <w:del w:id="96" w:author="Kerry Ann Samerotte" w:date="2018-08-06T08:44:00Z">
        <w:r w:rsidDel="00452A64">
          <w:rPr>
            <w:rFonts w:ascii="Arial" w:hAnsi="Arial" w:cs="Arial"/>
            <w:bCs/>
            <w:color w:val="000000"/>
            <w:sz w:val="22"/>
            <w:szCs w:val="22"/>
          </w:rPr>
          <w:delText>[not sure exactly how to start –</w:delText>
        </w:r>
        <w:r w:rsidR="00303F5E" w:rsidDel="00452A64">
          <w:rPr>
            <w:rFonts w:ascii="Arial" w:hAnsi="Arial" w:cs="Arial"/>
            <w:bCs/>
            <w:color w:val="000000"/>
            <w:sz w:val="22"/>
            <w:szCs w:val="22"/>
          </w:rPr>
          <w:delText xml:space="preserve"> here’s one attempt, might be too “big”]</w:delText>
        </w:r>
      </w:del>
    </w:p>
    <w:p w14:paraId="26FC969A" w14:textId="087E8DEA" w:rsidR="00452A64" w:rsidRDefault="00DF3342" w:rsidP="008F4A97">
      <w:pPr>
        <w:widowControl w:val="0"/>
        <w:autoSpaceDE w:val="0"/>
        <w:autoSpaceDN w:val="0"/>
        <w:adjustRightInd w:val="0"/>
        <w:spacing w:after="240" w:line="288" w:lineRule="auto"/>
        <w:rPr>
          <w:ins w:id="97" w:author="Kerry Ann Samerotte" w:date="2018-08-06T08:51:00Z"/>
          <w:rFonts w:ascii="Arial" w:hAnsi="Arial" w:cs="Arial"/>
          <w:bCs/>
          <w:color w:val="000000"/>
          <w:sz w:val="22"/>
          <w:szCs w:val="22"/>
        </w:rPr>
      </w:pPr>
      <w:r>
        <w:rPr>
          <w:rFonts w:ascii="Arial" w:hAnsi="Arial" w:cs="Arial"/>
          <w:bCs/>
          <w:color w:val="000000"/>
          <w:sz w:val="22"/>
          <w:szCs w:val="22"/>
        </w:rPr>
        <w:t xml:space="preserve">The terms “genotype” and “phenotype” </w:t>
      </w:r>
      <w:commentRangeEnd w:id="95"/>
      <w:r w:rsidR="00452A64">
        <w:rPr>
          <w:rStyle w:val="CommentReference"/>
        </w:rPr>
        <w:commentReference w:id="95"/>
      </w:r>
      <w:r>
        <w:rPr>
          <w:rFonts w:ascii="Arial" w:hAnsi="Arial" w:cs="Arial"/>
          <w:bCs/>
          <w:color w:val="000000"/>
          <w:sz w:val="22"/>
          <w:szCs w:val="22"/>
        </w:rPr>
        <w:t xml:space="preserve">were coined in 1911 by W. Johannsen </w:t>
      </w:r>
      <w:r>
        <w:rPr>
          <w:rFonts w:ascii="Arial" w:hAnsi="Arial" w:cs="Arial"/>
          <w:bCs/>
          <w:color w:val="000000"/>
          <w:sz w:val="22"/>
          <w:szCs w:val="22"/>
        </w:rPr>
        <w:fldChar w:fldCharType="begin" w:fldLock="1"/>
      </w:r>
      <w:r w:rsidR="00303F5E">
        <w:rPr>
          <w:rFonts w:ascii="Arial" w:hAnsi="Arial" w:cs="Arial"/>
          <w:bCs/>
          <w:color w:val="000000"/>
          <w:sz w:val="22"/>
          <w:szCs w:val="22"/>
        </w:rPr>
        <w:instrText>ADDIN CSL_CITATION { "citationItems" : [ { "id" : "ITEM-1", "itemData" : { "DOI" : "10.1093/ije/dyu063", "ISBN" : "00030147", "ISSN" : "14643685", "PMID" : "24691957", "abstract" : "Doi: 10.1086/279202", "author" : [ { "dropping-particle" : "", "family" : "Johannsen", "given" : "W.", "non-dropping-particle" : "", "parse-names" : false, "suffix" : "" } ], "container-title" : "The American Naturalist", "id" : "ITEM-1", "issued" : { "date-parts" : [ [ "1911" ] ] }, "page" : "129-159", "title" : "The genotype conception of heredity", "type" : "article-journal", "volume" : "45" }, "uris" : [ "http://www.mendeley.com/documents/?uuid=e0c18fbe-54fd-480e-b8c8-7a8ee21a001c" ] } ], "mendeley" : { "formattedCitation" : "(Johannsen 1911)", "plainTextFormattedCitation" : "(Johannsen 1911)", "previouslyFormattedCitation" : "(Johannsen 1911)" }, "properties" : { "noteIndex" : 0 }, "schema" : "https://github.com/citation-style-language/schema/raw/master/csl-citation.json" }</w:instrText>
      </w:r>
      <w:r>
        <w:rPr>
          <w:rFonts w:ascii="Arial" w:hAnsi="Arial" w:cs="Arial"/>
          <w:bCs/>
          <w:color w:val="000000"/>
          <w:sz w:val="22"/>
          <w:szCs w:val="22"/>
        </w:rPr>
        <w:fldChar w:fldCharType="separate"/>
      </w:r>
      <w:r w:rsidRPr="00DF3342">
        <w:rPr>
          <w:rFonts w:ascii="Arial" w:hAnsi="Arial" w:cs="Arial"/>
          <w:bCs/>
          <w:noProof/>
          <w:color w:val="000000"/>
          <w:sz w:val="22"/>
          <w:szCs w:val="22"/>
        </w:rPr>
        <w:t>(Johannsen 1911)</w:t>
      </w:r>
      <w:r>
        <w:rPr>
          <w:rFonts w:ascii="Arial" w:hAnsi="Arial" w:cs="Arial"/>
          <w:bCs/>
          <w:color w:val="000000"/>
          <w:sz w:val="22"/>
          <w:szCs w:val="22"/>
        </w:rPr>
        <w:fldChar w:fldCharType="end"/>
      </w:r>
      <w:r>
        <w:rPr>
          <w:rFonts w:ascii="Arial" w:hAnsi="Arial" w:cs="Arial"/>
          <w:bCs/>
          <w:color w:val="000000"/>
          <w:sz w:val="22"/>
          <w:szCs w:val="22"/>
        </w:rPr>
        <w:t xml:space="preserve"> to </w:t>
      </w:r>
      <w:commentRangeStart w:id="98"/>
      <w:r>
        <w:rPr>
          <w:rFonts w:ascii="Arial" w:hAnsi="Arial" w:cs="Arial"/>
          <w:bCs/>
          <w:color w:val="000000"/>
          <w:sz w:val="22"/>
          <w:szCs w:val="22"/>
        </w:rPr>
        <w:t>create a distinction between an organism’s characteristics that were inherited and those morphological features that could be observed.</w:t>
      </w:r>
      <w:commentRangeEnd w:id="98"/>
      <w:r>
        <w:rPr>
          <w:rStyle w:val="CommentReference"/>
        </w:rPr>
        <w:commentReference w:id="98"/>
      </w:r>
      <w:r w:rsidR="00303F5E">
        <w:rPr>
          <w:rFonts w:ascii="Arial" w:hAnsi="Arial" w:cs="Arial"/>
          <w:bCs/>
          <w:color w:val="000000"/>
          <w:sz w:val="22"/>
          <w:szCs w:val="22"/>
        </w:rPr>
        <w:t xml:space="preserve"> </w:t>
      </w:r>
      <w:ins w:id="99" w:author="Kerry Ann Samerotte" w:date="2018-08-06T08:57:00Z">
        <w:r w:rsidR="009B7507">
          <w:rPr>
            <w:rFonts w:ascii="Arial" w:hAnsi="Arial" w:cs="Arial"/>
            <w:bCs/>
            <w:color w:val="000000"/>
            <w:sz w:val="22"/>
            <w:szCs w:val="22"/>
          </w:rPr>
          <w:t>Since then, o</w:t>
        </w:r>
      </w:ins>
      <w:ins w:id="100" w:author="Kerry Ann Samerotte" w:date="2018-08-06T08:54:00Z">
        <w:r w:rsidR="009B7507">
          <w:rPr>
            <w:rFonts w:ascii="Arial" w:hAnsi="Arial" w:cs="Arial"/>
            <w:bCs/>
            <w:color w:val="000000"/>
            <w:sz w:val="22"/>
            <w:szCs w:val="22"/>
          </w:rPr>
          <w:t>ur ability to observe phenotypes has grown by leaps and bounds</w:t>
        </w:r>
      </w:ins>
      <w:ins w:id="101" w:author="Kerry Ann Samerotte" w:date="2018-08-06T08:57:00Z">
        <w:r w:rsidR="009B7507">
          <w:rPr>
            <w:rFonts w:ascii="Arial" w:hAnsi="Arial" w:cs="Arial"/>
            <w:bCs/>
            <w:color w:val="000000"/>
            <w:sz w:val="22"/>
            <w:szCs w:val="22"/>
          </w:rPr>
          <w:t>.</w:t>
        </w:r>
      </w:ins>
      <w:ins w:id="102" w:author="Kerry Ann Samerotte" w:date="2018-08-06T08:47:00Z">
        <w:r w:rsidR="009B7507">
          <w:rPr>
            <w:rFonts w:ascii="Arial" w:hAnsi="Arial" w:cs="Arial"/>
            <w:bCs/>
            <w:color w:val="000000"/>
            <w:sz w:val="22"/>
            <w:szCs w:val="22"/>
          </w:rPr>
          <w:t xml:space="preserve"> </w:t>
        </w:r>
      </w:ins>
      <w:ins w:id="103" w:author="Kerry Ann Samerotte" w:date="2018-08-06T08:57:00Z">
        <w:r w:rsidR="009B7507">
          <w:rPr>
            <w:rFonts w:ascii="Arial" w:hAnsi="Arial" w:cs="Arial"/>
            <w:bCs/>
            <w:color w:val="000000"/>
            <w:sz w:val="22"/>
            <w:szCs w:val="22"/>
          </w:rPr>
          <w:t>W</w:t>
        </w:r>
      </w:ins>
      <w:ins w:id="104" w:author="Kerry Ann Samerotte" w:date="2018-08-06T08:47:00Z">
        <w:r w:rsidR="00452A64">
          <w:rPr>
            <w:rFonts w:ascii="Arial" w:hAnsi="Arial" w:cs="Arial"/>
            <w:bCs/>
            <w:color w:val="000000"/>
            <w:sz w:val="22"/>
            <w:szCs w:val="22"/>
          </w:rPr>
          <w:t>e can observe</w:t>
        </w:r>
      </w:ins>
      <w:ins w:id="105" w:author="Kerry Ann Samerotte" w:date="2018-08-06T08:49:00Z">
        <w:r w:rsidR="00452A64">
          <w:rPr>
            <w:rFonts w:ascii="Arial" w:hAnsi="Arial" w:cs="Arial"/>
            <w:bCs/>
            <w:color w:val="000000"/>
            <w:sz w:val="22"/>
            <w:szCs w:val="22"/>
          </w:rPr>
          <w:t xml:space="preserve"> </w:t>
        </w:r>
      </w:ins>
      <w:ins w:id="106" w:author="Kerry Ann Samerotte" w:date="2018-08-06T08:47:00Z">
        <w:r w:rsidR="00452A64">
          <w:rPr>
            <w:rFonts w:ascii="Arial" w:hAnsi="Arial" w:cs="Arial"/>
            <w:bCs/>
            <w:color w:val="000000"/>
            <w:sz w:val="22"/>
            <w:szCs w:val="22"/>
          </w:rPr>
          <w:t>thousands of phenotypes in a single measurement (</w:t>
        </w:r>
        <w:proofErr w:type="spellStart"/>
        <w:r w:rsidR="00452A64">
          <w:rPr>
            <w:rFonts w:ascii="Arial" w:hAnsi="Arial" w:cs="Arial"/>
            <w:bCs/>
            <w:i/>
            <w:color w:val="000000"/>
            <w:sz w:val="22"/>
            <w:szCs w:val="22"/>
          </w:rPr>
          <w:t>eg</w:t>
        </w:r>
        <w:proofErr w:type="spellEnd"/>
        <w:r w:rsidR="00452A64">
          <w:rPr>
            <w:rFonts w:ascii="Arial" w:hAnsi="Arial" w:cs="Arial"/>
            <w:bCs/>
            <w:i/>
            <w:color w:val="000000"/>
            <w:sz w:val="22"/>
            <w:szCs w:val="22"/>
          </w:rPr>
          <w:t xml:space="preserve"> </w:t>
        </w:r>
      </w:ins>
      <w:ins w:id="107" w:author="Kerry Ann Samerotte" w:date="2018-08-06T08:48:00Z">
        <w:r w:rsidR="00452A64">
          <w:rPr>
            <w:rFonts w:ascii="Arial" w:hAnsi="Arial" w:cs="Arial"/>
            <w:bCs/>
            <w:color w:val="000000"/>
            <w:sz w:val="22"/>
            <w:szCs w:val="22"/>
          </w:rPr>
          <w:t xml:space="preserve">genome-wide transcriptome or proteome levels [CITE], methylation patterns [CITE], </w:t>
        </w:r>
      </w:ins>
      <w:ins w:id="108" w:author="Kerry Ann Samerotte" w:date="2018-08-06T08:49:00Z">
        <w:r w:rsidR="00452A64">
          <w:rPr>
            <w:rFonts w:ascii="Arial" w:hAnsi="Arial" w:cs="Arial"/>
            <w:bCs/>
            <w:color w:val="000000"/>
            <w:sz w:val="22"/>
            <w:szCs w:val="22"/>
          </w:rPr>
          <w:t>morphometric stuff with mice slicers</w:t>
        </w:r>
      </w:ins>
      <w:ins w:id="109" w:author="Kerry Ann Samerotte" w:date="2018-08-06T08:51:00Z">
        <w:r w:rsidR="00452A64">
          <w:rPr>
            <w:rFonts w:ascii="Arial" w:hAnsi="Arial" w:cs="Arial"/>
            <w:bCs/>
            <w:color w:val="000000"/>
            <w:sz w:val="22"/>
            <w:szCs w:val="22"/>
          </w:rPr>
          <w:t xml:space="preserve"> [CITE </w:t>
        </w:r>
        <w:proofErr w:type="spellStart"/>
        <w:r w:rsidR="00452A64">
          <w:rPr>
            <w:rFonts w:ascii="Arial" w:hAnsi="Arial" w:cs="Arial"/>
            <w:bCs/>
            <w:color w:val="000000"/>
            <w:sz w:val="22"/>
            <w:szCs w:val="22"/>
          </w:rPr>
          <w:t>Tautz</w:t>
        </w:r>
        <w:proofErr w:type="spellEnd"/>
        <w:r w:rsidR="00452A64">
          <w:rPr>
            <w:rFonts w:ascii="Arial" w:hAnsi="Arial" w:cs="Arial"/>
            <w:bCs/>
            <w:color w:val="000000"/>
            <w:sz w:val="22"/>
            <w:szCs w:val="22"/>
          </w:rPr>
          <w:t>, Frank</w:t>
        </w:r>
      </w:ins>
      <w:ins w:id="110" w:author="Kerry Ann Samerotte" w:date="2018-08-07T08:52:00Z">
        <w:r w:rsidR="009C61C4">
          <w:rPr>
            <w:rFonts w:ascii="Arial" w:hAnsi="Arial" w:cs="Arial"/>
            <w:bCs/>
            <w:color w:val="000000"/>
            <w:sz w:val="22"/>
            <w:szCs w:val="22"/>
          </w:rPr>
          <w:t xml:space="preserve"> from </w:t>
        </w:r>
        <w:proofErr w:type="spellStart"/>
        <w:r w:rsidR="009C61C4">
          <w:rPr>
            <w:rFonts w:ascii="Arial" w:hAnsi="Arial" w:cs="Arial"/>
            <w:bCs/>
            <w:color w:val="000000"/>
            <w:sz w:val="22"/>
            <w:szCs w:val="22"/>
          </w:rPr>
          <w:t>Tübingen</w:t>
        </w:r>
      </w:ins>
      <w:proofErr w:type="spellEnd"/>
      <w:ins w:id="111" w:author="Kerry Ann Samerotte" w:date="2018-08-06T08:51:00Z">
        <w:r w:rsidR="00452A64">
          <w:rPr>
            <w:rFonts w:ascii="Arial" w:hAnsi="Arial" w:cs="Arial"/>
            <w:bCs/>
            <w:color w:val="000000"/>
            <w:sz w:val="22"/>
            <w:szCs w:val="22"/>
          </w:rPr>
          <w:t>]</w:t>
        </w:r>
      </w:ins>
      <w:ins w:id="112" w:author="Kerry Ann Samerotte" w:date="2018-08-07T00:47:00Z">
        <w:r w:rsidR="00C21EB3">
          <w:rPr>
            <w:rFonts w:ascii="Arial" w:hAnsi="Arial" w:cs="Arial"/>
            <w:bCs/>
            <w:color w:val="000000"/>
            <w:sz w:val="22"/>
            <w:szCs w:val="22"/>
          </w:rPr>
          <w:t xml:space="preserve"> and powerful microscopes</w:t>
        </w:r>
      </w:ins>
      <w:ins w:id="113" w:author="Kerry Ann Samerotte" w:date="2018-08-07T08:52:00Z">
        <w:r w:rsidR="009C61C4">
          <w:rPr>
            <w:rFonts w:ascii="Arial" w:hAnsi="Arial" w:cs="Arial"/>
            <w:bCs/>
            <w:color w:val="000000"/>
            <w:sz w:val="22"/>
            <w:szCs w:val="22"/>
          </w:rPr>
          <w:t xml:space="preserve"> [CITE </w:t>
        </w:r>
        <w:proofErr w:type="spellStart"/>
        <w:r w:rsidR="009C61C4">
          <w:rPr>
            <w:rFonts w:ascii="Arial" w:hAnsi="Arial" w:cs="Arial"/>
            <w:bCs/>
            <w:color w:val="000000"/>
            <w:sz w:val="22"/>
            <w:szCs w:val="22"/>
          </w:rPr>
          <w:t>Ohya</w:t>
        </w:r>
        <w:proofErr w:type="spellEnd"/>
        <w:r w:rsidR="009C61C4">
          <w:rPr>
            <w:rFonts w:ascii="Arial" w:hAnsi="Arial" w:cs="Arial"/>
            <w:bCs/>
            <w:color w:val="000000"/>
            <w:sz w:val="22"/>
            <w:szCs w:val="22"/>
          </w:rPr>
          <w:t>]</w:t>
        </w:r>
      </w:ins>
      <w:ins w:id="114" w:author="Kerry Ann Samerotte" w:date="2018-08-06T08:49:00Z">
        <w:r w:rsidR="00452A64">
          <w:rPr>
            <w:rFonts w:ascii="Arial" w:hAnsi="Arial" w:cs="Arial"/>
            <w:bCs/>
            <w:color w:val="000000"/>
            <w:sz w:val="22"/>
            <w:szCs w:val="22"/>
          </w:rPr>
          <w:t xml:space="preserve">, </w:t>
        </w:r>
      </w:ins>
      <w:ins w:id="115" w:author="Kerry Ann Samerotte" w:date="2018-08-07T00:47:00Z">
        <w:r w:rsidR="00C21EB3">
          <w:rPr>
            <w:rFonts w:ascii="Arial" w:hAnsi="Arial" w:cs="Arial"/>
            <w:bCs/>
            <w:color w:val="000000"/>
            <w:sz w:val="22"/>
            <w:szCs w:val="22"/>
          </w:rPr>
          <w:t xml:space="preserve">the </w:t>
        </w:r>
      </w:ins>
      <w:ins w:id="116" w:author="Kerry Ann Samerotte" w:date="2018-08-06T08:53:00Z">
        <w:r w:rsidR="009B7507">
          <w:rPr>
            <w:rFonts w:ascii="Arial" w:hAnsi="Arial" w:cs="Arial"/>
            <w:bCs/>
            <w:color w:val="000000"/>
            <w:sz w:val="22"/>
            <w:szCs w:val="22"/>
          </w:rPr>
          <w:t>location of every gene in nucleus [CITE</w:t>
        </w:r>
      </w:ins>
      <w:ins w:id="117" w:author="Kerry Ann Samerotte" w:date="2018-08-07T00:47:00Z">
        <w:r w:rsidR="00C21EB3">
          <w:rPr>
            <w:rFonts w:ascii="Arial" w:hAnsi="Arial" w:cs="Arial"/>
            <w:bCs/>
            <w:color w:val="000000"/>
            <w:sz w:val="22"/>
            <w:szCs w:val="22"/>
          </w:rPr>
          <w:t xml:space="preserve"> </w:t>
        </w:r>
      </w:ins>
      <w:ins w:id="118" w:author="Kerry Ann Samerotte" w:date="2018-08-07T08:52:00Z">
        <w:r w:rsidR="009C61C4">
          <w:rPr>
            <w:rFonts w:ascii="Arial" w:hAnsi="Arial" w:cs="Arial"/>
            <w:bCs/>
            <w:color w:val="000000"/>
            <w:sz w:val="22"/>
            <w:szCs w:val="22"/>
          </w:rPr>
          <w:t>someone at NW</w:t>
        </w:r>
      </w:ins>
      <w:ins w:id="119" w:author="Kerry Ann Samerotte" w:date="2018-08-06T08:53:00Z">
        <w:r w:rsidR="009B7507">
          <w:rPr>
            <w:rFonts w:ascii="Arial" w:hAnsi="Arial" w:cs="Arial"/>
            <w:bCs/>
            <w:color w:val="000000"/>
            <w:sz w:val="22"/>
            <w:szCs w:val="22"/>
          </w:rPr>
          <w:t xml:space="preserve">], </w:t>
        </w:r>
      </w:ins>
      <w:proofErr w:type="spellStart"/>
      <w:ins w:id="120" w:author="Kerry Ann Samerotte" w:date="2018-08-07T00:47:00Z">
        <w:r w:rsidR="00C21EB3">
          <w:rPr>
            <w:rFonts w:ascii="Arial" w:hAnsi="Arial" w:cs="Arial"/>
            <w:bCs/>
            <w:color w:val="000000"/>
            <w:sz w:val="22"/>
            <w:szCs w:val="22"/>
          </w:rPr>
          <w:t>etc</w:t>
        </w:r>
      </w:ins>
      <w:proofErr w:type="spellEnd"/>
      <w:ins w:id="121" w:author="Kerry Ann Samerotte" w:date="2018-08-06T08:48:00Z">
        <w:r w:rsidR="00452A64">
          <w:rPr>
            <w:rFonts w:ascii="Arial" w:hAnsi="Arial" w:cs="Arial"/>
            <w:bCs/>
            <w:color w:val="000000"/>
            <w:sz w:val="22"/>
            <w:szCs w:val="22"/>
          </w:rPr>
          <w:t>)</w:t>
        </w:r>
      </w:ins>
      <w:ins w:id="122" w:author="Kerry Ann Samerotte" w:date="2018-08-06T08:49:00Z">
        <w:r w:rsidR="00452A64">
          <w:rPr>
            <w:rFonts w:ascii="Arial" w:hAnsi="Arial" w:cs="Arial"/>
            <w:bCs/>
            <w:color w:val="000000"/>
            <w:sz w:val="22"/>
            <w:szCs w:val="22"/>
          </w:rPr>
          <w:t xml:space="preserve">. </w:t>
        </w:r>
      </w:ins>
      <w:ins w:id="123" w:author="Kerry Ann Samerotte" w:date="2018-08-06T08:54:00Z">
        <w:r w:rsidR="00FC3FE6">
          <w:rPr>
            <w:rFonts w:ascii="Arial" w:hAnsi="Arial" w:cs="Arial"/>
            <w:bCs/>
            <w:color w:val="000000"/>
            <w:sz w:val="22"/>
            <w:szCs w:val="22"/>
          </w:rPr>
          <w:t>A major challenge</w:t>
        </w:r>
        <w:r w:rsidR="009B7507">
          <w:rPr>
            <w:rFonts w:ascii="Arial" w:hAnsi="Arial" w:cs="Arial"/>
            <w:bCs/>
            <w:color w:val="000000"/>
            <w:sz w:val="22"/>
            <w:szCs w:val="22"/>
          </w:rPr>
          <w:t xml:space="preserve"> is </w:t>
        </w:r>
      </w:ins>
      <w:ins w:id="124" w:author="Kerry Ann Samerotte" w:date="2018-08-07T00:55:00Z">
        <w:r w:rsidR="00126708">
          <w:rPr>
            <w:rFonts w:ascii="Arial" w:hAnsi="Arial" w:cs="Arial"/>
            <w:bCs/>
            <w:color w:val="000000"/>
            <w:sz w:val="22"/>
            <w:szCs w:val="22"/>
          </w:rPr>
          <w:t>understanding how</w:t>
        </w:r>
      </w:ins>
      <w:ins w:id="125" w:author="Kerry Ann Samerotte" w:date="2018-08-06T08:54:00Z">
        <w:r w:rsidR="00C21EB3">
          <w:rPr>
            <w:rFonts w:ascii="Arial" w:hAnsi="Arial" w:cs="Arial"/>
            <w:bCs/>
            <w:color w:val="000000"/>
            <w:sz w:val="22"/>
            <w:szCs w:val="22"/>
          </w:rPr>
          <w:t xml:space="preserve"> </w:t>
        </w:r>
      </w:ins>
      <w:ins w:id="126" w:author="Kerry Ann Samerotte" w:date="2018-08-07T00:54:00Z">
        <w:r w:rsidR="00C21EB3">
          <w:rPr>
            <w:rFonts w:ascii="Arial" w:hAnsi="Arial" w:cs="Arial"/>
            <w:bCs/>
            <w:color w:val="000000"/>
            <w:sz w:val="22"/>
            <w:szCs w:val="22"/>
          </w:rPr>
          <w:t xml:space="preserve">all of these phenotypes </w:t>
        </w:r>
      </w:ins>
      <w:ins w:id="127" w:author="Kerry Ann Samerotte" w:date="2018-08-07T00:55:00Z">
        <w:r w:rsidR="00126708">
          <w:rPr>
            <w:rFonts w:ascii="Arial" w:hAnsi="Arial" w:cs="Arial"/>
            <w:bCs/>
            <w:color w:val="000000"/>
            <w:sz w:val="22"/>
            <w:szCs w:val="22"/>
          </w:rPr>
          <w:t>interact</w:t>
        </w:r>
      </w:ins>
      <w:ins w:id="128" w:author="Kerry Ann Samerotte" w:date="2018-08-07T00:56:00Z">
        <w:r w:rsidR="00126708">
          <w:rPr>
            <w:rFonts w:ascii="Arial" w:hAnsi="Arial" w:cs="Arial"/>
            <w:bCs/>
            <w:color w:val="000000"/>
            <w:sz w:val="22"/>
            <w:szCs w:val="22"/>
          </w:rPr>
          <w:t xml:space="preserve"> to produce </w:t>
        </w:r>
      </w:ins>
      <w:ins w:id="129" w:author="Kerry Ann Samerotte" w:date="2018-08-07T00:57:00Z">
        <w:r w:rsidR="00126708">
          <w:rPr>
            <w:rFonts w:ascii="Arial" w:hAnsi="Arial" w:cs="Arial"/>
            <w:bCs/>
            <w:color w:val="000000"/>
            <w:sz w:val="22"/>
            <w:szCs w:val="22"/>
          </w:rPr>
          <w:t>higher-level phenotypes of interest (</w:t>
        </w:r>
        <w:proofErr w:type="spellStart"/>
        <w:r w:rsidR="00126708">
          <w:rPr>
            <w:rFonts w:ascii="Arial" w:hAnsi="Arial" w:cs="Arial"/>
            <w:bCs/>
            <w:i/>
            <w:color w:val="000000"/>
            <w:sz w:val="22"/>
            <w:szCs w:val="22"/>
          </w:rPr>
          <w:t>eg</w:t>
        </w:r>
        <w:proofErr w:type="spellEnd"/>
        <w:r w:rsidR="00126708">
          <w:rPr>
            <w:rFonts w:ascii="Arial" w:hAnsi="Arial" w:cs="Arial"/>
            <w:bCs/>
            <w:i/>
            <w:color w:val="000000"/>
            <w:sz w:val="22"/>
            <w:szCs w:val="22"/>
          </w:rPr>
          <w:t xml:space="preserve"> </w:t>
        </w:r>
        <w:r w:rsidR="00126708">
          <w:rPr>
            <w:rFonts w:ascii="Arial" w:hAnsi="Arial" w:cs="Arial"/>
            <w:bCs/>
            <w:color w:val="000000"/>
            <w:sz w:val="22"/>
            <w:szCs w:val="22"/>
          </w:rPr>
          <w:t>disease)</w:t>
        </w:r>
      </w:ins>
      <w:ins w:id="130" w:author="Kerry Ann Samerotte" w:date="2018-08-07T00:55:00Z">
        <w:r w:rsidR="00C21EB3">
          <w:rPr>
            <w:rFonts w:ascii="Arial" w:hAnsi="Arial" w:cs="Arial"/>
            <w:bCs/>
            <w:color w:val="000000"/>
            <w:sz w:val="22"/>
            <w:szCs w:val="22"/>
          </w:rPr>
          <w:t xml:space="preserve">. </w:t>
        </w:r>
      </w:ins>
      <w:ins w:id="131" w:author="Kerry Ann Samerotte" w:date="2018-08-07T08:56:00Z">
        <w:r w:rsidR="00720555">
          <w:rPr>
            <w:rFonts w:ascii="Arial" w:hAnsi="Arial" w:cs="Arial"/>
            <w:bCs/>
            <w:color w:val="000000"/>
            <w:sz w:val="22"/>
            <w:szCs w:val="22"/>
          </w:rPr>
          <w:t>More specifically, quantitative genetics strives</w:t>
        </w:r>
      </w:ins>
      <w:ins w:id="132" w:author="Kerry Ann Samerotte" w:date="2018-08-07T00:59:00Z">
        <w:r w:rsidR="00126708">
          <w:rPr>
            <w:rFonts w:ascii="Arial" w:hAnsi="Arial" w:cs="Arial"/>
            <w:bCs/>
            <w:color w:val="000000"/>
            <w:sz w:val="22"/>
            <w:szCs w:val="22"/>
          </w:rPr>
          <w:t xml:space="preserve"> to trace</w:t>
        </w:r>
      </w:ins>
      <w:ins w:id="133" w:author="Kerry Ann Samerotte" w:date="2018-08-06T08:54:00Z">
        <w:r w:rsidR="009B7507">
          <w:rPr>
            <w:rFonts w:ascii="Arial" w:hAnsi="Arial" w:cs="Arial"/>
            <w:bCs/>
            <w:color w:val="000000"/>
            <w:sz w:val="22"/>
            <w:szCs w:val="22"/>
          </w:rPr>
          <w:t xml:space="preserve"> the impact of a genetic change t</w:t>
        </w:r>
        <w:r w:rsidR="00C21EB3">
          <w:rPr>
            <w:rFonts w:ascii="Arial" w:hAnsi="Arial" w:cs="Arial"/>
            <w:bCs/>
            <w:color w:val="000000"/>
            <w:sz w:val="22"/>
            <w:szCs w:val="22"/>
          </w:rPr>
          <w:t>hrough many levels of molecular</w:t>
        </w:r>
      </w:ins>
      <w:ins w:id="134" w:author="Kerry Ann Samerotte" w:date="2018-08-07T00:50:00Z">
        <w:r w:rsidR="00C21EB3">
          <w:rPr>
            <w:rFonts w:ascii="Arial" w:hAnsi="Arial" w:cs="Arial"/>
            <w:bCs/>
            <w:color w:val="000000"/>
            <w:sz w:val="22"/>
            <w:szCs w:val="22"/>
          </w:rPr>
          <w:t>-</w:t>
        </w:r>
      </w:ins>
      <w:ins w:id="135" w:author="Kerry Ann Samerotte" w:date="2018-08-06T08:54:00Z">
        <w:r w:rsidR="009B7507">
          <w:rPr>
            <w:rFonts w:ascii="Arial" w:hAnsi="Arial" w:cs="Arial"/>
            <w:bCs/>
            <w:color w:val="000000"/>
            <w:sz w:val="22"/>
            <w:szCs w:val="22"/>
          </w:rPr>
          <w:t xml:space="preserve">level changes (expression levels, positioning, skeletal) </w:t>
        </w:r>
      </w:ins>
      <w:ins w:id="136" w:author="Kerry Ann Samerotte" w:date="2018-08-07T00:48:00Z">
        <w:r w:rsidR="00C21EB3">
          <w:rPr>
            <w:rFonts w:ascii="Arial" w:hAnsi="Arial" w:cs="Arial"/>
            <w:bCs/>
            <w:color w:val="000000"/>
            <w:sz w:val="22"/>
            <w:szCs w:val="22"/>
          </w:rPr>
          <w:t>that feedback upon each other</w:t>
        </w:r>
      </w:ins>
      <w:ins w:id="137" w:author="Kerry Ann Samerotte" w:date="2018-08-07T00:59:00Z">
        <w:r w:rsidR="009C61C4">
          <w:rPr>
            <w:rFonts w:ascii="Arial" w:hAnsi="Arial" w:cs="Arial"/>
            <w:bCs/>
            <w:color w:val="000000"/>
            <w:sz w:val="22"/>
            <w:szCs w:val="22"/>
          </w:rPr>
          <w:t xml:space="preserve"> </w:t>
        </w:r>
      </w:ins>
      <w:ins w:id="138" w:author="Kerry Ann Samerotte" w:date="2018-08-08T09:26:00Z">
        <w:r w:rsidR="00FC3FE6">
          <w:rPr>
            <w:rFonts w:ascii="Arial" w:hAnsi="Arial" w:cs="Arial"/>
            <w:bCs/>
            <w:color w:val="000000"/>
            <w:sz w:val="22"/>
            <w:szCs w:val="22"/>
          </w:rPr>
          <w:t>in order to</w:t>
        </w:r>
      </w:ins>
      <w:ins w:id="139" w:author="Kerry Ann Samerotte" w:date="2018-08-06T08:54:00Z">
        <w:r w:rsidR="009B7507">
          <w:rPr>
            <w:rFonts w:ascii="Arial" w:hAnsi="Arial" w:cs="Arial"/>
            <w:bCs/>
            <w:color w:val="000000"/>
            <w:sz w:val="22"/>
            <w:szCs w:val="22"/>
          </w:rPr>
          <w:t xml:space="preserve"> </w:t>
        </w:r>
      </w:ins>
      <w:ins w:id="140" w:author="Kerry Ann Samerotte" w:date="2018-08-07T00:59:00Z">
        <w:r w:rsidR="00126708">
          <w:rPr>
            <w:rFonts w:ascii="Arial" w:hAnsi="Arial" w:cs="Arial"/>
            <w:bCs/>
            <w:color w:val="000000"/>
            <w:sz w:val="22"/>
            <w:szCs w:val="22"/>
          </w:rPr>
          <w:t xml:space="preserve">ultimately </w:t>
        </w:r>
      </w:ins>
      <w:ins w:id="141" w:author="Kerry Ann Samerotte" w:date="2018-08-06T08:54:00Z">
        <w:r w:rsidR="009B7507">
          <w:rPr>
            <w:rFonts w:ascii="Arial" w:hAnsi="Arial" w:cs="Arial"/>
            <w:bCs/>
            <w:color w:val="000000"/>
            <w:sz w:val="22"/>
            <w:szCs w:val="22"/>
          </w:rPr>
          <w:t>understand</w:t>
        </w:r>
      </w:ins>
      <w:ins w:id="142" w:author="Kerry Ann Samerotte" w:date="2018-08-07T00:48:00Z">
        <w:r w:rsidR="00C21EB3">
          <w:rPr>
            <w:rFonts w:ascii="Arial" w:hAnsi="Arial" w:cs="Arial"/>
            <w:bCs/>
            <w:color w:val="000000"/>
            <w:sz w:val="22"/>
            <w:szCs w:val="22"/>
          </w:rPr>
          <w:t xml:space="preserve"> </w:t>
        </w:r>
      </w:ins>
      <w:ins w:id="143" w:author="Kerry Ann Samerotte" w:date="2018-08-07T00:49:00Z">
        <w:r w:rsidR="00C21EB3">
          <w:rPr>
            <w:rFonts w:ascii="Arial" w:hAnsi="Arial" w:cs="Arial"/>
            <w:bCs/>
            <w:color w:val="000000"/>
            <w:sz w:val="22"/>
            <w:szCs w:val="22"/>
          </w:rPr>
          <w:t xml:space="preserve">how a change at the genotypic level </w:t>
        </w:r>
      </w:ins>
      <w:ins w:id="144" w:author="Kerry Ann Samerotte" w:date="2018-08-07T08:53:00Z">
        <w:r w:rsidR="009C61C4">
          <w:rPr>
            <w:rFonts w:ascii="Arial" w:hAnsi="Arial" w:cs="Arial"/>
            <w:bCs/>
            <w:color w:val="000000"/>
            <w:sz w:val="22"/>
            <w:szCs w:val="22"/>
          </w:rPr>
          <w:t>affects</w:t>
        </w:r>
      </w:ins>
      <w:ins w:id="145" w:author="Kerry Ann Samerotte" w:date="2018-08-07T00:53:00Z">
        <w:r w:rsidR="00C21EB3">
          <w:rPr>
            <w:rFonts w:ascii="Arial" w:hAnsi="Arial" w:cs="Arial"/>
            <w:bCs/>
            <w:color w:val="000000"/>
            <w:sz w:val="22"/>
            <w:szCs w:val="22"/>
          </w:rPr>
          <w:t xml:space="preserve"> organismal </w:t>
        </w:r>
        <w:commentRangeStart w:id="146"/>
        <w:r w:rsidR="00C21EB3">
          <w:rPr>
            <w:rFonts w:ascii="Arial" w:hAnsi="Arial" w:cs="Arial"/>
            <w:bCs/>
            <w:color w:val="000000"/>
            <w:sz w:val="22"/>
            <w:szCs w:val="22"/>
          </w:rPr>
          <w:t>fitness.</w:t>
        </w:r>
      </w:ins>
      <w:commentRangeEnd w:id="146"/>
      <w:ins w:id="147" w:author="Kerry Ann Samerotte" w:date="2018-08-07T08:53:00Z">
        <w:r w:rsidR="009C61C4">
          <w:rPr>
            <w:rStyle w:val="CommentReference"/>
          </w:rPr>
          <w:commentReference w:id="146"/>
        </w:r>
      </w:ins>
    </w:p>
    <w:p w14:paraId="7A26AE37" w14:textId="35F64C7C" w:rsidR="00996DD0" w:rsidRDefault="00720555" w:rsidP="00966854">
      <w:pPr>
        <w:widowControl w:val="0"/>
        <w:autoSpaceDE w:val="0"/>
        <w:autoSpaceDN w:val="0"/>
        <w:adjustRightInd w:val="0"/>
        <w:spacing w:after="240" w:line="288" w:lineRule="auto"/>
        <w:rPr>
          <w:ins w:id="148" w:author="Kerry Ann Samerotte" w:date="2018-08-06T14:51:00Z"/>
          <w:rFonts w:ascii="Arial" w:hAnsi="Arial" w:cs="Arial"/>
          <w:bCs/>
          <w:color w:val="000000"/>
          <w:sz w:val="22"/>
          <w:szCs w:val="22"/>
        </w:rPr>
      </w:pPr>
      <w:ins w:id="149" w:author="Kerry Ann Samerotte" w:date="2018-08-07T08:56:00Z">
        <w:r>
          <w:rPr>
            <w:rFonts w:ascii="Arial" w:hAnsi="Arial" w:cs="Arial"/>
            <w:bCs/>
            <w:color w:val="000000"/>
            <w:sz w:val="22"/>
            <w:szCs w:val="22"/>
          </w:rPr>
          <w:t>Complexity at the phenotypic level not only creates c</w:t>
        </w:r>
      </w:ins>
      <w:ins w:id="150" w:author="Kerry Ann Samerotte" w:date="2018-08-07T08:57:00Z">
        <w:r>
          <w:rPr>
            <w:rFonts w:ascii="Arial" w:hAnsi="Arial" w:cs="Arial"/>
            <w:bCs/>
            <w:color w:val="000000"/>
            <w:sz w:val="22"/>
            <w:szCs w:val="22"/>
          </w:rPr>
          <w:t>hallenges for understanding the genetic underpinnings of complex traits, it also highlights questions about the</w:t>
        </w:r>
      </w:ins>
      <w:ins w:id="151" w:author="Kerry Ann Samerotte" w:date="2018-08-06T09:16:00Z">
        <w:r w:rsidR="00CD1234">
          <w:rPr>
            <w:rFonts w:ascii="Arial" w:hAnsi="Arial" w:cs="Arial"/>
            <w:bCs/>
            <w:color w:val="000000"/>
            <w:sz w:val="22"/>
            <w:szCs w:val="22"/>
          </w:rPr>
          <w:t xml:space="preserve"> organization of biological systems. </w:t>
        </w:r>
      </w:ins>
      <w:ins w:id="152" w:author="Kerry Ann Samerotte" w:date="2018-08-07T08:57:00Z">
        <w:r>
          <w:rPr>
            <w:rFonts w:ascii="Arial" w:hAnsi="Arial" w:cs="Arial"/>
            <w:bCs/>
            <w:color w:val="000000"/>
            <w:sz w:val="22"/>
            <w:szCs w:val="22"/>
          </w:rPr>
          <w:t>Some questions inc</w:t>
        </w:r>
      </w:ins>
      <w:ins w:id="153" w:author="Kerry Ann Samerotte" w:date="2018-08-07T08:58:00Z">
        <w:r>
          <w:rPr>
            <w:rFonts w:ascii="Arial" w:hAnsi="Arial" w:cs="Arial"/>
            <w:bCs/>
            <w:color w:val="000000"/>
            <w:sz w:val="22"/>
            <w:szCs w:val="22"/>
          </w:rPr>
          <w:t xml:space="preserve">lude whether these many interacting phenotypes are organized into modules, such that </w:t>
        </w:r>
      </w:ins>
      <w:ins w:id="154" w:author="Kerry Ann Samerotte" w:date="2018-08-07T09:00:00Z">
        <w:r w:rsidR="00AA4D29">
          <w:rPr>
            <w:rFonts w:ascii="Arial" w:hAnsi="Arial" w:cs="Arial"/>
            <w:bCs/>
            <w:color w:val="000000"/>
            <w:sz w:val="22"/>
            <w:szCs w:val="22"/>
          </w:rPr>
          <w:t xml:space="preserve">even though it often appears that genetic changes have effects on many </w:t>
        </w:r>
      </w:ins>
      <w:ins w:id="155" w:author="Kerry Ann Samerotte" w:date="2018-08-06T09:14:00Z">
        <w:r w:rsidR="00CD1234">
          <w:rPr>
            <w:rFonts w:ascii="Arial" w:hAnsi="Arial" w:cs="Arial"/>
            <w:bCs/>
            <w:color w:val="000000"/>
            <w:sz w:val="22"/>
            <w:szCs w:val="22"/>
          </w:rPr>
          <w:t>molecular level features</w:t>
        </w:r>
      </w:ins>
      <w:ins w:id="156" w:author="Kerry Ann Samerotte" w:date="2018-08-07T09:08:00Z">
        <w:r w:rsidR="00AA4D29">
          <w:rPr>
            <w:rFonts w:ascii="Arial" w:hAnsi="Arial" w:cs="Arial"/>
            <w:bCs/>
            <w:color w:val="000000"/>
            <w:sz w:val="22"/>
            <w:szCs w:val="22"/>
          </w:rPr>
          <w:t xml:space="preserve"> (</w:t>
        </w:r>
      </w:ins>
      <w:ins w:id="157" w:author="Kerry Ann Samerotte" w:date="2018-08-08T09:27:00Z">
        <w:r w:rsidR="00C02F6E">
          <w:rPr>
            <w:rFonts w:ascii="Arial" w:hAnsi="Arial" w:cs="Arial"/>
            <w:bCs/>
            <w:i/>
            <w:color w:val="000000"/>
            <w:sz w:val="22"/>
            <w:szCs w:val="22"/>
          </w:rPr>
          <w:t>i.e.</w:t>
        </w:r>
      </w:ins>
      <w:ins w:id="158" w:author="Kerry Ann Samerotte" w:date="2018-08-07T09:08:00Z">
        <w:r w:rsidR="00AA4D29">
          <w:rPr>
            <w:rFonts w:ascii="Arial" w:hAnsi="Arial" w:cs="Arial"/>
            <w:bCs/>
            <w:i/>
            <w:color w:val="000000"/>
            <w:sz w:val="22"/>
            <w:szCs w:val="22"/>
          </w:rPr>
          <w:t xml:space="preserve"> </w:t>
        </w:r>
        <w:r w:rsidR="00AA4D29">
          <w:rPr>
            <w:rFonts w:ascii="Arial" w:hAnsi="Arial" w:cs="Arial"/>
            <w:bCs/>
            <w:color w:val="000000"/>
            <w:sz w:val="22"/>
            <w:szCs w:val="22"/>
          </w:rPr>
          <w:t xml:space="preserve">even though </w:t>
        </w:r>
        <w:commentRangeStart w:id="159"/>
        <w:r w:rsidR="00AA4D29">
          <w:rPr>
            <w:rFonts w:ascii="Arial" w:hAnsi="Arial" w:cs="Arial"/>
            <w:bCs/>
            <w:color w:val="000000"/>
            <w:sz w:val="22"/>
            <w:szCs w:val="22"/>
          </w:rPr>
          <w:t>pleiotropy</w:t>
        </w:r>
        <w:commentRangeEnd w:id="159"/>
        <w:r w:rsidR="00AA4D29">
          <w:rPr>
            <w:rStyle w:val="CommentReference"/>
          </w:rPr>
          <w:commentReference w:id="159"/>
        </w:r>
        <w:r w:rsidR="00AA4D29">
          <w:rPr>
            <w:rFonts w:ascii="Arial" w:hAnsi="Arial" w:cs="Arial"/>
            <w:bCs/>
            <w:color w:val="000000"/>
            <w:sz w:val="22"/>
            <w:szCs w:val="22"/>
          </w:rPr>
          <w:t xml:space="preserve"> appears pervasive)</w:t>
        </w:r>
      </w:ins>
      <w:ins w:id="160" w:author="Kerry Ann Samerotte" w:date="2018-08-07T09:01:00Z">
        <w:r w:rsidR="00AA4D29">
          <w:rPr>
            <w:rFonts w:ascii="Arial" w:hAnsi="Arial" w:cs="Arial"/>
            <w:bCs/>
            <w:color w:val="000000"/>
            <w:sz w:val="22"/>
            <w:szCs w:val="22"/>
          </w:rPr>
          <w:t xml:space="preserve">, the </w:t>
        </w:r>
        <w:commentRangeStart w:id="161"/>
        <w:r w:rsidR="00AA4D29">
          <w:rPr>
            <w:rFonts w:ascii="Arial" w:hAnsi="Arial" w:cs="Arial"/>
            <w:bCs/>
            <w:color w:val="000000"/>
            <w:sz w:val="22"/>
            <w:szCs w:val="22"/>
          </w:rPr>
          <w:t xml:space="preserve">affected features typically belong to the same module, have levels that influence one another, and can be considered a single unit that </w:t>
        </w:r>
      </w:ins>
      <w:ins w:id="162" w:author="Kerry Ann Samerotte" w:date="2018-08-07T09:02:00Z">
        <w:r w:rsidR="00AA4D29">
          <w:rPr>
            <w:rFonts w:ascii="Arial" w:hAnsi="Arial" w:cs="Arial"/>
            <w:bCs/>
            <w:color w:val="000000"/>
            <w:sz w:val="22"/>
            <w:szCs w:val="22"/>
          </w:rPr>
          <w:t>orchestrates</w:t>
        </w:r>
      </w:ins>
      <w:ins w:id="163" w:author="Kerry Ann Samerotte" w:date="2018-08-07T09:01:00Z">
        <w:r w:rsidR="00AA4D29">
          <w:rPr>
            <w:rFonts w:ascii="Arial" w:hAnsi="Arial" w:cs="Arial"/>
            <w:bCs/>
            <w:color w:val="000000"/>
            <w:sz w:val="22"/>
            <w:szCs w:val="22"/>
          </w:rPr>
          <w:t xml:space="preserve"> a single </w:t>
        </w:r>
      </w:ins>
      <w:ins w:id="164" w:author="Kerry Ann Samerotte" w:date="2018-08-07T09:02:00Z">
        <w:r w:rsidR="00AA4D29">
          <w:rPr>
            <w:rFonts w:ascii="Arial" w:hAnsi="Arial" w:cs="Arial"/>
            <w:bCs/>
            <w:color w:val="000000"/>
            <w:sz w:val="22"/>
            <w:szCs w:val="22"/>
          </w:rPr>
          <w:t xml:space="preserve">coordinated </w:t>
        </w:r>
      </w:ins>
      <w:ins w:id="165" w:author="Kerry Ann Samerotte" w:date="2018-08-07T09:01:00Z">
        <w:r w:rsidR="00AA4D29">
          <w:rPr>
            <w:rFonts w:ascii="Arial" w:hAnsi="Arial" w:cs="Arial"/>
            <w:bCs/>
            <w:color w:val="000000"/>
            <w:sz w:val="22"/>
            <w:szCs w:val="22"/>
          </w:rPr>
          <w:t xml:space="preserve">effect on organismal fitness. </w:t>
        </w:r>
      </w:ins>
      <w:commentRangeEnd w:id="161"/>
      <w:ins w:id="166" w:author="Kerry Ann Samerotte" w:date="2018-08-07T09:02:00Z">
        <w:r w:rsidR="00AA4D29">
          <w:rPr>
            <w:rStyle w:val="CommentReference"/>
          </w:rPr>
          <w:commentReference w:id="161"/>
        </w:r>
      </w:ins>
      <w:ins w:id="167" w:author="Kerry Ann Samerotte" w:date="2018-08-07T09:08:00Z">
        <w:r w:rsidR="00AA4D29">
          <w:rPr>
            <w:rFonts w:ascii="Arial" w:hAnsi="Arial" w:cs="Arial"/>
            <w:bCs/>
            <w:color w:val="000000"/>
            <w:sz w:val="22"/>
            <w:szCs w:val="22"/>
          </w:rPr>
          <w:t>In other words, h</w:t>
        </w:r>
      </w:ins>
      <w:ins w:id="168" w:author="Kerry Ann Samerotte" w:date="2018-08-06T09:14:00Z">
        <w:r w:rsidR="00CD1234">
          <w:rPr>
            <w:rFonts w:ascii="Arial" w:hAnsi="Arial" w:cs="Arial"/>
            <w:bCs/>
            <w:color w:val="000000"/>
            <w:sz w:val="22"/>
            <w:szCs w:val="22"/>
          </w:rPr>
          <w:t xml:space="preserve">igh level questions remain about </w:t>
        </w:r>
      </w:ins>
      <w:ins w:id="169" w:author="Kerry Ann Samerotte" w:date="2018-08-07T09:03:00Z">
        <w:r w:rsidR="00AA4D29">
          <w:rPr>
            <w:rFonts w:ascii="Arial" w:hAnsi="Arial" w:cs="Arial"/>
            <w:bCs/>
            <w:color w:val="000000"/>
            <w:sz w:val="22"/>
            <w:szCs w:val="22"/>
          </w:rPr>
          <w:t xml:space="preserve">how many independent phenotypes </w:t>
        </w:r>
      </w:ins>
      <w:ins w:id="170" w:author="Kerry Ann Samerotte" w:date="2018-08-07T09:04:00Z">
        <w:r w:rsidR="00C02F6E">
          <w:rPr>
            <w:rFonts w:ascii="Arial" w:hAnsi="Arial" w:cs="Arial"/>
            <w:bCs/>
            <w:color w:val="000000"/>
            <w:sz w:val="22"/>
            <w:szCs w:val="22"/>
          </w:rPr>
          <w:t>contribute to</w:t>
        </w:r>
        <w:r w:rsidR="00AA4D29">
          <w:rPr>
            <w:rFonts w:ascii="Arial" w:hAnsi="Arial" w:cs="Arial"/>
            <w:bCs/>
            <w:color w:val="000000"/>
            <w:sz w:val="22"/>
            <w:szCs w:val="22"/>
          </w:rPr>
          <w:t xml:space="preserve"> organismal fitness. </w:t>
        </w:r>
        <w:commentRangeStart w:id="171"/>
        <w:r w:rsidR="00AA4D29">
          <w:rPr>
            <w:rFonts w:ascii="Arial" w:hAnsi="Arial" w:cs="Arial"/>
            <w:bCs/>
            <w:color w:val="000000"/>
            <w:sz w:val="22"/>
            <w:szCs w:val="22"/>
          </w:rPr>
          <w:t>These questions are of practical significance, for example, if many mutations can provide a mi</w:t>
        </w:r>
      </w:ins>
      <w:ins w:id="172" w:author="Kerry Ann Samerotte" w:date="2018-08-07T09:05:00Z">
        <w:r w:rsidR="00AA4D29">
          <w:rPr>
            <w:rFonts w:ascii="Arial" w:hAnsi="Arial" w:cs="Arial"/>
            <w:bCs/>
            <w:color w:val="000000"/>
            <w:sz w:val="22"/>
            <w:szCs w:val="22"/>
          </w:rPr>
          <w:t>c</w:t>
        </w:r>
      </w:ins>
      <w:ins w:id="173" w:author="Kerry Ann Samerotte" w:date="2018-08-07T09:04:00Z">
        <w:r w:rsidR="00AA4D29">
          <w:rPr>
            <w:rFonts w:ascii="Arial" w:hAnsi="Arial" w:cs="Arial"/>
            <w:bCs/>
            <w:color w:val="000000"/>
            <w:sz w:val="22"/>
            <w:szCs w:val="22"/>
          </w:rPr>
          <w:t>robe with drug resista</w:t>
        </w:r>
      </w:ins>
      <w:ins w:id="174" w:author="Kerry Ann Samerotte" w:date="2018-08-07T09:05:00Z">
        <w:r w:rsidR="00AA4D29">
          <w:rPr>
            <w:rFonts w:ascii="Arial" w:hAnsi="Arial" w:cs="Arial"/>
            <w:bCs/>
            <w:color w:val="000000"/>
            <w:sz w:val="22"/>
            <w:szCs w:val="22"/>
          </w:rPr>
          <w:t xml:space="preserve">nce, each primarily affecting a different gene, but all contributing to drug resistance through </w:t>
        </w:r>
      </w:ins>
      <w:ins w:id="175" w:author="Kerry Ann Samerotte" w:date="2018-08-07T09:06:00Z">
        <w:r w:rsidR="00AA4D29">
          <w:rPr>
            <w:rFonts w:ascii="Arial" w:hAnsi="Arial" w:cs="Arial"/>
            <w:bCs/>
            <w:color w:val="000000"/>
            <w:sz w:val="22"/>
            <w:szCs w:val="22"/>
          </w:rPr>
          <w:t xml:space="preserve">the same higher-level phenotypic change, it is a simpler problem to solve than the </w:t>
        </w:r>
      </w:ins>
      <w:ins w:id="176" w:author="Kerry Ann Samerotte" w:date="2018-08-07T09:09:00Z">
        <w:r w:rsidR="00AA4D29">
          <w:rPr>
            <w:rFonts w:ascii="Arial" w:hAnsi="Arial" w:cs="Arial"/>
            <w:bCs/>
            <w:color w:val="000000"/>
            <w:sz w:val="22"/>
            <w:szCs w:val="22"/>
          </w:rPr>
          <w:t>acquisition</w:t>
        </w:r>
      </w:ins>
      <w:ins w:id="177" w:author="Kerry Ann Samerotte" w:date="2018-08-07T09:06:00Z">
        <w:r w:rsidR="00AA4D29">
          <w:rPr>
            <w:rFonts w:ascii="Arial" w:hAnsi="Arial" w:cs="Arial"/>
            <w:bCs/>
            <w:color w:val="000000"/>
            <w:sz w:val="22"/>
            <w:szCs w:val="22"/>
          </w:rPr>
          <w:t xml:space="preserve"> of drug resistance through many disparate mechanisms. </w:t>
        </w:r>
      </w:ins>
      <w:commentRangeEnd w:id="171"/>
      <w:ins w:id="178" w:author="Kerry Ann Samerotte" w:date="2018-08-07T09:12:00Z">
        <w:r w:rsidR="00315923">
          <w:rPr>
            <w:rStyle w:val="CommentReference"/>
          </w:rPr>
          <w:commentReference w:id="171"/>
        </w:r>
      </w:ins>
    </w:p>
    <w:p w14:paraId="2CC86D85" w14:textId="6FAD16FF" w:rsidR="00CD1234" w:rsidRDefault="0043325D" w:rsidP="00CD1234">
      <w:pPr>
        <w:widowControl w:val="0"/>
        <w:autoSpaceDE w:val="0"/>
        <w:autoSpaceDN w:val="0"/>
        <w:adjustRightInd w:val="0"/>
        <w:spacing w:after="240" w:line="288" w:lineRule="auto"/>
        <w:rPr>
          <w:ins w:id="179" w:author="Kerry Ann Samerotte" w:date="2018-08-06T09:16:00Z"/>
          <w:rFonts w:ascii="Arial" w:hAnsi="Arial" w:cs="Arial"/>
          <w:bCs/>
          <w:color w:val="000000"/>
          <w:sz w:val="22"/>
          <w:szCs w:val="22"/>
        </w:rPr>
      </w:pPr>
      <w:ins w:id="180" w:author="Kerry Ann Samerotte" w:date="2018-08-07T09:12:00Z">
        <w:r>
          <w:rPr>
            <w:rFonts w:ascii="Arial" w:hAnsi="Arial" w:cs="Arial"/>
            <w:bCs/>
            <w:color w:val="000000"/>
            <w:sz w:val="22"/>
            <w:szCs w:val="22"/>
          </w:rPr>
          <w:t>Understand</w:t>
        </w:r>
      </w:ins>
      <w:ins w:id="181" w:author="Kerry Ann Samerotte" w:date="2018-08-07T09:13:00Z">
        <w:r>
          <w:rPr>
            <w:rFonts w:ascii="Arial" w:hAnsi="Arial" w:cs="Arial"/>
            <w:bCs/>
            <w:color w:val="000000"/>
            <w:sz w:val="22"/>
            <w:szCs w:val="22"/>
          </w:rPr>
          <w:t>i</w:t>
        </w:r>
      </w:ins>
      <w:ins w:id="182" w:author="Kerry Ann Samerotte" w:date="2018-08-07T09:12:00Z">
        <w:r>
          <w:rPr>
            <w:rFonts w:ascii="Arial" w:hAnsi="Arial" w:cs="Arial"/>
            <w:bCs/>
            <w:color w:val="000000"/>
            <w:sz w:val="22"/>
            <w:szCs w:val="22"/>
          </w:rPr>
          <w:t xml:space="preserve">ng the </w:t>
        </w:r>
      </w:ins>
      <w:ins w:id="183" w:author="Kerry Ann Samerotte" w:date="2018-08-07T09:13:00Z">
        <w:r>
          <w:rPr>
            <w:rFonts w:ascii="Arial" w:hAnsi="Arial" w:cs="Arial"/>
            <w:bCs/>
            <w:color w:val="000000"/>
            <w:sz w:val="22"/>
            <w:szCs w:val="22"/>
          </w:rPr>
          <w:t>relationships between phenotypes would</w:t>
        </w:r>
      </w:ins>
      <w:ins w:id="184" w:author="Kerry Ann Samerotte" w:date="2018-08-06T09:16:00Z">
        <w:r w:rsidR="005D0E3D">
          <w:rPr>
            <w:rFonts w:ascii="Arial" w:hAnsi="Arial" w:cs="Arial"/>
            <w:bCs/>
            <w:color w:val="000000"/>
            <w:sz w:val="22"/>
            <w:szCs w:val="22"/>
          </w:rPr>
          <w:t xml:space="preserve"> also</w:t>
        </w:r>
        <w:r w:rsidR="00CD1234">
          <w:rPr>
            <w:rFonts w:ascii="Arial" w:hAnsi="Arial" w:cs="Arial"/>
            <w:bCs/>
            <w:color w:val="000000"/>
            <w:sz w:val="22"/>
            <w:szCs w:val="22"/>
          </w:rPr>
          <w:t xml:space="preserve"> make the study of biology more feasible. Statistical power </w:t>
        </w:r>
      </w:ins>
      <w:ins w:id="185" w:author="Kerry Ann Samerotte" w:date="2018-08-07T09:13:00Z">
        <w:r>
          <w:rPr>
            <w:rFonts w:ascii="Arial" w:hAnsi="Arial" w:cs="Arial"/>
            <w:bCs/>
            <w:color w:val="000000"/>
            <w:sz w:val="22"/>
            <w:szCs w:val="22"/>
          </w:rPr>
          <w:t xml:space="preserve">to identify the genetic variants that contribute to phenotypic variation </w:t>
        </w:r>
      </w:ins>
      <w:ins w:id="186" w:author="Kerry Ann Samerotte" w:date="2018-08-06T09:16:00Z">
        <w:r>
          <w:rPr>
            <w:rFonts w:ascii="Arial" w:hAnsi="Arial" w:cs="Arial"/>
            <w:bCs/>
            <w:color w:val="000000"/>
            <w:sz w:val="22"/>
            <w:szCs w:val="22"/>
          </w:rPr>
          <w:t xml:space="preserve">is </w:t>
        </w:r>
        <w:r w:rsidR="00CD1234">
          <w:rPr>
            <w:rFonts w:ascii="Arial" w:hAnsi="Arial" w:cs="Arial"/>
            <w:bCs/>
            <w:color w:val="000000"/>
            <w:sz w:val="22"/>
            <w:szCs w:val="22"/>
          </w:rPr>
          <w:t xml:space="preserve">diluted </w:t>
        </w:r>
      </w:ins>
      <w:ins w:id="187" w:author="Kerry Ann Samerotte" w:date="2018-08-07T09:14:00Z">
        <w:r>
          <w:rPr>
            <w:rFonts w:ascii="Arial" w:hAnsi="Arial" w:cs="Arial"/>
            <w:bCs/>
            <w:color w:val="000000"/>
            <w:sz w:val="22"/>
            <w:szCs w:val="22"/>
          </w:rPr>
          <w:t>when many phenotypes are surveyed. Further, studies that count the number of phenotypes that are affe</w:t>
        </w:r>
      </w:ins>
      <w:ins w:id="188" w:author="Kerry Ann Samerotte" w:date="2018-08-07T09:15:00Z">
        <w:r>
          <w:rPr>
            <w:rFonts w:ascii="Arial" w:hAnsi="Arial" w:cs="Arial"/>
            <w:bCs/>
            <w:color w:val="000000"/>
            <w:sz w:val="22"/>
            <w:szCs w:val="22"/>
          </w:rPr>
          <w:t xml:space="preserve">cted by a given gene or associated with fitness in a particular environment are upwardly biased if the phenotypes they measure are not </w:t>
        </w:r>
      </w:ins>
      <w:ins w:id="189" w:author="Kerry Ann Samerotte" w:date="2018-08-07T09:16:00Z">
        <w:r>
          <w:rPr>
            <w:rFonts w:ascii="Arial" w:hAnsi="Arial" w:cs="Arial"/>
            <w:bCs/>
            <w:color w:val="000000"/>
            <w:sz w:val="22"/>
            <w:szCs w:val="22"/>
          </w:rPr>
          <w:t xml:space="preserve">independent. </w:t>
        </w:r>
      </w:ins>
      <w:ins w:id="190" w:author="Kerry Ann Samerotte" w:date="2018-08-07T09:15:00Z">
        <w:r>
          <w:rPr>
            <w:rFonts w:ascii="Arial" w:hAnsi="Arial" w:cs="Arial"/>
            <w:bCs/>
            <w:color w:val="000000"/>
            <w:sz w:val="22"/>
            <w:szCs w:val="22"/>
          </w:rPr>
          <w:t xml:space="preserve"> </w:t>
        </w:r>
      </w:ins>
    </w:p>
    <w:p w14:paraId="55515A5F" w14:textId="77777777" w:rsidR="005D0E3D" w:rsidRDefault="005D0E3D" w:rsidP="008F4A97">
      <w:pPr>
        <w:widowControl w:val="0"/>
        <w:autoSpaceDE w:val="0"/>
        <w:autoSpaceDN w:val="0"/>
        <w:adjustRightInd w:val="0"/>
        <w:spacing w:after="240" w:line="288" w:lineRule="auto"/>
        <w:rPr>
          <w:ins w:id="191" w:author="Kerry Ann Samerotte" w:date="2018-08-08T09:29:00Z"/>
          <w:rFonts w:ascii="Arial" w:hAnsi="Arial" w:cs="Arial"/>
          <w:bCs/>
          <w:color w:val="000000"/>
          <w:sz w:val="22"/>
          <w:szCs w:val="22"/>
        </w:rPr>
      </w:pPr>
    </w:p>
    <w:p w14:paraId="79861875" w14:textId="0D9F5745" w:rsidR="00E17EA7" w:rsidRPr="00BD650B" w:rsidRDefault="005D0E3D">
      <w:pPr>
        <w:widowControl w:val="0"/>
        <w:autoSpaceDE w:val="0"/>
        <w:autoSpaceDN w:val="0"/>
        <w:adjustRightInd w:val="0"/>
        <w:spacing w:after="240" w:line="276" w:lineRule="auto"/>
        <w:rPr>
          <w:ins w:id="192" w:author="Kerry Ann Samerotte" w:date="2018-08-08T18:54:00Z"/>
          <w:rFonts w:ascii="Arial" w:hAnsi="Arial" w:cs="Arial"/>
          <w:bCs/>
          <w:color w:val="FF0000"/>
          <w:sz w:val="22"/>
          <w:szCs w:val="22"/>
        </w:rPr>
        <w:pPrChange w:id="193" w:author="Kerry Ann Samerotte" w:date="2018-08-08T20:45:00Z">
          <w:pPr>
            <w:widowControl w:val="0"/>
            <w:autoSpaceDE w:val="0"/>
            <w:autoSpaceDN w:val="0"/>
            <w:adjustRightInd w:val="0"/>
            <w:spacing w:after="240" w:line="288" w:lineRule="auto"/>
          </w:pPr>
        </w:pPrChange>
      </w:pPr>
      <w:ins w:id="194" w:author="Kerry Ann Samerotte" w:date="2018-08-08T09:29:00Z">
        <w:r>
          <w:rPr>
            <w:rFonts w:ascii="Arial" w:hAnsi="Arial" w:cs="Arial"/>
            <w:bCs/>
            <w:color w:val="FF0000"/>
            <w:sz w:val="22"/>
            <w:szCs w:val="22"/>
          </w:rPr>
          <w:lastRenderedPageBreak/>
          <w:t xml:space="preserve">The next section of the introduction is about all the people </w:t>
        </w:r>
        <w:r w:rsidRPr="00BD650B">
          <w:rPr>
            <w:rFonts w:ascii="Arial" w:hAnsi="Arial" w:cs="Arial"/>
            <w:bCs/>
            <w:color w:val="FF0000"/>
            <w:sz w:val="22"/>
            <w:szCs w:val="22"/>
          </w:rPr>
          <w:t xml:space="preserve">who have contended with this issue of ‘too many phenotypes’ before us. </w:t>
        </w:r>
      </w:ins>
      <w:ins w:id="195" w:author="Kerry Ann Samerotte" w:date="2018-08-08T14:32:00Z">
        <w:r w:rsidR="00BE0C60" w:rsidRPr="00BD650B">
          <w:rPr>
            <w:rFonts w:ascii="Arial" w:hAnsi="Arial" w:cs="Arial"/>
            <w:bCs/>
            <w:color w:val="FF0000"/>
            <w:sz w:val="22"/>
            <w:szCs w:val="22"/>
          </w:rPr>
          <w:t>The point of the section is (1) to c</w:t>
        </w:r>
      </w:ins>
      <w:ins w:id="196" w:author="Kerry Ann Samerotte" w:date="2018-08-08T14:33:00Z">
        <w:r w:rsidR="00BE0C60" w:rsidRPr="00BD650B">
          <w:rPr>
            <w:rFonts w:ascii="Arial" w:hAnsi="Arial" w:cs="Arial"/>
            <w:bCs/>
            <w:color w:val="FF0000"/>
            <w:sz w:val="22"/>
            <w:szCs w:val="22"/>
          </w:rPr>
          <w:t xml:space="preserve">onvince readers of the importance of our work by revealing the large # of people who tackled this issue, and (2) to synthesize many previous studies into </w:t>
        </w:r>
      </w:ins>
      <w:ins w:id="197" w:author="Kerry Ann Samerotte" w:date="2018-08-08T14:34:00Z">
        <w:r w:rsidR="00BE0C60" w:rsidRPr="00BD650B">
          <w:rPr>
            <w:rFonts w:ascii="Arial" w:hAnsi="Arial" w:cs="Arial"/>
            <w:bCs/>
            <w:color w:val="FF0000"/>
            <w:sz w:val="22"/>
            <w:szCs w:val="22"/>
          </w:rPr>
          <w:t xml:space="preserve">a new understanding of various approaches to this issue. </w:t>
        </w:r>
      </w:ins>
    </w:p>
    <w:p w14:paraId="1B1FB1D4" w14:textId="10321A39" w:rsidR="00C56DA2" w:rsidRDefault="00E17EA7">
      <w:pPr>
        <w:pStyle w:val="CommentText"/>
        <w:spacing w:line="276" w:lineRule="auto"/>
        <w:rPr>
          <w:ins w:id="198" w:author="Kerry Ann Samerotte" w:date="2018-08-08T19:32:00Z"/>
          <w:rFonts w:ascii="Arial" w:hAnsi="Arial" w:cs="Arial"/>
          <w:color w:val="FF0000"/>
          <w:sz w:val="22"/>
          <w:szCs w:val="22"/>
        </w:rPr>
        <w:pPrChange w:id="199" w:author="Kerry Ann Samerotte" w:date="2018-08-08T20:45:00Z">
          <w:pPr>
            <w:pStyle w:val="CommentText"/>
          </w:pPr>
        </w:pPrChange>
      </w:pPr>
      <w:ins w:id="200" w:author="Kerry Ann Samerotte" w:date="2018-08-08T18:54:00Z">
        <w:r w:rsidRPr="00BD650B">
          <w:rPr>
            <w:rFonts w:ascii="Arial" w:hAnsi="Arial" w:cs="Arial"/>
            <w:bCs/>
            <w:color w:val="FF0000"/>
            <w:sz w:val="22"/>
            <w:szCs w:val="22"/>
          </w:rPr>
          <w:t>The point of this section not to describe previous studies. For example, you describe drift load, which is super cool, but our paper is not about drift load. We don’t care if our readers know what drift load is.</w:t>
        </w:r>
      </w:ins>
      <w:ins w:id="201" w:author="Kerry Ann Samerotte" w:date="2018-08-08T18:55:00Z">
        <w:r w:rsidRPr="00BD650B">
          <w:rPr>
            <w:rFonts w:ascii="Arial" w:hAnsi="Arial" w:cs="Arial"/>
            <w:bCs/>
            <w:color w:val="FF0000"/>
            <w:sz w:val="22"/>
            <w:szCs w:val="22"/>
          </w:rPr>
          <w:t xml:space="preserve"> This section needs to be driven by your opinion of what is important (and perhaps</w:t>
        </w:r>
      </w:ins>
      <w:ins w:id="202" w:author="Kerry Ann Samerotte" w:date="2018-08-08T18:56:00Z">
        <w:r w:rsidRPr="00BD650B">
          <w:rPr>
            <w:rFonts w:ascii="Arial" w:hAnsi="Arial" w:cs="Arial"/>
            <w:bCs/>
            <w:color w:val="FF0000"/>
            <w:sz w:val="22"/>
            <w:szCs w:val="22"/>
          </w:rPr>
          <w:t xml:space="preserve"> </w:t>
        </w:r>
      </w:ins>
      <w:ins w:id="203" w:author="Kerry Ann Samerotte" w:date="2018-08-08T18:55:00Z">
        <w:r w:rsidRPr="00BD650B">
          <w:rPr>
            <w:rFonts w:ascii="Arial" w:hAnsi="Arial" w:cs="Arial"/>
            <w:bCs/>
            <w:color w:val="FF0000"/>
            <w:sz w:val="22"/>
            <w:szCs w:val="22"/>
          </w:rPr>
          <w:t>missing</w:t>
        </w:r>
      </w:ins>
      <w:ins w:id="204" w:author="Kerry Ann Samerotte" w:date="2018-08-08T18:56:00Z">
        <w:r w:rsidRPr="00BD650B">
          <w:rPr>
            <w:rFonts w:ascii="Arial" w:hAnsi="Arial" w:cs="Arial"/>
            <w:bCs/>
            <w:color w:val="FF0000"/>
            <w:sz w:val="22"/>
            <w:szCs w:val="22"/>
          </w:rPr>
          <w:t>)</w:t>
        </w:r>
      </w:ins>
      <w:ins w:id="205" w:author="Kerry Ann Samerotte" w:date="2018-08-08T18:55:00Z">
        <w:r w:rsidRPr="00BD650B">
          <w:rPr>
            <w:rFonts w:ascii="Arial" w:hAnsi="Arial" w:cs="Arial"/>
            <w:bCs/>
            <w:color w:val="FF0000"/>
            <w:sz w:val="22"/>
            <w:szCs w:val="22"/>
          </w:rPr>
          <w:t xml:space="preserve"> from previous studies, not by the details of the studies themselves. </w:t>
        </w:r>
      </w:ins>
      <w:ins w:id="206" w:author="Kerry Ann Samerotte" w:date="2018-08-08T18:56:00Z">
        <w:r w:rsidR="00BD650B" w:rsidRPr="00BD650B">
          <w:rPr>
            <w:rFonts w:ascii="Arial" w:hAnsi="Arial" w:cs="Arial"/>
            <w:bCs/>
            <w:color w:val="FF0000"/>
            <w:sz w:val="22"/>
            <w:szCs w:val="22"/>
          </w:rPr>
          <w:t xml:space="preserve">It is very rare to start a sentence and say, “Kinsler et al showed…”. </w:t>
        </w:r>
      </w:ins>
      <w:ins w:id="207" w:author="Kerry Ann Samerotte" w:date="2018-08-08T18:57:00Z">
        <w:r w:rsidR="00BD650B" w:rsidRPr="00BD650B">
          <w:rPr>
            <w:rFonts w:ascii="Arial" w:hAnsi="Arial" w:cs="Arial"/>
            <w:bCs/>
            <w:color w:val="FF0000"/>
            <w:sz w:val="22"/>
            <w:szCs w:val="22"/>
          </w:rPr>
          <w:t xml:space="preserve">You might want to start </w:t>
        </w:r>
      </w:ins>
      <w:ins w:id="208" w:author="Kerry Ann Samerotte" w:date="2018-08-08T19:06:00Z">
        <w:r w:rsidR="005F6A47">
          <w:rPr>
            <w:rFonts w:ascii="Arial" w:hAnsi="Arial" w:cs="Arial"/>
            <w:bCs/>
            <w:color w:val="FF0000"/>
            <w:sz w:val="22"/>
            <w:szCs w:val="22"/>
          </w:rPr>
          <w:t xml:space="preserve">a paragraph </w:t>
        </w:r>
      </w:ins>
      <w:ins w:id="209" w:author="Kerry Ann Samerotte" w:date="2018-08-08T18:57:00Z">
        <w:r w:rsidR="005F6A47">
          <w:rPr>
            <w:rFonts w:ascii="Arial" w:hAnsi="Arial" w:cs="Arial"/>
            <w:bCs/>
            <w:color w:val="FF0000"/>
            <w:sz w:val="22"/>
            <w:szCs w:val="22"/>
          </w:rPr>
          <w:t>with an opinion</w:t>
        </w:r>
      </w:ins>
      <w:ins w:id="210" w:author="Kerry Ann Samerotte" w:date="2018-08-08T19:06:00Z">
        <w:r w:rsidR="005F6A47">
          <w:rPr>
            <w:rFonts w:ascii="Arial" w:hAnsi="Arial" w:cs="Arial"/>
            <w:bCs/>
            <w:color w:val="FF0000"/>
            <w:sz w:val="22"/>
            <w:szCs w:val="22"/>
          </w:rPr>
          <w:t>:</w:t>
        </w:r>
      </w:ins>
      <w:ins w:id="211" w:author="Kerry Ann Samerotte" w:date="2018-08-08T18:58:00Z">
        <w:r w:rsidR="00BD650B" w:rsidRPr="00BD650B">
          <w:rPr>
            <w:rFonts w:ascii="Arial" w:hAnsi="Arial" w:cs="Arial"/>
            <w:bCs/>
            <w:color w:val="FF0000"/>
            <w:sz w:val="22"/>
            <w:szCs w:val="22"/>
          </w:rPr>
          <w:t xml:space="preserve"> “</w:t>
        </w:r>
        <w:r w:rsidR="00BD650B" w:rsidRPr="00BD650B">
          <w:rPr>
            <w:rFonts w:ascii="Arial" w:hAnsi="Arial" w:cs="Arial"/>
            <w:color w:val="FF0000"/>
            <w:sz w:val="22"/>
            <w:szCs w:val="22"/>
            <w:rPrChange w:id="212" w:author="Kerry Ann Samerotte" w:date="2018-08-08T19:00:00Z">
              <w:rPr>
                <w:rFonts w:ascii="Arial" w:hAnsi="Arial" w:cs="Arial"/>
                <w:sz w:val="22"/>
                <w:szCs w:val="22"/>
              </w:rPr>
            </w:rPrChange>
          </w:rPr>
          <w:t xml:space="preserve">The fitness effect of mutations </w:t>
        </w:r>
        <w:proofErr w:type="gramStart"/>
        <w:r w:rsidR="00BD650B" w:rsidRPr="00BD650B">
          <w:rPr>
            <w:rFonts w:ascii="Arial" w:hAnsi="Arial" w:cs="Arial"/>
            <w:color w:val="FF0000"/>
            <w:sz w:val="22"/>
            <w:szCs w:val="22"/>
            <w:rPrChange w:id="213" w:author="Kerry Ann Samerotte" w:date="2018-08-08T19:00:00Z">
              <w:rPr>
                <w:rFonts w:ascii="Arial" w:hAnsi="Arial" w:cs="Arial"/>
                <w:sz w:val="22"/>
                <w:szCs w:val="22"/>
              </w:rPr>
            </w:rPrChange>
          </w:rPr>
          <w:t>are</w:t>
        </w:r>
        <w:proofErr w:type="gramEnd"/>
        <w:r w:rsidR="00BD650B" w:rsidRPr="00BD650B">
          <w:rPr>
            <w:rFonts w:ascii="Arial" w:hAnsi="Arial" w:cs="Arial"/>
            <w:color w:val="FF0000"/>
            <w:sz w:val="22"/>
            <w:szCs w:val="22"/>
            <w:rPrChange w:id="214" w:author="Kerry Ann Samerotte" w:date="2018-08-08T19:00:00Z">
              <w:rPr>
                <w:rFonts w:ascii="Arial" w:hAnsi="Arial" w:cs="Arial"/>
                <w:sz w:val="22"/>
                <w:szCs w:val="22"/>
              </w:rPr>
            </w:rPrChange>
          </w:rPr>
          <w:t xml:space="preserve"> inherently tied to the </w:t>
        </w:r>
      </w:ins>
      <w:ins w:id="215" w:author="Kerry Ann Samerotte" w:date="2018-08-08T18:59:00Z">
        <w:r w:rsidR="00BD650B" w:rsidRPr="00BD650B">
          <w:rPr>
            <w:rFonts w:ascii="Arial" w:hAnsi="Arial" w:cs="Arial"/>
            <w:color w:val="FF0000"/>
            <w:sz w:val="22"/>
            <w:szCs w:val="22"/>
            <w:rPrChange w:id="216" w:author="Kerry Ann Samerotte" w:date="2018-08-08T19:00:00Z">
              <w:rPr>
                <w:rFonts w:ascii="Arial" w:hAnsi="Arial" w:cs="Arial"/>
                <w:sz w:val="22"/>
                <w:szCs w:val="22"/>
              </w:rPr>
            </w:rPrChange>
          </w:rPr>
          <w:t xml:space="preserve">genetic backgrounds and </w:t>
        </w:r>
      </w:ins>
      <w:ins w:id="217" w:author="Kerry Ann Samerotte" w:date="2018-08-08T18:58:00Z">
        <w:r w:rsidR="00BD650B" w:rsidRPr="00BD650B">
          <w:rPr>
            <w:rFonts w:ascii="Arial" w:hAnsi="Arial" w:cs="Arial"/>
            <w:color w:val="FF0000"/>
            <w:sz w:val="22"/>
            <w:szCs w:val="22"/>
            <w:rPrChange w:id="218" w:author="Kerry Ann Samerotte" w:date="2018-08-08T19:00:00Z">
              <w:rPr>
                <w:rFonts w:ascii="Arial" w:hAnsi="Arial" w:cs="Arial"/>
                <w:sz w:val="22"/>
                <w:szCs w:val="22"/>
              </w:rPr>
            </w:rPrChange>
          </w:rPr>
          <w:t>environment</w:t>
        </w:r>
      </w:ins>
      <w:ins w:id="219" w:author="Kerry Ann Samerotte" w:date="2018-08-08T18:59:00Z">
        <w:r w:rsidR="00BD650B" w:rsidRPr="00BD650B">
          <w:rPr>
            <w:rFonts w:ascii="Arial" w:hAnsi="Arial" w:cs="Arial"/>
            <w:color w:val="FF0000"/>
            <w:sz w:val="22"/>
            <w:szCs w:val="22"/>
            <w:rPrChange w:id="220" w:author="Kerry Ann Samerotte" w:date="2018-08-08T19:00:00Z">
              <w:rPr>
                <w:rFonts w:ascii="Arial" w:hAnsi="Arial" w:cs="Arial"/>
                <w:sz w:val="22"/>
                <w:szCs w:val="22"/>
              </w:rPr>
            </w:rPrChange>
          </w:rPr>
          <w:t>s in which they are measured”</w:t>
        </w:r>
      </w:ins>
      <w:ins w:id="221" w:author="Kerry Ann Samerotte" w:date="2018-08-08T19:00:00Z">
        <w:r w:rsidR="0086194C">
          <w:rPr>
            <w:rFonts w:ascii="Arial" w:hAnsi="Arial" w:cs="Arial"/>
            <w:color w:val="FF0000"/>
            <w:sz w:val="22"/>
            <w:szCs w:val="22"/>
          </w:rPr>
          <w:t>. Then expand on this opinion</w:t>
        </w:r>
      </w:ins>
      <w:ins w:id="222" w:author="Kerry Ann Samerotte" w:date="2018-08-08T19:04:00Z">
        <w:r w:rsidR="0086194C">
          <w:rPr>
            <w:rFonts w:ascii="Arial" w:hAnsi="Arial" w:cs="Arial"/>
            <w:color w:val="FF0000"/>
            <w:sz w:val="22"/>
            <w:szCs w:val="22"/>
          </w:rPr>
          <w:t>.</w:t>
        </w:r>
      </w:ins>
      <w:ins w:id="223" w:author="Kerry Ann Samerotte" w:date="2018-08-08T19:00:00Z">
        <w:r w:rsidR="0086194C">
          <w:rPr>
            <w:rFonts w:ascii="Arial" w:hAnsi="Arial" w:cs="Arial"/>
            <w:color w:val="FF0000"/>
            <w:sz w:val="22"/>
            <w:szCs w:val="22"/>
          </w:rPr>
          <w:t xml:space="preserve"> </w:t>
        </w:r>
      </w:ins>
      <w:ins w:id="224" w:author="Kerry Ann Samerotte" w:date="2018-08-09T10:01:00Z">
        <w:r w:rsidR="00DC1244">
          <w:rPr>
            <w:rFonts w:ascii="Arial" w:hAnsi="Arial" w:cs="Arial"/>
            <w:color w:val="FF0000"/>
            <w:sz w:val="22"/>
            <w:szCs w:val="22"/>
          </w:rPr>
          <w:t xml:space="preserve">What is your evidence that this is the case? </w:t>
        </w:r>
      </w:ins>
      <w:ins w:id="225" w:author="Kerry Ann Samerotte" w:date="2018-08-08T19:04:00Z">
        <w:r w:rsidR="0086194C">
          <w:rPr>
            <w:rFonts w:ascii="Arial" w:hAnsi="Arial" w:cs="Arial"/>
            <w:color w:val="FF0000"/>
            <w:sz w:val="22"/>
            <w:szCs w:val="22"/>
          </w:rPr>
          <w:t>W</w:t>
        </w:r>
      </w:ins>
      <w:ins w:id="226" w:author="Kerry Ann Samerotte" w:date="2018-08-08T19:00:00Z">
        <w:r w:rsidR="0086194C">
          <w:rPr>
            <w:rFonts w:ascii="Arial" w:hAnsi="Arial" w:cs="Arial"/>
            <w:color w:val="FF0000"/>
            <w:sz w:val="22"/>
            <w:szCs w:val="22"/>
          </w:rPr>
          <w:t>hy is this the case</w:t>
        </w:r>
      </w:ins>
      <w:ins w:id="227" w:author="Kerry Ann Samerotte" w:date="2018-08-08T19:04:00Z">
        <w:r w:rsidR="0086194C">
          <w:rPr>
            <w:rFonts w:ascii="Arial" w:hAnsi="Arial" w:cs="Arial"/>
            <w:color w:val="FF0000"/>
            <w:sz w:val="22"/>
            <w:szCs w:val="22"/>
          </w:rPr>
          <w:t>?</w:t>
        </w:r>
      </w:ins>
      <w:ins w:id="228" w:author="Kerry Ann Samerotte" w:date="2018-08-08T19:00:00Z">
        <w:r w:rsidR="00BD650B">
          <w:rPr>
            <w:rFonts w:ascii="Arial" w:hAnsi="Arial" w:cs="Arial"/>
            <w:color w:val="FF0000"/>
            <w:sz w:val="22"/>
            <w:szCs w:val="22"/>
          </w:rPr>
          <w:t xml:space="preserve"> </w:t>
        </w:r>
      </w:ins>
      <w:ins w:id="229" w:author="Kerry Ann Samerotte" w:date="2018-08-08T20:38:00Z">
        <w:r w:rsidR="002C303D">
          <w:rPr>
            <w:rFonts w:ascii="Arial" w:hAnsi="Arial" w:cs="Arial"/>
            <w:color w:val="FF0000"/>
            <w:sz w:val="22"/>
            <w:szCs w:val="22"/>
          </w:rPr>
          <w:t xml:space="preserve">Then </w:t>
        </w:r>
      </w:ins>
      <w:ins w:id="230" w:author="Kerry Ann Samerotte" w:date="2018-08-08T20:39:00Z">
        <w:r w:rsidR="002C303D">
          <w:rPr>
            <w:rFonts w:ascii="Arial" w:hAnsi="Arial" w:cs="Arial"/>
            <w:color w:val="FF0000"/>
            <w:sz w:val="22"/>
            <w:szCs w:val="22"/>
          </w:rPr>
          <w:t>talk about previous studies in light of this opinion,</w:t>
        </w:r>
        <w:commentRangeStart w:id="231"/>
        <w:r w:rsidR="002C303D">
          <w:rPr>
            <w:rFonts w:ascii="Arial" w:hAnsi="Arial" w:cs="Arial"/>
            <w:color w:val="FF0000"/>
            <w:sz w:val="22"/>
            <w:szCs w:val="22"/>
          </w:rPr>
          <w:t xml:space="preserve"> “previous studies that find conflicting number of phenotypes that </w:t>
        </w:r>
      </w:ins>
      <w:ins w:id="232" w:author="Kerry Ann Samerotte" w:date="2018-08-08T20:40:00Z">
        <w:r w:rsidR="002C303D">
          <w:rPr>
            <w:rFonts w:ascii="Arial" w:hAnsi="Arial" w:cs="Arial"/>
            <w:color w:val="FF0000"/>
            <w:sz w:val="22"/>
            <w:szCs w:val="22"/>
          </w:rPr>
          <w:t>contribute</w:t>
        </w:r>
      </w:ins>
      <w:ins w:id="233" w:author="Kerry Ann Samerotte" w:date="2018-08-08T20:39:00Z">
        <w:r w:rsidR="002C303D">
          <w:rPr>
            <w:rFonts w:ascii="Arial" w:hAnsi="Arial" w:cs="Arial"/>
            <w:color w:val="FF0000"/>
            <w:sz w:val="22"/>
            <w:szCs w:val="22"/>
          </w:rPr>
          <w:t xml:space="preserve"> </w:t>
        </w:r>
      </w:ins>
      <w:ins w:id="234" w:author="Kerry Ann Samerotte" w:date="2018-08-08T20:40:00Z">
        <w:r w:rsidR="002C303D">
          <w:rPr>
            <w:rFonts w:ascii="Arial" w:hAnsi="Arial" w:cs="Arial"/>
            <w:color w:val="FF0000"/>
            <w:sz w:val="22"/>
            <w:szCs w:val="22"/>
          </w:rPr>
          <w:t>to fitness (5 vs. 100) may do so because they focus on different environments”.</w:t>
        </w:r>
      </w:ins>
      <w:ins w:id="235" w:author="Kerry Ann Samerotte" w:date="2018-08-08T20:38:00Z">
        <w:r w:rsidR="002C303D">
          <w:rPr>
            <w:rFonts w:ascii="Arial" w:hAnsi="Arial" w:cs="Arial"/>
            <w:color w:val="FF0000"/>
            <w:sz w:val="22"/>
            <w:szCs w:val="22"/>
          </w:rPr>
          <w:t xml:space="preserve"> </w:t>
        </w:r>
      </w:ins>
      <w:commentRangeEnd w:id="231"/>
      <w:ins w:id="236" w:author="Kerry Ann Samerotte" w:date="2018-08-08T20:40:00Z">
        <w:r w:rsidR="002C303D">
          <w:rPr>
            <w:rStyle w:val="CommentReference"/>
          </w:rPr>
          <w:commentReference w:id="231"/>
        </w:r>
      </w:ins>
    </w:p>
    <w:p w14:paraId="54DA021E" w14:textId="77777777" w:rsidR="00C56DA2" w:rsidRDefault="00C56DA2">
      <w:pPr>
        <w:pStyle w:val="CommentText"/>
        <w:spacing w:line="276" w:lineRule="auto"/>
        <w:rPr>
          <w:ins w:id="237" w:author="Kerry Ann Samerotte" w:date="2018-08-08T19:32:00Z"/>
          <w:rFonts w:ascii="Arial" w:hAnsi="Arial" w:cs="Arial"/>
          <w:color w:val="FF0000"/>
          <w:sz w:val="22"/>
          <w:szCs w:val="22"/>
        </w:rPr>
        <w:pPrChange w:id="238" w:author="Kerry Ann Samerotte" w:date="2018-08-08T20:45:00Z">
          <w:pPr>
            <w:pStyle w:val="CommentText"/>
          </w:pPr>
        </w:pPrChange>
      </w:pPr>
    </w:p>
    <w:p w14:paraId="47E8A534" w14:textId="7DB8FBE8" w:rsidR="00C56DA2" w:rsidRDefault="002C303D">
      <w:pPr>
        <w:pStyle w:val="CommentText"/>
        <w:spacing w:line="276" w:lineRule="auto"/>
        <w:rPr>
          <w:ins w:id="239" w:author="Kerry Ann Samerotte" w:date="2018-08-08T19:32:00Z"/>
          <w:rFonts w:ascii="Arial" w:hAnsi="Arial" w:cs="Arial"/>
          <w:bCs/>
          <w:color w:val="FF0000"/>
          <w:sz w:val="22"/>
          <w:szCs w:val="22"/>
        </w:rPr>
        <w:pPrChange w:id="240" w:author="Kerry Ann Samerotte" w:date="2018-08-08T20:45:00Z">
          <w:pPr>
            <w:widowControl w:val="0"/>
            <w:autoSpaceDE w:val="0"/>
            <w:autoSpaceDN w:val="0"/>
            <w:adjustRightInd w:val="0"/>
            <w:spacing w:after="240" w:line="288" w:lineRule="auto"/>
          </w:pPr>
        </w:pPrChange>
      </w:pPr>
      <w:ins w:id="241" w:author="Kerry Ann Samerotte" w:date="2018-08-08T20:44:00Z">
        <w:r>
          <w:rPr>
            <w:rFonts w:ascii="Arial" w:hAnsi="Arial" w:cs="Arial"/>
            <w:bCs/>
            <w:color w:val="FF0000"/>
            <w:sz w:val="22"/>
            <w:szCs w:val="22"/>
          </w:rPr>
          <w:t>It can be hard to synthesize previous literature into a</w:t>
        </w:r>
      </w:ins>
      <w:ins w:id="242" w:author="Kerry Ann Samerotte" w:date="2018-08-08T20:45:00Z">
        <w:r>
          <w:rPr>
            <w:rFonts w:ascii="Arial" w:hAnsi="Arial" w:cs="Arial"/>
            <w:bCs/>
            <w:color w:val="FF0000"/>
            <w:sz w:val="22"/>
            <w:szCs w:val="22"/>
          </w:rPr>
          <w:t xml:space="preserve"> unique perspective.</w:t>
        </w:r>
      </w:ins>
      <w:ins w:id="243" w:author="Kerry Ann Samerotte" w:date="2018-08-08T20:44:00Z">
        <w:r>
          <w:rPr>
            <w:rFonts w:ascii="Arial" w:hAnsi="Arial" w:cs="Arial"/>
            <w:bCs/>
            <w:color w:val="FF0000"/>
            <w:sz w:val="22"/>
            <w:szCs w:val="22"/>
          </w:rPr>
          <w:t xml:space="preserve"> </w:t>
        </w:r>
      </w:ins>
      <w:ins w:id="244" w:author="Kerry Ann Samerotte" w:date="2018-08-08T19:07:00Z">
        <w:r w:rsidR="005F6A47">
          <w:rPr>
            <w:rFonts w:ascii="Arial" w:hAnsi="Arial" w:cs="Arial"/>
            <w:bCs/>
            <w:color w:val="FF0000"/>
            <w:sz w:val="22"/>
            <w:szCs w:val="22"/>
          </w:rPr>
          <w:t>T</w:t>
        </w:r>
      </w:ins>
      <w:ins w:id="245" w:author="Kerry Ann Samerotte" w:date="2018-08-08T20:45:00Z">
        <w:r>
          <w:rPr>
            <w:rFonts w:ascii="Arial" w:hAnsi="Arial" w:cs="Arial"/>
            <w:bCs/>
            <w:color w:val="FF0000"/>
            <w:sz w:val="22"/>
            <w:szCs w:val="22"/>
          </w:rPr>
          <w:t>ry th</w:t>
        </w:r>
      </w:ins>
      <w:ins w:id="246" w:author="Kerry Ann Samerotte" w:date="2018-08-08T19:07:00Z">
        <w:r w:rsidR="005F6A47">
          <w:rPr>
            <w:rFonts w:ascii="Arial" w:hAnsi="Arial" w:cs="Arial"/>
            <w:bCs/>
            <w:color w:val="FF0000"/>
            <w:sz w:val="22"/>
            <w:szCs w:val="22"/>
          </w:rPr>
          <w:t>ink</w:t>
        </w:r>
      </w:ins>
      <w:ins w:id="247" w:author="Kerry Ann Samerotte" w:date="2018-08-08T20:45:00Z">
        <w:r>
          <w:rPr>
            <w:rFonts w:ascii="Arial" w:hAnsi="Arial" w:cs="Arial"/>
            <w:bCs/>
            <w:color w:val="FF0000"/>
            <w:sz w:val="22"/>
            <w:szCs w:val="22"/>
          </w:rPr>
          <w:t>ing</w:t>
        </w:r>
      </w:ins>
      <w:ins w:id="248" w:author="Kerry Ann Samerotte" w:date="2018-08-08T19:07:00Z">
        <w:r w:rsidR="005F6A47">
          <w:rPr>
            <w:rFonts w:ascii="Arial" w:hAnsi="Arial" w:cs="Arial"/>
            <w:bCs/>
            <w:color w:val="FF0000"/>
            <w:sz w:val="22"/>
            <w:szCs w:val="22"/>
          </w:rPr>
          <w:t xml:space="preserve"> about the things </w:t>
        </w:r>
      </w:ins>
      <w:ins w:id="249" w:author="Kerry Ann Samerotte" w:date="2018-08-08T20:41:00Z">
        <w:r>
          <w:rPr>
            <w:rFonts w:ascii="Arial" w:hAnsi="Arial" w:cs="Arial"/>
            <w:bCs/>
            <w:color w:val="FF0000"/>
            <w:sz w:val="22"/>
            <w:szCs w:val="22"/>
          </w:rPr>
          <w:t>previous</w:t>
        </w:r>
      </w:ins>
      <w:ins w:id="250" w:author="Kerry Ann Samerotte" w:date="2018-08-08T19:07:00Z">
        <w:r w:rsidR="005F6A47" w:rsidRPr="00123D35">
          <w:rPr>
            <w:rFonts w:ascii="Arial" w:hAnsi="Arial" w:cs="Arial"/>
            <w:bCs/>
            <w:color w:val="FF0000"/>
            <w:sz w:val="22"/>
            <w:szCs w:val="22"/>
          </w:rPr>
          <w:t xml:space="preserve"> studies have in common or do differently. </w:t>
        </w:r>
      </w:ins>
      <w:ins w:id="251" w:author="Kerry Ann Samerotte" w:date="2018-08-08T19:29:00Z">
        <w:r w:rsidR="00123D35" w:rsidRPr="00123D35">
          <w:rPr>
            <w:color w:val="FF0000"/>
            <w:rPrChange w:id="252" w:author="Kerry Ann Samerotte" w:date="2018-08-08T19:30:00Z">
              <w:rPr/>
            </w:rPrChange>
          </w:rPr>
          <w:t>Which approaches calculate the correlations across traits and which fit data to a model? Which approaches focus on deleterious mutations</w:t>
        </w:r>
      </w:ins>
      <w:ins w:id="253" w:author="Kerry Ann Samerotte" w:date="2018-08-08T20:46:00Z">
        <w:r>
          <w:rPr>
            <w:color w:val="FF0000"/>
          </w:rPr>
          <w:t xml:space="preserve"> or single mutations</w:t>
        </w:r>
      </w:ins>
      <w:ins w:id="254" w:author="Kerry Ann Samerotte" w:date="2018-08-08T19:29:00Z">
        <w:r w:rsidR="00123D35" w:rsidRPr="00123D35">
          <w:rPr>
            <w:color w:val="FF0000"/>
            <w:rPrChange w:id="255" w:author="Kerry Ann Samerotte" w:date="2018-08-08T19:30:00Z">
              <w:rPr/>
            </w:rPrChange>
          </w:rPr>
          <w:t xml:space="preserve">? Which make assumptions about the distributions of mutational effects? </w:t>
        </w:r>
      </w:ins>
      <w:ins w:id="256" w:author="Kerry Ann Samerotte" w:date="2018-08-08T20:45:00Z">
        <w:r>
          <w:rPr>
            <w:rFonts w:ascii="Arial" w:hAnsi="Arial" w:cs="Arial"/>
            <w:bCs/>
            <w:color w:val="FF0000"/>
            <w:sz w:val="22"/>
            <w:szCs w:val="22"/>
          </w:rPr>
          <w:t>M</w:t>
        </w:r>
      </w:ins>
      <w:ins w:id="257" w:author="Kerry Ann Samerotte" w:date="2018-08-08T20:41:00Z">
        <w:r>
          <w:rPr>
            <w:rFonts w:ascii="Arial" w:hAnsi="Arial" w:cs="Arial"/>
            <w:bCs/>
            <w:color w:val="FF0000"/>
            <w:sz w:val="22"/>
            <w:szCs w:val="22"/>
          </w:rPr>
          <w:t xml:space="preserve">ost importantly, </w:t>
        </w:r>
      </w:ins>
      <w:ins w:id="258" w:author="Kerry Ann Samerotte" w:date="2018-08-08T19:09:00Z">
        <w:r w:rsidR="005F6A47" w:rsidRPr="00123D35">
          <w:rPr>
            <w:rFonts w:ascii="Arial" w:hAnsi="Arial" w:cs="Arial"/>
            <w:bCs/>
            <w:color w:val="FF0000"/>
            <w:sz w:val="22"/>
            <w:szCs w:val="22"/>
          </w:rPr>
          <w:t>f</w:t>
        </w:r>
      </w:ins>
      <w:ins w:id="259" w:author="Kerry Ann Samerotte" w:date="2018-08-08T19:07:00Z">
        <w:r w:rsidR="005F6A47" w:rsidRPr="00123D35">
          <w:rPr>
            <w:rFonts w:ascii="Arial" w:hAnsi="Arial" w:cs="Arial"/>
            <w:bCs/>
            <w:color w:val="FF0000"/>
            <w:sz w:val="22"/>
            <w:szCs w:val="22"/>
          </w:rPr>
          <w:t xml:space="preserve">ocus on the aspects </w:t>
        </w:r>
        <w:r w:rsidR="005F6A47">
          <w:rPr>
            <w:rFonts w:ascii="Arial" w:hAnsi="Arial" w:cs="Arial"/>
            <w:bCs/>
            <w:color w:val="FF0000"/>
            <w:sz w:val="22"/>
            <w:szCs w:val="22"/>
          </w:rPr>
          <w:t xml:space="preserve">that are most relevant to </w:t>
        </w:r>
      </w:ins>
      <w:ins w:id="260" w:author="Kerry Ann Samerotte" w:date="2018-08-09T10:02:00Z">
        <w:r w:rsidR="00277923">
          <w:rPr>
            <w:rFonts w:ascii="Arial" w:hAnsi="Arial" w:cs="Arial"/>
            <w:bCs/>
            <w:color w:val="FF0000"/>
            <w:sz w:val="22"/>
            <w:szCs w:val="22"/>
          </w:rPr>
          <w:t>your own</w:t>
        </w:r>
      </w:ins>
      <w:ins w:id="261" w:author="Kerry Ann Samerotte" w:date="2018-08-08T19:07:00Z">
        <w:r w:rsidR="005F6A47">
          <w:rPr>
            <w:rFonts w:ascii="Arial" w:hAnsi="Arial" w:cs="Arial"/>
            <w:bCs/>
            <w:color w:val="FF0000"/>
            <w:sz w:val="22"/>
            <w:szCs w:val="22"/>
          </w:rPr>
          <w:t xml:space="preserve"> results </w:t>
        </w:r>
      </w:ins>
      <w:ins w:id="262" w:author="Kerry Ann Samerotte" w:date="2018-08-09T10:02:00Z">
        <w:r w:rsidR="00277923">
          <w:rPr>
            <w:rFonts w:ascii="Arial" w:hAnsi="Arial" w:cs="Arial"/>
            <w:bCs/>
            <w:color w:val="FF0000"/>
            <w:sz w:val="22"/>
            <w:szCs w:val="22"/>
          </w:rPr>
          <w:t xml:space="preserve">that </w:t>
        </w:r>
      </w:ins>
      <w:ins w:id="263" w:author="Kerry Ann Samerotte" w:date="2018-08-08T19:07:00Z">
        <w:r w:rsidR="005F6A47">
          <w:rPr>
            <w:rFonts w:ascii="Arial" w:hAnsi="Arial" w:cs="Arial"/>
            <w:bCs/>
            <w:color w:val="FF0000"/>
            <w:sz w:val="22"/>
            <w:szCs w:val="22"/>
          </w:rPr>
          <w:t xml:space="preserve">you will present later. </w:t>
        </w:r>
      </w:ins>
    </w:p>
    <w:p w14:paraId="5666827D" w14:textId="77777777" w:rsidR="00C56DA2" w:rsidRDefault="00C56DA2">
      <w:pPr>
        <w:pStyle w:val="CommentText"/>
        <w:spacing w:line="276" w:lineRule="auto"/>
        <w:rPr>
          <w:ins w:id="264" w:author="Kerry Ann Samerotte" w:date="2018-08-08T19:32:00Z"/>
          <w:rFonts w:ascii="Arial" w:hAnsi="Arial" w:cs="Arial"/>
          <w:bCs/>
          <w:color w:val="FF0000"/>
          <w:sz w:val="22"/>
          <w:szCs w:val="22"/>
        </w:rPr>
        <w:pPrChange w:id="265" w:author="Kerry Ann Samerotte" w:date="2018-08-08T20:45:00Z">
          <w:pPr>
            <w:widowControl w:val="0"/>
            <w:autoSpaceDE w:val="0"/>
            <w:autoSpaceDN w:val="0"/>
            <w:adjustRightInd w:val="0"/>
            <w:spacing w:after="240" w:line="288" w:lineRule="auto"/>
          </w:pPr>
        </w:pPrChange>
      </w:pPr>
    </w:p>
    <w:p w14:paraId="35A8E701" w14:textId="61D1BCC1" w:rsidR="00C56DA2" w:rsidRDefault="00C56DA2">
      <w:pPr>
        <w:pStyle w:val="CommentText"/>
        <w:spacing w:line="276" w:lineRule="auto"/>
        <w:rPr>
          <w:ins w:id="266" w:author="Kerry Ann Samerotte" w:date="2018-08-08T19:32:00Z"/>
          <w:rFonts w:ascii="Arial" w:hAnsi="Arial" w:cs="Arial"/>
          <w:color w:val="FF0000"/>
          <w:sz w:val="22"/>
          <w:szCs w:val="22"/>
        </w:rPr>
      </w:pPr>
      <w:ins w:id="267" w:author="Kerry Ann Samerotte" w:date="2018-08-08T19:32:00Z">
        <w:r>
          <w:rPr>
            <w:rFonts w:ascii="Arial" w:hAnsi="Arial" w:cs="Arial"/>
            <w:color w:val="FF0000"/>
            <w:sz w:val="22"/>
            <w:szCs w:val="22"/>
          </w:rPr>
          <w:t xml:space="preserve">Try not to </w:t>
        </w:r>
      </w:ins>
      <w:ins w:id="268" w:author="Kerry Ann Samerotte" w:date="2018-08-08T20:49:00Z">
        <w:r w:rsidR="00446036">
          <w:rPr>
            <w:rFonts w:ascii="Arial" w:hAnsi="Arial" w:cs="Arial"/>
            <w:color w:val="FF0000"/>
            <w:sz w:val="22"/>
            <w:szCs w:val="22"/>
          </w:rPr>
          <w:t xml:space="preserve">focus </w:t>
        </w:r>
      </w:ins>
      <w:ins w:id="269" w:author="Kerry Ann Samerotte" w:date="2018-08-08T20:50:00Z">
        <w:r w:rsidR="00446036">
          <w:rPr>
            <w:rFonts w:ascii="Arial" w:hAnsi="Arial" w:cs="Arial"/>
            <w:color w:val="FF0000"/>
            <w:sz w:val="22"/>
            <w:szCs w:val="22"/>
          </w:rPr>
          <w:t xml:space="preserve">only </w:t>
        </w:r>
      </w:ins>
      <w:ins w:id="270" w:author="Kerry Ann Samerotte" w:date="2018-08-08T20:49:00Z">
        <w:r w:rsidR="00446036">
          <w:rPr>
            <w:rFonts w:ascii="Arial" w:hAnsi="Arial" w:cs="Arial"/>
            <w:color w:val="FF0000"/>
            <w:sz w:val="22"/>
            <w:szCs w:val="22"/>
          </w:rPr>
          <w:t>on descriptive</w:t>
        </w:r>
      </w:ins>
      <w:ins w:id="271" w:author="Kerry Ann Samerotte" w:date="2018-08-08T19:32:00Z">
        <w:r>
          <w:rPr>
            <w:rFonts w:ascii="Arial" w:hAnsi="Arial" w:cs="Arial"/>
            <w:color w:val="FF0000"/>
            <w:sz w:val="22"/>
            <w:szCs w:val="22"/>
          </w:rPr>
          <w:t xml:space="preserve"> </w:t>
        </w:r>
      </w:ins>
      <w:ins w:id="272" w:author="Kerry Ann Samerotte" w:date="2018-08-08T20:49:00Z">
        <w:r w:rsidR="00446036">
          <w:rPr>
            <w:rFonts w:ascii="Arial" w:hAnsi="Arial" w:cs="Arial"/>
            <w:color w:val="FF0000"/>
            <w:sz w:val="22"/>
            <w:szCs w:val="22"/>
          </w:rPr>
          <w:t xml:space="preserve">statements </w:t>
        </w:r>
      </w:ins>
      <w:ins w:id="273" w:author="Kerry Ann Samerotte" w:date="2018-08-08T19:32:00Z">
        <w:r>
          <w:rPr>
            <w:rFonts w:ascii="Arial" w:hAnsi="Arial" w:cs="Arial"/>
            <w:color w:val="FF0000"/>
            <w:sz w:val="22"/>
            <w:szCs w:val="22"/>
          </w:rPr>
          <w:t>like, “Most previous studies examine the phenotypes that contribute to fitness by making large genetic perturbations (cite, cite cite).” Try to</w:t>
        </w:r>
      </w:ins>
      <w:ins w:id="274" w:author="Kerry Ann Samerotte" w:date="2018-08-09T10:03:00Z">
        <w:r w:rsidR="00277923">
          <w:rPr>
            <w:rFonts w:ascii="Arial" w:hAnsi="Arial" w:cs="Arial"/>
            <w:color w:val="FF0000"/>
            <w:sz w:val="22"/>
            <w:szCs w:val="22"/>
          </w:rPr>
          <w:t>,</w:t>
        </w:r>
      </w:ins>
      <w:ins w:id="275" w:author="Kerry Ann Samerotte" w:date="2018-08-08T19:32:00Z">
        <w:r>
          <w:rPr>
            <w:rFonts w:ascii="Arial" w:hAnsi="Arial" w:cs="Arial"/>
            <w:color w:val="FF0000"/>
            <w:sz w:val="22"/>
            <w:szCs w:val="22"/>
          </w:rPr>
          <w:t xml:space="preserve"> </w:t>
        </w:r>
      </w:ins>
      <w:ins w:id="276" w:author="Kerry Ann Samerotte" w:date="2018-08-09T10:03:00Z">
        <w:r w:rsidR="00277923">
          <w:rPr>
            <w:rFonts w:ascii="Arial" w:hAnsi="Arial" w:cs="Arial"/>
            <w:color w:val="FF0000"/>
            <w:sz w:val="22"/>
            <w:szCs w:val="22"/>
          </w:rPr>
          <w:t>once in a while,</w:t>
        </w:r>
      </w:ins>
      <w:ins w:id="277" w:author="Kerry Ann Samerotte" w:date="2018-08-08T20:50:00Z">
        <w:r w:rsidR="00446036">
          <w:rPr>
            <w:rFonts w:ascii="Arial" w:hAnsi="Arial" w:cs="Arial"/>
            <w:color w:val="FF0000"/>
            <w:sz w:val="22"/>
            <w:szCs w:val="22"/>
          </w:rPr>
          <w:t xml:space="preserve"> </w:t>
        </w:r>
      </w:ins>
      <w:ins w:id="278" w:author="Kerry Ann Samerotte" w:date="2018-08-08T19:32:00Z">
        <w:r w:rsidR="00277923">
          <w:rPr>
            <w:rFonts w:ascii="Arial" w:hAnsi="Arial" w:cs="Arial"/>
            <w:color w:val="FF0000"/>
            <w:sz w:val="22"/>
            <w:szCs w:val="22"/>
          </w:rPr>
          <w:t>think deeper</w:t>
        </w:r>
        <w:r>
          <w:rPr>
            <w:rFonts w:ascii="Arial" w:hAnsi="Arial" w:cs="Arial"/>
            <w:color w:val="FF0000"/>
            <w:sz w:val="22"/>
            <w:szCs w:val="22"/>
          </w:rPr>
          <w:t xml:space="preserve"> and have statement</w:t>
        </w:r>
      </w:ins>
      <w:ins w:id="279" w:author="Kerry Ann Samerotte" w:date="2018-08-09T10:03:00Z">
        <w:r w:rsidR="00277923">
          <w:rPr>
            <w:rFonts w:ascii="Arial" w:hAnsi="Arial" w:cs="Arial"/>
            <w:color w:val="FF0000"/>
            <w:sz w:val="22"/>
            <w:szCs w:val="22"/>
          </w:rPr>
          <w:t>s</w:t>
        </w:r>
      </w:ins>
      <w:ins w:id="280" w:author="Kerry Ann Samerotte" w:date="2018-08-08T19:32:00Z">
        <w:r>
          <w:rPr>
            <w:rFonts w:ascii="Arial" w:hAnsi="Arial" w:cs="Arial"/>
            <w:color w:val="FF0000"/>
            <w:sz w:val="22"/>
            <w:szCs w:val="22"/>
          </w:rPr>
          <w:t xml:space="preserve"> like, “</w:t>
        </w:r>
        <w:commentRangeStart w:id="281"/>
        <w:r>
          <w:rPr>
            <w:rFonts w:ascii="Arial" w:hAnsi="Arial" w:cs="Arial"/>
            <w:color w:val="FF0000"/>
            <w:sz w:val="22"/>
            <w:szCs w:val="22"/>
          </w:rPr>
          <w:t xml:space="preserve">previous studies that examine fitness-relevant phenotypes across diverse genetic backgrounds (cite cite) might tell us about X, but studies that examine phenotypes across more subtle perturbations will tell us about Y. </w:t>
        </w:r>
        <w:commentRangeEnd w:id="281"/>
        <w:r>
          <w:rPr>
            <w:rStyle w:val="CommentReference"/>
          </w:rPr>
          <w:commentReference w:id="281"/>
        </w:r>
      </w:ins>
    </w:p>
    <w:p w14:paraId="2BA29821" w14:textId="77777777" w:rsidR="00C56DA2" w:rsidRDefault="00C56DA2">
      <w:pPr>
        <w:pStyle w:val="CommentText"/>
        <w:spacing w:line="276" w:lineRule="auto"/>
        <w:rPr>
          <w:ins w:id="282" w:author="Kerry Ann Samerotte" w:date="2018-08-08T19:32:00Z"/>
          <w:rFonts w:ascii="Arial" w:hAnsi="Arial" w:cs="Arial"/>
          <w:bCs/>
          <w:color w:val="FF0000"/>
          <w:sz w:val="22"/>
          <w:szCs w:val="22"/>
        </w:rPr>
        <w:pPrChange w:id="283" w:author="Kerry Ann Samerotte" w:date="2018-08-08T20:45:00Z">
          <w:pPr>
            <w:widowControl w:val="0"/>
            <w:autoSpaceDE w:val="0"/>
            <w:autoSpaceDN w:val="0"/>
            <w:adjustRightInd w:val="0"/>
            <w:spacing w:after="240" w:line="288" w:lineRule="auto"/>
          </w:pPr>
        </w:pPrChange>
      </w:pPr>
    </w:p>
    <w:p w14:paraId="3F901751" w14:textId="590CC980" w:rsidR="00E17EA7" w:rsidRDefault="005F6A47">
      <w:pPr>
        <w:pStyle w:val="CommentText"/>
        <w:spacing w:line="276" w:lineRule="auto"/>
        <w:rPr>
          <w:ins w:id="284" w:author="Kerry Ann Samerotte" w:date="2018-08-08T19:30:00Z"/>
          <w:rFonts w:ascii="Arial" w:hAnsi="Arial" w:cs="Arial"/>
          <w:bCs/>
          <w:color w:val="FF0000"/>
          <w:sz w:val="22"/>
          <w:szCs w:val="22"/>
        </w:rPr>
        <w:pPrChange w:id="285" w:author="Kerry Ann Samerotte" w:date="2018-08-08T20:45:00Z">
          <w:pPr>
            <w:widowControl w:val="0"/>
            <w:autoSpaceDE w:val="0"/>
            <w:autoSpaceDN w:val="0"/>
            <w:adjustRightInd w:val="0"/>
            <w:spacing w:after="240" w:line="288" w:lineRule="auto"/>
          </w:pPr>
        </w:pPrChange>
      </w:pPr>
      <w:ins w:id="286" w:author="Kerry Ann Samerotte" w:date="2018-08-08T19:09:00Z">
        <w:r>
          <w:rPr>
            <w:rFonts w:ascii="Arial" w:hAnsi="Arial" w:cs="Arial"/>
            <w:bCs/>
            <w:color w:val="FF0000"/>
            <w:sz w:val="22"/>
            <w:szCs w:val="22"/>
          </w:rPr>
          <w:t>Overall, t</w:t>
        </w:r>
      </w:ins>
      <w:ins w:id="287" w:author="Kerry Ann Samerotte" w:date="2018-08-08T19:03:00Z">
        <w:r w:rsidR="00BD650B" w:rsidRPr="00153F25">
          <w:rPr>
            <w:rFonts w:ascii="Arial" w:hAnsi="Arial" w:cs="Arial"/>
            <w:bCs/>
            <w:color w:val="FF0000"/>
            <w:sz w:val="22"/>
            <w:szCs w:val="22"/>
          </w:rPr>
          <w:t xml:space="preserve">his section should be </w:t>
        </w:r>
        <w:r w:rsidR="00123D35">
          <w:rPr>
            <w:rFonts w:ascii="Arial" w:hAnsi="Arial" w:cs="Arial"/>
            <w:bCs/>
            <w:color w:val="FF0000"/>
            <w:sz w:val="22"/>
            <w:szCs w:val="22"/>
          </w:rPr>
          <w:t xml:space="preserve">(1) </w:t>
        </w:r>
        <w:r w:rsidR="00BD650B" w:rsidRPr="00153F25">
          <w:rPr>
            <w:rFonts w:ascii="Arial" w:hAnsi="Arial" w:cs="Arial"/>
            <w:bCs/>
            <w:color w:val="FF0000"/>
            <w:sz w:val="22"/>
            <w:szCs w:val="22"/>
          </w:rPr>
          <w:t>shorter and (2) more inclusive. Add pareto</w:t>
        </w:r>
      </w:ins>
      <w:ins w:id="288" w:author="Kerry Ann Samerotte" w:date="2018-08-08T19:10:00Z">
        <w:r>
          <w:rPr>
            <w:rFonts w:ascii="Arial" w:hAnsi="Arial" w:cs="Arial"/>
            <w:bCs/>
            <w:color w:val="FF0000"/>
            <w:sz w:val="22"/>
            <w:szCs w:val="22"/>
          </w:rPr>
          <w:t>-</w:t>
        </w:r>
      </w:ins>
      <w:ins w:id="289" w:author="Kerry Ann Samerotte" w:date="2018-08-08T19:03:00Z">
        <w:r w:rsidR="00BD650B" w:rsidRPr="00153F25">
          <w:rPr>
            <w:rFonts w:ascii="Arial" w:hAnsi="Arial" w:cs="Arial"/>
            <w:bCs/>
            <w:color w:val="FF0000"/>
            <w:sz w:val="22"/>
            <w:szCs w:val="22"/>
          </w:rPr>
          <w:t>optimality</w:t>
        </w:r>
      </w:ins>
      <w:ins w:id="290" w:author="Kerry Ann Samerotte" w:date="2018-08-08T19:10:00Z">
        <w:r>
          <w:rPr>
            <w:rFonts w:ascii="Arial" w:hAnsi="Arial" w:cs="Arial"/>
            <w:bCs/>
            <w:color w:val="FF0000"/>
            <w:sz w:val="22"/>
            <w:szCs w:val="22"/>
          </w:rPr>
          <w:t xml:space="preserve"> and</w:t>
        </w:r>
      </w:ins>
      <w:ins w:id="291" w:author="Kerry Ann Samerotte" w:date="2018-08-08T19:03:00Z">
        <w:r w:rsidR="00BD650B" w:rsidRPr="00153F25">
          <w:rPr>
            <w:rFonts w:ascii="Arial" w:hAnsi="Arial" w:cs="Arial"/>
            <w:bCs/>
            <w:color w:val="FF0000"/>
            <w:sz w:val="22"/>
            <w:szCs w:val="22"/>
          </w:rPr>
          <w:t xml:space="preserve"> antigenic cartography? Add </w:t>
        </w:r>
        <w:proofErr w:type="spellStart"/>
        <w:r w:rsidR="00BD650B" w:rsidRPr="00153F25">
          <w:rPr>
            <w:rFonts w:ascii="Arial" w:hAnsi="Arial" w:cs="Arial"/>
            <w:bCs/>
            <w:color w:val="FF0000"/>
            <w:sz w:val="22"/>
            <w:szCs w:val="22"/>
          </w:rPr>
          <w:t>Brauer</w:t>
        </w:r>
        <w:proofErr w:type="spellEnd"/>
        <w:r w:rsidR="00BD650B" w:rsidRPr="00153F25">
          <w:rPr>
            <w:rFonts w:ascii="Arial" w:hAnsi="Arial" w:cs="Arial"/>
            <w:bCs/>
            <w:color w:val="FF0000"/>
            <w:sz w:val="22"/>
            <w:szCs w:val="22"/>
          </w:rPr>
          <w:t xml:space="preserve"> </w:t>
        </w:r>
        <w:r w:rsidR="00123D35">
          <w:rPr>
            <w:rFonts w:ascii="Arial" w:hAnsi="Arial" w:cs="Arial"/>
            <w:bCs/>
            <w:color w:val="FF0000"/>
            <w:sz w:val="22"/>
            <w:szCs w:val="22"/>
          </w:rPr>
          <w:t xml:space="preserve">&amp; Botstein Mol. </w:t>
        </w:r>
        <w:proofErr w:type="spellStart"/>
        <w:r w:rsidR="00123D35">
          <w:rPr>
            <w:rFonts w:ascii="Arial" w:hAnsi="Arial" w:cs="Arial"/>
            <w:bCs/>
            <w:color w:val="FF0000"/>
            <w:sz w:val="22"/>
            <w:szCs w:val="22"/>
          </w:rPr>
          <w:t>Evol</w:t>
        </w:r>
        <w:proofErr w:type="spellEnd"/>
        <w:r w:rsidR="00123D35">
          <w:rPr>
            <w:rFonts w:ascii="Arial" w:hAnsi="Arial" w:cs="Arial"/>
            <w:bCs/>
            <w:color w:val="FF0000"/>
            <w:sz w:val="22"/>
            <w:szCs w:val="22"/>
          </w:rPr>
          <w:t>. Cell</w:t>
        </w:r>
        <w:r w:rsidR="00BD650B" w:rsidRPr="00153F25">
          <w:rPr>
            <w:rFonts w:ascii="Arial" w:hAnsi="Arial" w:cs="Arial"/>
            <w:bCs/>
            <w:color w:val="FF0000"/>
            <w:sz w:val="22"/>
            <w:szCs w:val="22"/>
          </w:rPr>
          <w:t>?</w:t>
        </w:r>
      </w:ins>
      <w:ins w:id="292" w:author="Kerry Ann Samerotte" w:date="2018-08-08T20:47:00Z">
        <w:r w:rsidR="00974B7D">
          <w:rPr>
            <w:rFonts w:ascii="Arial" w:hAnsi="Arial" w:cs="Arial"/>
            <w:bCs/>
            <w:color w:val="FF0000"/>
            <w:sz w:val="22"/>
            <w:szCs w:val="22"/>
          </w:rPr>
          <w:t xml:space="preserve"> Here are the paragraphs that you had in this section, plus some </w:t>
        </w:r>
      </w:ins>
      <w:ins w:id="293" w:author="Kerry Ann Samerotte" w:date="2018-08-08T20:48:00Z">
        <w:r w:rsidR="00974B7D">
          <w:rPr>
            <w:rFonts w:ascii="Arial" w:hAnsi="Arial" w:cs="Arial"/>
            <w:bCs/>
            <w:color w:val="FF0000"/>
            <w:sz w:val="22"/>
            <w:szCs w:val="22"/>
          </w:rPr>
          <w:t xml:space="preserve">extra text and </w:t>
        </w:r>
      </w:ins>
      <w:ins w:id="294" w:author="Kerry Ann Samerotte" w:date="2018-08-08T20:47:00Z">
        <w:r w:rsidR="00974B7D">
          <w:rPr>
            <w:rFonts w:ascii="Arial" w:hAnsi="Arial" w:cs="Arial"/>
            <w:bCs/>
            <w:color w:val="FF0000"/>
            <w:sz w:val="22"/>
            <w:szCs w:val="22"/>
          </w:rPr>
          <w:t>comments that might help</w:t>
        </w:r>
      </w:ins>
      <w:ins w:id="295" w:author="Kerry Ann Samerotte" w:date="2018-08-08T20:53:00Z">
        <w:r w:rsidR="00446036">
          <w:rPr>
            <w:rFonts w:ascii="Arial" w:hAnsi="Arial" w:cs="Arial"/>
            <w:bCs/>
            <w:color w:val="FF0000"/>
            <w:sz w:val="22"/>
            <w:szCs w:val="22"/>
          </w:rPr>
          <w:t>. Don’t edit these paragrap</w:t>
        </w:r>
      </w:ins>
      <w:ins w:id="296" w:author="Kerry Ann Samerotte" w:date="2018-08-08T20:54:00Z">
        <w:r w:rsidR="00446036">
          <w:rPr>
            <w:rFonts w:ascii="Arial" w:hAnsi="Arial" w:cs="Arial"/>
            <w:bCs/>
            <w:color w:val="FF0000"/>
            <w:sz w:val="22"/>
            <w:szCs w:val="22"/>
          </w:rPr>
          <w:t>hs. Rethink based on the comments above and rewrite.</w:t>
        </w:r>
      </w:ins>
    </w:p>
    <w:p w14:paraId="7CD4D67A" w14:textId="77777777" w:rsidR="00D37FF3" w:rsidRPr="00BD650B" w:rsidRDefault="00D37FF3">
      <w:pPr>
        <w:pStyle w:val="CommentText"/>
        <w:spacing w:line="276" w:lineRule="auto"/>
        <w:rPr>
          <w:ins w:id="297" w:author="Kerry Ann Samerotte" w:date="2018-08-08T18:54:00Z"/>
          <w:rFonts w:ascii="Arial" w:hAnsi="Arial" w:cs="Arial"/>
          <w:bCs/>
          <w:color w:val="FF0000"/>
          <w:sz w:val="22"/>
          <w:szCs w:val="22"/>
        </w:rPr>
        <w:pPrChange w:id="298" w:author="Kerry Ann Samerotte" w:date="2018-08-08T19:30:00Z">
          <w:pPr>
            <w:widowControl w:val="0"/>
            <w:autoSpaceDE w:val="0"/>
            <w:autoSpaceDN w:val="0"/>
            <w:adjustRightInd w:val="0"/>
            <w:spacing w:after="240" w:line="288" w:lineRule="auto"/>
          </w:pPr>
        </w:pPrChange>
      </w:pPr>
    </w:p>
    <w:p w14:paraId="12ED763E" w14:textId="41315327" w:rsidR="009B7507" w:rsidRPr="005F6A47" w:rsidRDefault="00BE0C60">
      <w:pPr>
        <w:widowControl w:val="0"/>
        <w:autoSpaceDE w:val="0"/>
        <w:autoSpaceDN w:val="0"/>
        <w:adjustRightInd w:val="0"/>
        <w:spacing w:after="240" w:line="276" w:lineRule="auto"/>
        <w:rPr>
          <w:ins w:id="299" w:author="Kerry Ann Samerotte" w:date="2018-08-06T08:51:00Z"/>
          <w:rFonts w:ascii="Arial" w:hAnsi="Arial" w:cs="Arial"/>
          <w:bCs/>
          <w:color w:val="FF0000"/>
          <w:sz w:val="22"/>
          <w:szCs w:val="22"/>
          <w:rPrChange w:id="300" w:author="Kerry Ann Samerotte" w:date="2018-08-08T19:11:00Z">
            <w:rPr>
              <w:ins w:id="301" w:author="Kerry Ann Samerotte" w:date="2018-08-06T08:51:00Z"/>
              <w:rFonts w:ascii="Arial" w:hAnsi="Arial" w:cs="Arial"/>
              <w:bCs/>
              <w:color w:val="000000"/>
              <w:sz w:val="22"/>
              <w:szCs w:val="22"/>
            </w:rPr>
          </w:rPrChange>
        </w:rPr>
        <w:pPrChange w:id="302" w:author="Kerry Ann Samerotte" w:date="2018-08-08T19:11:00Z">
          <w:pPr>
            <w:widowControl w:val="0"/>
            <w:autoSpaceDE w:val="0"/>
            <w:autoSpaceDN w:val="0"/>
            <w:adjustRightInd w:val="0"/>
            <w:spacing w:after="240" w:line="288" w:lineRule="auto"/>
          </w:pPr>
        </w:pPrChange>
      </w:pPr>
      <w:commentRangeStart w:id="303"/>
      <w:ins w:id="304" w:author="Kerry Ann Samerotte" w:date="2018-08-08T14:36:00Z">
        <w:r w:rsidRPr="00BD650B">
          <w:rPr>
            <w:rFonts w:ascii="Arial" w:hAnsi="Arial" w:cs="Arial"/>
            <w:bCs/>
            <w:color w:val="FF0000"/>
            <w:sz w:val="22"/>
            <w:szCs w:val="22"/>
          </w:rPr>
          <w:t xml:space="preserve"> </w:t>
        </w:r>
      </w:ins>
      <w:ins w:id="305" w:author="Kerry Ann Samerotte" w:date="2018-08-06T09:00:00Z">
        <w:r w:rsidR="0043325D">
          <w:rPr>
            <w:rFonts w:ascii="Arial" w:hAnsi="Arial" w:cs="Arial"/>
            <w:bCs/>
            <w:color w:val="000000"/>
            <w:sz w:val="22"/>
            <w:szCs w:val="22"/>
          </w:rPr>
          <w:t xml:space="preserve">To contend with </w:t>
        </w:r>
      </w:ins>
      <w:ins w:id="306" w:author="Kerry Ann Samerotte" w:date="2018-08-08T19:12:00Z">
        <w:r w:rsidR="005F6A47">
          <w:rPr>
            <w:rFonts w:ascii="Arial" w:hAnsi="Arial" w:cs="Arial"/>
            <w:bCs/>
            <w:color w:val="000000"/>
            <w:sz w:val="22"/>
            <w:szCs w:val="22"/>
          </w:rPr>
          <w:t>the</w:t>
        </w:r>
      </w:ins>
      <w:ins w:id="307" w:author="Kerry Ann Samerotte" w:date="2018-08-07T09:17:00Z">
        <w:r w:rsidR="0043325D">
          <w:rPr>
            <w:rFonts w:ascii="Arial" w:hAnsi="Arial" w:cs="Arial"/>
            <w:bCs/>
            <w:color w:val="000000"/>
            <w:sz w:val="22"/>
            <w:szCs w:val="22"/>
          </w:rPr>
          <w:t xml:space="preserve"> </w:t>
        </w:r>
      </w:ins>
      <w:ins w:id="308" w:author="Kerry Ann Samerotte" w:date="2018-08-08T19:12:00Z">
        <w:r w:rsidR="005F6A47">
          <w:rPr>
            <w:rFonts w:ascii="Arial" w:hAnsi="Arial" w:cs="Arial"/>
            <w:bCs/>
            <w:color w:val="000000"/>
            <w:sz w:val="22"/>
            <w:szCs w:val="22"/>
          </w:rPr>
          <w:t xml:space="preserve">complexity of phenotype space, </w:t>
        </w:r>
      </w:ins>
      <w:ins w:id="309" w:author="Kerry Ann Samerotte" w:date="2018-08-07T09:17:00Z">
        <w:r w:rsidR="0043325D">
          <w:rPr>
            <w:rFonts w:ascii="Arial" w:hAnsi="Arial" w:cs="Arial"/>
            <w:bCs/>
            <w:color w:val="000000"/>
            <w:sz w:val="22"/>
            <w:szCs w:val="22"/>
          </w:rPr>
          <w:t>a number of</w:t>
        </w:r>
      </w:ins>
      <w:ins w:id="310" w:author="Kerry Ann Samerotte" w:date="2018-08-06T09:00:00Z">
        <w:r w:rsidR="0043325D">
          <w:rPr>
            <w:rFonts w:ascii="Arial" w:hAnsi="Arial" w:cs="Arial"/>
            <w:bCs/>
            <w:color w:val="000000"/>
            <w:sz w:val="22"/>
            <w:szCs w:val="22"/>
          </w:rPr>
          <w:t xml:space="preserve"> dimensional reduction approaches </w:t>
        </w:r>
      </w:ins>
      <w:ins w:id="311" w:author="Kerry Ann Samerotte" w:date="2018-08-07T09:17:00Z">
        <w:r w:rsidR="0043325D">
          <w:rPr>
            <w:rFonts w:ascii="Arial" w:hAnsi="Arial" w:cs="Arial"/>
            <w:bCs/>
            <w:color w:val="000000"/>
            <w:sz w:val="22"/>
            <w:szCs w:val="22"/>
          </w:rPr>
          <w:t>have been used in previous studies</w:t>
        </w:r>
      </w:ins>
      <w:ins w:id="312" w:author="Kerry Ann Samerotte" w:date="2018-08-07T09:18:00Z">
        <w:r w:rsidR="0043325D">
          <w:rPr>
            <w:rFonts w:ascii="Arial" w:hAnsi="Arial" w:cs="Arial"/>
            <w:bCs/>
            <w:color w:val="000000"/>
            <w:sz w:val="22"/>
            <w:szCs w:val="22"/>
          </w:rPr>
          <w:t>.</w:t>
        </w:r>
      </w:ins>
      <w:commentRangeEnd w:id="303"/>
      <w:ins w:id="313" w:author="Kerry Ann Samerotte" w:date="2018-08-08T20:51:00Z">
        <w:r w:rsidR="00446036">
          <w:rPr>
            <w:rStyle w:val="CommentReference"/>
          </w:rPr>
          <w:commentReference w:id="303"/>
        </w:r>
      </w:ins>
      <w:ins w:id="314" w:author="Kerry Ann Samerotte" w:date="2018-08-07T09:18:00Z">
        <w:r w:rsidR="0043325D">
          <w:rPr>
            <w:rFonts w:ascii="Arial" w:hAnsi="Arial" w:cs="Arial"/>
            <w:bCs/>
            <w:color w:val="000000"/>
            <w:sz w:val="22"/>
            <w:szCs w:val="22"/>
          </w:rPr>
          <w:t xml:space="preserve"> A very common approach is PCA, or variants </w:t>
        </w:r>
      </w:ins>
      <w:ins w:id="315" w:author="Kerry Ann Samerotte" w:date="2018-08-08T19:12:00Z">
        <w:r w:rsidR="005F6A47">
          <w:rPr>
            <w:rFonts w:ascii="Arial" w:hAnsi="Arial" w:cs="Arial"/>
            <w:bCs/>
            <w:color w:val="000000"/>
            <w:sz w:val="22"/>
            <w:szCs w:val="22"/>
          </w:rPr>
          <w:t xml:space="preserve">of PCA </w:t>
        </w:r>
      </w:ins>
      <w:ins w:id="316" w:author="Kerry Ann Samerotte" w:date="2018-08-07T09:18:00Z">
        <w:r w:rsidR="0043325D">
          <w:rPr>
            <w:rFonts w:ascii="Arial" w:hAnsi="Arial" w:cs="Arial"/>
            <w:bCs/>
            <w:color w:val="000000"/>
            <w:sz w:val="22"/>
            <w:szCs w:val="22"/>
          </w:rPr>
          <w:t xml:space="preserve">like X, Y, Z. </w:t>
        </w:r>
      </w:ins>
      <w:ins w:id="317" w:author="Kerry Ann Samerotte" w:date="2018-08-06T09:00:00Z">
        <w:r w:rsidR="009B7507">
          <w:rPr>
            <w:rFonts w:ascii="Arial" w:hAnsi="Arial" w:cs="Arial"/>
            <w:bCs/>
            <w:color w:val="000000"/>
            <w:sz w:val="22"/>
            <w:szCs w:val="22"/>
          </w:rPr>
          <w:t xml:space="preserve"> </w:t>
        </w:r>
      </w:ins>
      <w:ins w:id="318" w:author="Kerry Ann Samerotte" w:date="2018-08-07T09:18:00Z">
        <w:r w:rsidR="0043325D">
          <w:rPr>
            <w:rFonts w:ascii="Arial" w:hAnsi="Arial" w:cs="Arial"/>
            <w:bCs/>
            <w:color w:val="000000"/>
            <w:sz w:val="22"/>
            <w:szCs w:val="22"/>
          </w:rPr>
          <w:t xml:space="preserve">These </w:t>
        </w:r>
      </w:ins>
      <w:ins w:id="319" w:author="Kerry Ann Samerotte" w:date="2018-08-07T09:19:00Z">
        <w:r w:rsidR="0043325D">
          <w:rPr>
            <w:rFonts w:ascii="Arial" w:hAnsi="Arial" w:cs="Arial"/>
            <w:bCs/>
            <w:color w:val="000000"/>
            <w:sz w:val="22"/>
            <w:szCs w:val="22"/>
          </w:rPr>
          <w:t>approaches</w:t>
        </w:r>
      </w:ins>
      <w:ins w:id="320" w:author="Kerry Ann Samerotte" w:date="2018-08-07T09:18:00Z">
        <w:r w:rsidR="0043325D">
          <w:rPr>
            <w:rFonts w:ascii="Arial" w:hAnsi="Arial" w:cs="Arial"/>
            <w:bCs/>
            <w:color w:val="000000"/>
            <w:sz w:val="22"/>
            <w:szCs w:val="22"/>
          </w:rPr>
          <w:t xml:space="preserve"> </w:t>
        </w:r>
      </w:ins>
      <w:ins w:id="321" w:author="Kerry Ann Samerotte" w:date="2018-08-08T19:12:00Z">
        <w:r w:rsidR="005F6A47">
          <w:rPr>
            <w:rFonts w:ascii="Arial" w:hAnsi="Arial" w:cs="Arial"/>
            <w:bCs/>
            <w:color w:val="000000"/>
            <w:sz w:val="22"/>
            <w:szCs w:val="22"/>
          </w:rPr>
          <w:t>calculate the correlation structure across traits that are measured to fin</w:t>
        </w:r>
      </w:ins>
      <w:ins w:id="322" w:author="Kerry Ann Samerotte" w:date="2018-08-08T19:13:00Z">
        <w:r w:rsidR="005F6A47">
          <w:rPr>
            <w:rFonts w:ascii="Arial" w:hAnsi="Arial" w:cs="Arial"/>
            <w:bCs/>
            <w:color w:val="000000"/>
            <w:sz w:val="22"/>
            <w:szCs w:val="22"/>
          </w:rPr>
          <w:t xml:space="preserve">d a smaller number of orthogonal phenotypic components. </w:t>
        </w:r>
        <w:commentRangeStart w:id="323"/>
        <w:r w:rsidR="005F6A47">
          <w:rPr>
            <w:rFonts w:ascii="Arial" w:hAnsi="Arial" w:cs="Arial"/>
            <w:bCs/>
            <w:color w:val="000000"/>
            <w:sz w:val="22"/>
            <w:szCs w:val="22"/>
          </w:rPr>
          <w:t xml:space="preserve">They </w:t>
        </w:r>
      </w:ins>
      <w:ins w:id="324" w:author="Kerry Ann Samerotte" w:date="2018-08-07T09:19:00Z">
        <w:r w:rsidR="0043325D">
          <w:rPr>
            <w:rFonts w:ascii="Arial" w:hAnsi="Arial" w:cs="Arial"/>
            <w:bCs/>
            <w:color w:val="000000"/>
            <w:sz w:val="22"/>
            <w:szCs w:val="22"/>
          </w:rPr>
          <w:t xml:space="preserve">assume a linear correlation across traits and </w:t>
        </w:r>
      </w:ins>
      <w:ins w:id="325" w:author="Kerry Ann Samerotte" w:date="2018-08-07T09:20:00Z">
        <w:r w:rsidR="0043325D">
          <w:rPr>
            <w:rFonts w:ascii="Arial" w:hAnsi="Arial" w:cs="Arial"/>
            <w:bCs/>
            <w:color w:val="000000"/>
            <w:sz w:val="22"/>
            <w:szCs w:val="22"/>
          </w:rPr>
          <w:t>are</w:t>
        </w:r>
      </w:ins>
      <w:ins w:id="326" w:author="Kerry Ann Samerotte" w:date="2018-08-07T09:19:00Z">
        <w:r w:rsidR="0043325D">
          <w:rPr>
            <w:rFonts w:ascii="Arial" w:hAnsi="Arial" w:cs="Arial"/>
            <w:bCs/>
            <w:color w:val="000000"/>
            <w:sz w:val="22"/>
            <w:szCs w:val="22"/>
          </w:rPr>
          <w:t xml:space="preserve"> useful when trying to </w:t>
        </w:r>
      </w:ins>
      <w:ins w:id="327" w:author="Kerry Ann Samerotte" w:date="2018-08-06T09:01:00Z">
        <w:r w:rsidR="009B7507">
          <w:rPr>
            <w:rFonts w:ascii="Arial" w:hAnsi="Arial" w:cs="Arial"/>
            <w:bCs/>
            <w:color w:val="000000"/>
            <w:sz w:val="22"/>
            <w:szCs w:val="22"/>
          </w:rPr>
          <w:t xml:space="preserve">understand </w:t>
        </w:r>
      </w:ins>
      <w:ins w:id="328" w:author="Kerry Ann Samerotte" w:date="2018-08-07T09:19:00Z">
        <w:r w:rsidR="0043325D">
          <w:rPr>
            <w:rFonts w:ascii="Arial" w:hAnsi="Arial" w:cs="Arial"/>
            <w:bCs/>
            <w:color w:val="000000"/>
            <w:sz w:val="22"/>
            <w:szCs w:val="22"/>
          </w:rPr>
          <w:t xml:space="preserve">correlations between </w:t>
        </w:r>
      </w:ins>
      <w:ins w:id="329" w:author="Kerry Ann Samerotte" w:date="2018-08-06T09:01:00Z">
        <w:r w:rsidR="009B7507">
          <w:rPr>
            <w:rFonts w:ascii="Arial" w:hAnsi="Arial" w:cs="Arial"/>
            <w:bCs/>
            <w:color w:val="000000"/>
            <w:sz w:val="22"/>
            <w:szCs w:val="22"/>
          </w:rPr>
          <w:t xml:space="preserve">traits </w:t>
        </w:r>
      </w:ins>
      <w:ins w:id="330" w:author="Kerry Ann Samerotte" w:date="2018-08-08T19:14:00Z">
        <w:r w:rsidR="0059185D">
          <w:rPr>
            <w:rFonts w:ascii="Arial" w:hAnsi="Arial" w:cs="Arial"/>
            <w:bCs/>
            <w:color w:val="000000"/>
            <w:sz w:val="22"/>
            <w:szCs w:val="22"/>
          </w:rPr>
          <w:t>in an unstratified data set.</w:t>
        </w:r>
        <w:commentRangeEnd w:id="323"/>
        <w:r w:rsidR="0059185D">
          <w:rPr>
            <w:rStyle w:val="CommentReference"/>
          </w:rPr>
          <w:commentReference w:id="323"/>
        </w:r>
      </w:ins>
    </w:p>
    <w:p w14:paraId="56D59DDD" w14:textId="4A420F9C" w:rsidR="00DF3342" w:rsidRPr="00F40008" w:rsidDel="0087712A" w:rsidRDefault="00303F5E" w:rsidP="008F4A97">
      <w:pPr>
        <w:widowControl w:val="0"/>
        <w:autoSpaceDE w:val="0"/>
        <w:autoSpaceDN w:val="0"/>
        <w:adjustRightInd w:val="0"/>
        <w:spacing w:after="240" w:line="288" w:lineRule="auto"/>
        <w:rPr>
          <w:del w:id="331" w:author="Kerry Ann Samerotte" w:date="2018-08-06T09:02:00Z"/>
          <w:rFonts w:ascii="Arial" w:hAnsi="Arial" w:cs="Arial"/>
          <w:bCs/>
          <w:color w:val="000000"/>
          <w:sz w:val="22"/>
          <w:szCs w:val="22"/>
        </w:rPr>
      </w:pPr>
      <w:del w:id="332" w:author="Kerry Ann Samerotte" w:date="2018-08-06T09:02:00Z">
        <w:r w:rsidRPr="00F40008" w:rsidDel="0087712A">
          <w:rPr>
            <w:rFonts w:ascii="Arial" w:hAnsi="Arial" w:cs="Arial"/>
            <w:bCs/>
            <w:color w:val="000000"/>
            <w:sz w:val="22"/>
            <w:szCs w:val="22"/>
          </w:rPr>
          <w:delText>Lewonti</w:delText>
        </w:r>
        <w:r w:rsidR="00DF3342" w:rsidRPr="00F40008" w:rsidDel="0087712A">
          <w:rPr>
            <w:rFonts w:ascii="Arial" w:hAnsi="Arial" w:cs="Arial"/>
            <w:bCs/>
            <w:color w:val="000000"/>
            <w:sz w:val="22"/>
            <w:szCs w:val="22"/>
          </w:rPr>
          <w:delText>n</w:delText>
        </w:r>
        <w:r w:rsidRPr="00F40008" w:rsidDel="0087712A">
          <w:rPr>
            <w:rFonts w:ascii="Arial" w:hAnsi="Arial" w:cs="Arial"/>
            <w:bCs/>
            <w:color w:val="000000"/>
            <w:sz w:val="22"/>
            <w:szCs w:val="22"/>
          </w:rPr>
          <w:delText xml:space="preserve"> </w:delText>
        </w:r>
        <w:r w:rsidRPr="00A54474" w:rsidDel="0087712A">
          <w:rPr>
            <w:rFonts w:ascii="Arial" w:hAnsi="Arial" w:cs="Arial"/>
            <w:bCs/>
            <w:color w:val="000000"/>
            <w:sz w:val="22"/>
            <w:szCs w:val="22"/>
          </w:rPr>
          <w:fldChar w:fldCharType="begin" w:fldLock="1"/>
        </w:r>
        <w:r w:rsidR="00625143" w:rsidRPr="00F40008" w:rsidDel="0087712A">
          <w:rPr>
            <w:rFonts w:ascii="Arial" w:hAnsi="Arial" w:cs="Arial"/>
            <w:bCs/>
            <w:color w:val="000000"/>
            <w:sz w:val="22"/>
            <w:szCs w:val="22"/>
          </w:rPr>
          <w:delInstrText>ADDIN CSL_CITATION { "citationItems" : [ { "id" : "ITEM-1", "itemData" : { "ISBN" : "9780231033923", "author" : [ { "dropping-particle" : "", "family" : "Lewontin", "given" : "R C", "non-dropping-particle" : "", "parse-names" : false, "suffix" : "" } ], "container-title" : "Columbia Univ. Press, New York", "id" : "ITEM-1", "issued" : { "date-parts" : [ [ "1974" ] ] }, "title" : "The genetic basis of evolutionary change", "type" : "book", "volume" : "346" }, "uris" : [ "http://www.mendeley.com/documents/?uuid=51201459-aa43-45d9-b25b-1d8b5110eb4d" ] } ], "mendeley" : { "formattedCitation" : "(Lewontin 1974)", "plainTextFormattedCitation" : "(Lewontin 1974)", "previouslyFormattedCitation" : "(Lewontin 1974)" }, "properties" : { "noteIndex" : 0 }, "schema" : "https://github.com/citation-style-language/schema/raw/master/csl-citation.json" }</w:delInstrText>
        </w:r>
        <w:r w:rsidRPr="00A54474" w:rsidDel="0087712A">
          <w:rPr>
            <w:rFonts w:ascii="Arial" w:hAnsi="Arial" w:cs="Arial"/>
            <w:bCs/>
            <w:color w:val="000000"/>
            <w:sz w:val="22"/>
            <w:szCs w:val="22"/>
          </w:rPr>
          <w:fldChar w:fldCharType="separate"/>
        </w:r>
        <w:r w:rsidRPr="00F40008" w:rsidDel="0087712A">
          <w:rPr>
            <w:rFonts w:ascii="Arial" w:hAnsi="Arial" w:cs="Arial"/>
            <w:bCs/>
            <w:noProof/>
            <w:color w:val="000000"/>
            <w:sz w:val="22"/>
            <w:szCs w:val="22"/>
          </w:rPr>
          <w:delText>(Lewontin 1974)</w:delText>
        </w:r>
        <w:r w:rsidRPr="00A54474" w:rsidDel="0087712A">
          <w:rPr>
            <w:rFonts w:ascii="Arial" w:hAnsi="Arial" w:cs="Arial"/>
            <w:bCs/>
            <w:color w:val="000000"/>
            <w:sz w:val="22"/>
            <w:szCs w:val="22"/>
          </w:rPr>
          <w:fldChar w:fldCharType="end"/>
        </w:r>
        <w:r w:rsidR="00DF3342" w:rsidRPr="00F40008" w:rsidDel="0087712A">
          <w:rPr>
            <w:rFonts w:ascii="Arial" w:hAnsi="Arial" w:cs="Arial"/>
            <w:bCs/>
            <w:color w:val="000000"/>
            <w:sz w:val="22"/>
            <w:szCs w:val="22"/>
          </w:rPr>
          <w:delText xml:space="preserve"> further stratified these concepts </w:delText>
        </w:r>
        <w:r w:rsidRPr="00F40008" w:rsidDel="0087712A">
          <w:rPr>
            <w:rFonts w:ascii="Arial" w:hAnsi="Arial" w:cs="Arial"/>
            <w:bCs/>
            <w:color w:val="000000"/>
            <w:sz w:val="22"/>
            <w:szCs w:val="22"/>
          </w:rPr>
          <w:delText xml:space="preserve">in the light of natural selection and evolution: an organism’s “genotype” characterizes the information passed down to offspring, and an organism’s “phenotype” is the material that natural selection itself acts on. Because of this evolutionary perspective on the importance of phenotype, identifying phenotype that have an effect on fitness in a given environment is an important area of study. </w:delText>
        </w:r>
      </w:del>
    </w:p>
    <w:p w14:paraId="565AD616" w14:textId="1CADE291" w:rsidR="00DF3342" w:rsidRPr="00F40008" w:rsidDel="0087712A" w:rsidRDefault="00303F5E" w:rsidP="008F4A97">
      <w:pPr>
        <w:widowControl w:val="0"/>
        <w:autoSpaceDE w:val="0"/>
        <w:autoSpaceDN w:val="0"/>
        <w:adjustRightInd w:val="0"/>
        <w:spacing w:after="240" w:line="288" w:lineRule="auto"/>
        <w:rPr>
          <w:del w:id="333" w:author="Kerry Ann Samerotte" w:date="2018-08-06T09:02:00Z"/>
          <w:rFonts w:ascii="Arial" w:hAnsi="Arial" w:cs="Arial"/>
          <w:bCs/>
          <w:color w:val="FF0000"/>
          <w:sz w:val="22"/>
          <w:szCs w:val="22"/>
        </w:rPr>
      </w:pPr>
      <w:del w:id="334" w:author="Kerry Ann Samerotte" w:date="2018-08-06T09:02:00Z">
        <w:r w:rsidRPr="00F40008" w:rsidDel="0087712A">
          <w:rPr>
            <w:rFonts w:ascii="Arial" w:hAnsi="Arial" w:cs="Arial"/>
            <w:bCs/>
            <w:color w:val="FF0000"/>
            <w:sz w:val="22"/>
            <w:szCs w:val="22"/>
          </w:rPr>
          <w:delText>[Genotype -&gt; phenotype, QTL mapping, etc.]?</w:delText>
        </w:r>
      </w:del>
    </w:p>
    <w:p w14:paraId="3E5F1EB3" w14:textId="14E4765F" w:rsidR="00303F5E" w:rsidRPr="00F40008" w:rsidDel="0087712A" w:rsidRDefault="00303F5E" w:rsidP="008F4A97">
      <w:pPr>
        <w:widowControl w:val="0"/>
        <w:autoSpaceDE w:val="0"/>
        <w:autoSpaceDN w:val="0"/>
        <w:adjustRightInd w:val="0"/>
        <w:spacing w:after="240" w:line="288" w:lineRule="auto"/>
        <w:rPr>
          <w:del w:id="335" w:author="Kerry Ann Samerotte" w:date="2018-08-06T09:02:00Z"/>
          <w:rFonts w:ascii="Arial" w:hAnsi="Arial" w:cs="Arial"/>
          <w:bCs/>
          <w:color w:val="FF0000"/>
          <w:sz w:val="22"/>
          <w:szCs w:val="22"/>
        </w:rPr>
      </w:pPr>
      <w:del w:id="336" w:author="Kerry Ann Samerotte" w:date="2018-08-06T09:02:00Z">
        <w:r w:rsidRPr="00F40008" w:rsidDel="0087712A">
          <w:rPr>
            <w:rFonts w:ascii="Arial" w:hAnsi="Arial" w:cs="Arial"/>
            <w:bCs/>
            <w:color w:val="FF0000"/>
            <w:sz w:val="22"/>
            <w:szCs w:val="22"/>
          </w:rPr>
          <w:delText>something about phenotypes are typically thought of as “something we can measure” [citation needed]</w:delText>
        </w:r>
      </w:del>
    </w:p>
    <w:p w14:paraId="67BDDFAF" w14:textId="6D78B7A5" w:rsidR="00303F5E" w:rsidRPr="00F40008" w:rsidDel="0034292C" w:rsidRDefault="00303F5E" w:rsidP="008F4A97">
      <w:pPr>
        <w:widowControl w:val="0"/>
        <w:autoSpaceDE w:val="0"/>
        <w:autoSpaceDN w:val="0"/>
        <w:adjustRightInd w:val="0"/>
        <w:spacing w:after="240" w:line="288" w:lineRule="auto"/>
        <w:rPr>
          <w:del w:id="337" w:author="Kerry Ann Samerotte" w:date="2018-08-06T09:04:00Z"/>
          <w:rFonts w:ascii="Arial" w:hAnsi="Arial" w:cs="Arial"/>
          <w:bCs/>
          <w:color w:val="000000"/>
          <w:sz w:val="22"/>
          <w:szCs w:val="22"/>
        </w:rPr>
      </w:pPr>
      <w:del w:id="338" w:author="Kerry Ann Samerotte" w:date="2018-08-06T09:03:00Z">
        <w:r w:rsidRPr="00F40008" w:rsidDel="0034292C">
          <w:rPr>
            <w:rFonts w:ascii="Arial" w:hAnsi="Arial" w:cs="Arial"/>
            <w:bCs/>
            <w:sz w:val="22"/>
            <w:szCs w:val="22"/>
          </w:rPr>
          <w:delText xml:space="preserve">However, matching phenotypes to their associated fitness effects is a difficult problem. [cite all of quantitative genetics] The traits that we measure can themselves be correlated, and have correlated effects. </w:delText>
        </w:r>
        <w:r w:rsidRPr="00F40008" w:rsidDel="0034292C">
          <w:rPr>
            <w:rFonts w:ascii="Arial" w:hAnsi="Arial" w:cs="Arial"/>
            <w:bCs/>
            <w:color w:val="000000"/>
            <w:sz w:val="22"/>
            <w:szCs w:val="22"/>
          </w:rPr>
          <w:delText xml:space="preserve">Geiler-Samerotte et al. </w:delText>
        </w:r>
        <w:r w:rsidRPr="00F40008" w:rsidDel="0034292C">
          <w:rPr>
            <w:rFonts w:ascii="Arial" w:hAnsi="Arial" w:cs="Arial"/>
            <w:bCs/>
            <w:color w:val="FF0000"/>
            <w:sz w:val="22"/>
            <w:szCs w:val="22"/>
          </w:rPr>
          <w:delText xml:space="preserve">[CITE] </w:delText>
        </w:r>
        <w:r w:rsidRPr="00F40008" w:rsidDel="0034292C">
          <w:rPr>
            <w:rFonts w:ascii="Arial" w:hAnsi="Arial" w:cs="Arial"/>
            <w:bCs/>
            <w:color w:val="000000"/>
            <w:sz w:val="22"/>
            <w:szCs w:val="22"/>
          </w:rPr>
          <w:delText xml:space="preserve">demonstrate that this is very hard, and that the relationship between measurable traits is complicated by the choices of when, how, and what to measure. </w:delText>
        </w:r>
      </w:del>
      <w:del w:id="339" w:author="Kerry Ann Samerotte" w:date="2018-08-06T09:04:00Z">
        <w:r w:rsidRPr="00F40008" w:rsidDel="0034292C">
          <w:rPr>
            <w:rFonts w:ascii="Arial" w:hAnsi="Arial" w:cs="Arial"/>
            <w:bCs/>
            <w:color w:val="000000"/>
            <w:sz w:val="22"/>
            <w:szCs w:val="22"/>
          </w:rPr>
          <w:delText>Thus, an approach of measuring phenotypes and associating those measurements to fitness effects is complicated by two primary issues: (1) the choice of which traits to measure and (2) spurious correlations between non-causal traits and fitness. How then can we begin to understand what phenotypic changes are important to fitness, and further, how modularity, pleiotropy, and the relationship between genotype and phenotype affect evolution?</w:delText>
        </w:r>
      </w:del>
    </w:p>
    <w:p w14:paraId="6D6C0644" w14:textId="2E414701" w:rsidR="00303F5E" w:rsidRPr="00F40008" w:rsidDel="0034292C" w:rsidRDefault="00303F5E" w:rsidP="008F4A97">
      <w:pPr>
        <w:widowControl w:val="0"/>
        <w:autoSpaceDE w:val="0"/>
        <w:autoSpaceDN w:val="0"/>
        <w:adjustRightInd w:val="0"/>
        <w:spacing w:after="240" w:line="288" w:lineRule="auto"/>
        <w:rPr>
          <w:del w:id="340" w:author="Kerry Ann Samerotte" w:date="2018-08-06T09:04:00Z"/>
          <w:rFonts w:ascii="Arial" w:hAnsi="Arial" w:cs="Arial"/>
          <w:bCs/>
          <w:color w:val="000000"/>
          <w:sz w:val="22"/>
          <w:szCs w:val="22"/>
        </w:rPr>
      </w:pPr>
      <w:del w:id="341" w:author="Kerry Ann Samerotte" w:date="2018-08-06T09:04:00Z">
        <w:r w:rsidRPr="00F40008" w:rsidDel="0034292C">
          <w:rPr>
            <w:rFonts w:ascii="Arial" w:hAnsi="Arial" w:cs="Arial"/>
            <w:bCs/>
            <w:color w:val="000000"/>
            <w:sz w:val="22"/>
            <w:szCs w:val="22"/>
          </w:rPr>
          <w:delText>[Pleiotropy overview – infinitesimal model, what is pleiotropy? How do we measure it? What’s a trait? ]</w:delText>
        </w:r>
      </w:del>
    </w:p>
    <w:p w14:paraId="2E0C43F1" w14:textId="3A5CF40B" w:rsidR="00274120" w:rsidRPr="00F40008" w:rsidDel="00F40008" w:rsidRDefault="00F40008">
      <w:pPr>
        <w:widowControl w:val="0"/>
        <w:autoSpaceDE w:val="0"/>
        <w:autoSpaceDN w:val="0"/>
        <w:adjustRightInd w:val="0"/>
        <w:spacing w:after="240" w:line="288" w:lineRule="auto"/>
        <w:rPr>
          <w:del w:id="342" w:author="Kerry Ann Samerotte" w:date="2018-08-06T09:05:00Z"/>
          <w:rFonts w:ascii="Arial" w:hAnsi="Arial" w:cs="Arial"/>
          <w:bCs/>
          <w:color w:val="000000"/>
          <w:sz w:val="22"/>
          <w:szCs w:val="22"/>
          <w:rPrChange w:id="343" w:author="Kerry Ann Samerotte" w:date="2018-08-06T09:05:00Z">
            <w:rPr>
              <w:del w:id="344" w:author="Kerry Ann Samerotte" w:date="2018-08-06T09:05:00Z"/>
              <w:rFonts w:ascii="Arial" w:hAnsi="Arial" w:cs="Arial"/>
              <w:b/>
              <w:bCs/>
              <w:color w:val="000000"/>
              <w:sz w:val="22"/>
              <w:szCs w:val="22"/>
            </w:rPr>
          </w:rPrChange>
        </w:rPr>
      </w:pPr>
      <w:ins w:id="345" w:author="Kerry Ann Samerotte" w:date="2018-08-06T09:05:00Z">
        <w:r w:rsidRPr="00F40008">
          <w:rPr>
            <w:rFonts w:ascii="Arial" w:hAnsi="Arial" w:cs="Arial"/>
            <w:bCs/>
            <w:color w:val="000000"/>
            <w:sz w:val="22"/>
            <w:szCs w:val="22"/>
            <w:rPrChange w:id="346" w:author="Kerry Ann Samerotte" w:date="2018-08-06T09:05:00Z">
              <w:rPr>
                <w:rFonts w:ascii="Arial" w:hAnsi="Arial" w:cs="Arial"/>
                <w:b/>
                <w:bCs/>
                <w:color w:val="000000"/>
                <w:sz w:val="22"/>
                <w:szCs w:val="22"/>
              </w:rPr>
            </w:rPrChange>
          </w:rPr>
          <w:t>A</w:t>
        </w:r>
      </w:ins>
      <w:ins w:id="347" w:author="Kerry Ann Samerotte" w:date="2018-08-08T20:53:00Z">
        <w:r w:rsidR="00446036">
          <w:rPr>
            <w:rFonts w:ascii="Arial" w:hAnsi="Arial" w:cs="Arial"/>
            <w:bCs/>
            <w:color w:val="000000"/>
            <w:sz w:val="22"/>
            <w:szCs w:val="22"/>
          </w:rPr>
          <w:t xml:space="preserve"> </w:t>
        </w:r>
      </w:ins>
      <w:del w:id="348" w:author="Kerry Ann Samerotte" w:date="2018-08-06T09:05:00Z">
        <w:r w:rsidR="00274120" w:rsidRPr="00F40008" w:rsidDel="00F40008">
          <w:rPr>
            <w:rFonts w:ascii="Arial" w:hAnsi="Arial" w:cs="Arial"/>
            <w:bCs/>
            <w:color w:val="000000"/>
            <w:sz w:val="22"/>
            <w:szCs w:val="22"/>
            <w:rPrChange w:id="349" w:author="Kerry Ann Samerotte" w:date="2018-08-06T09:05:00Z">
              <w:rPr>
                <w:rFonts w:ascii="Arial" w:hAnsi="Arial" w:cs="Arial"/>
                <w:b/>
                <w:bCs/>
                <w:color w:val="000000"/>
                <w:sz w:val="22"/>
                <w:szCs w:val="22"/>
              </w:rPr>
            </w:rPrChange>
          </w:rPr>
          <w:delText>Previous approaches to identify phenoty</w:delText>
        </w:r>
        <w:r w:rsidR="00EA67A0" w:rsidRPr="00F40008" w:rsidDel="00F40008">
          <w:rPr>
            <w:rFonts w:ascii="Arial" w:hAnsi="Arial" w:cs="Arial"/>
            <w:bCs/>
            <w:color w:val="000000"/>
            <w:sz w:val="22"/>
            <w:szCs w:val="22"/>
            <w:rPrChange w:id="350" w:author="Kerry Ann Samerotte" w:date="2018-08-06T09:05:00Z">
              <w:rPr>
                <w:rFonts w:ascii="Arial" w:hAnsi="Arial" w:cs="Arial"/>
                <w:b/>
                <w:bCs/>
                <w:color w:val="000000"/>
                <w:sz w:val="22"/>
                <w:szCs w:val="22"/>
              </w:rPr>
            </w:rPrChange>
          </w:rPr>
          <w:delText>pe space</w:delText>
        </w:r>
        <w:r w:rsidR="00274120" w:rsidRPr="00F40008" w:rsidDel="00F40008">
          <w:rPr>
            <w:rFonts w:ascii="Arial" w:hAnsi="Arial" w:cs="Arial"/>
            <w:bCs/>
            <w:color w:val="000000"/>
            <w:sz w:val="22"/>
            <w:szCs w:val="22"/>
            <w:rPrChange w:id="351" w:author="Kerry Ann Samerotte" w:date="2018-08-06T09:05:00Z">
              <w:rPr>
                <w:rFonts w:ascii="Arial" w:hAnsi="Arial" w:cs="Arial"/>
                <w:b/>
                <w:bCs/>
                <w:color w:val="000000"/>
                <w:sz w:val="22"/>
                <w:szCs w:val="22"/>
              </w:rPr>
            </w:rPrChange>
          </w:rPr>
          <w:delText xml:space="preserve"> </w:delText>
        </w:r>
      </w:del>
    </w:p>
    <w:p w14:paraId="3627F514" w14:textId="5BE5E625" w:rsidR="00FC5412" w:rsidRPr="00F40008" w:rsidDel="00925E8F" w:rsidRDefault="00EA67A0">
      <w:pPr>
        <w:widowControl w:val="0"/>
        <w:autoSpaceDE w:val="0"/>
        <w:autoSpaceDN w:val="0"/>
        <w:adjustRightInd w:val="0"/>
        <w:spacing w:after="240" w:line="288" w:lineRule="auto"/>
        <w:rPr>
          <w:del w:id="352" w:author="Kerry Ann Samerotte" w:date="2018-08-06T09:04:00Z"/>
          <w:rFonts w:ascii="Arial" w:hAnsi="Arial" w:cs="Arial"/>
          <w:bCs/>
          <w:i/>
          <w:color w:val="000000"/>
          <w:sz w:val="22"/>
          <w:szCs w:val="22"/>
        </w:rPr>
      </w:pPr>
      <w:del w:id="353" w:author="Kerry Ann Samerotte" w:date="2018-08-06T09:04:00Z">
        <w:r w:rsidRPr="00F40008" w:rsidDel="00925E8F">
          <w:rPr>
            <w:rFonts w:ascii="Arial" w:hAnsi="Arial" w:cs="Arial"/>
            <w:bCs/>
            <w:i/>
            <w:color w:val="000000"/>
            <w:sz w:val="22"/>
            <w:szCs w:val="22"/>
          </w:rPr>
          <w:delText>Antigenic Cartography</w:delText>
        </w:r>
        <w:r w:rsidR="00FC5412" w:rsidRPr="00F40008" w:rsidDel="00925E8F">
          <w:rPr>
            <w:rFonts w:ascii="Arial" w:hAnsi="Arial" w:cs="Arial"/>
            <w:bCs/>
            <w:i/>
            <w:color w:val="000000"/>
            <w:sz w:val="22"/>
            <w:szCs w:val="22"/>
          </w:rPr>
          <w:delText>?</w:delText>
        </w:r>
      </w:del>
    </w:p>
    <w:p w14:paraId="3AFBB3BE" w14:textId="092C5496" w:rsidR="00EA67A0" w:rsidRPr="00F40008" w:rsidDel="00F40008" w:rsidRDefault="00EA67A0">
      <w:pPr>
        <w:widowControl w:val="0"/>
        <w:autoSpaceDE w:val="0"/>
        <w:autoSpaceDN w:val="0"/>
        <w:adjustRightInd w:val="0"/>
        <w:spacing w:after="240" w:line="288" w:lineRule="auto"/>
        <w:rPr>
          <w:del w:id="354" w:author="Kerry Ann Samerotte" w:date="2018-08-06T09:05:00Z"/>
          <w:rFonts w:ascii="Arial" w:hAnsi="Arial" w:cs="Arial"/>
          <w:bCs/>
          <w:i/>
          <w:color w:val="000000"/>
          <w:sz w:val="22"/>
          <w:szCs w:val="22"/>
        </w:rPr>
      </w:pPr>
      <w:del w:id="355" w:author="Kerry Ann Samerotte" w:date="2018-08-06T09:05:00Z">
        <w:r w:rsidRPr="00F40008" w:rsidDel="00F40008">
          <w:rPr>
            <w:rFonts w:ascii="Arial" w:hAnsi="Arial" w:cs="Arial"/>
            <w:bCs/>
            <w:i/>
            <w:color w:val="000000"/>
            <w:sz w:val="22"/>
            <w:szCs w:val="22"/>
          </w:rPr>
          <w:delText>Fisher’s Geometric Model</w:delText>
        </w:r>
      </w:del>
    </w:p>
    <w:p w14:paraId="0C89AA83" w14:textId="1F8058BE" w:rsidR="000231B9" w:rsidRDefault="000231B9">
      <w:pPr>
        <w:widowControl w:val="0"/>
        <w:autoSpaceDE w:val="0"/>
        <w:autoSpaceDN w:val="0"/>
        <w:adjustRightInd w:val="0"/>
        <w:spacing w:after="240" w:line="288" w:lineRule="auto"/>
        <w:rPr>
          <w:ins w:id="356" w:author="Kerry Ann Samerotte" w:date="2018-08-06T14:58:00Z"/>
          <w:rFonts w:ascii="Arial" w:hAnsi="Arial" w:cs="Arial"/>
          <w:color w:val="000000"/>
          <w:sz w:val="22"/>
          <w:szCs w:val="22"/>
        </w:rPr>
      </w:pPr>
      <w:del w:id="357" w:author="Kerry Ann Samerotte" w:date="2018-08-06T09:05:00Z">
        <w:r w:rsidRPr="00F40008" w:rsidDel="00F40008">
          <w:rPr>
            <w:rFonts w:ascii="Arial" w:hAnsi="Arial" w:cs="Arial"/>
            <w:color w:val="000000"/>
            <w:sz w:val="22"/>
            <w:szCs w:val="22"/>
          </w:rPr>
          <w:delText>One</w:delText>
        </w:r>
      </w:del>
      <w:del w:id="358" w:author="Kerry Ann Samerotte" w:date="2018-08-06T09:06:00Z">
        <w:r w:rsidRPr="00F40008" w:rsidDel="00F40008">
          <w:rPr>
            <w:rFonts w:ascii="Arial" w:hAnsi="Arial" w:cs="Arial"/>
            <w:color w:val="000000"/>
            <w:sz w:val="22"/>
            <w:szCs w:val="22"/>
          </w:rPr>
          <w:delText xml:space="preserve"> </w:delText>
        </w:r>
      </w:del>
      <w:r w:rsidRPr="00F40008">
        <w:rPr>
          <w:rFonts w:ascii="Arial" w:hAnsi="Arial" w:cs="Arial"/>
          <w:color w:val="000000"/>
          <w:sz w:val="22"/>
          <w:szCs w:val="22"/>
        </w:rPr>
        <w:t>common framework used to model and understand phenotypic evolution</w:t>
      </w:r>
      <w:ins w:id="359" w:author="Kerry Ann Samerotte" w:date="2018-08-08T20:53:00Z">
        <w:r w:rsidR="00446036">
          <w:rPr>
            <w:rFonts w:ascii="Arial" w:hAnsi="Arial" w:cs="Arial"/>
            <w:color w:val="000000"/>
            <w:sz w:val="22"/>
            <w:szCs w:val="22"/>
          </w:rPr>
          <w:t xml:space="preserve"> that allows for non-linear relationships between traits</w:t>
        </w:r>
      </w:ins>
      <w:r w:rsidRPr="00F40008">
        <w:rPr>
          <w:rFonts w:ascii="Arial" w:hAnsi="Arial" w:cs="Arial"/>
          <w:color w:val="000000"/>
          <w:sz w:val="22"/>
          <w:szCs w:val="22"/>
        </w:rPr>
        <w:t xml:space="preserve"> is Fisher’s</w:t>
      </w:r>
      <w:r>
        <w:rPr>
          <w:rFonts w:ascii="Arial" w:hAnsi="Arial" w:cs="Arial"/>
          <w:color w:val="000000"/>
          <w:sz w:val="22"/>
          <w:szCs w:val="22"/>
        </w:rPr>
        <w:t xml:space="preserve"> Geometric model</w:t>
      </w:r>
      <w:r w:rsidR="00110845">
        <w:rPr>
          <w:rFonts w:ascii="Arial" w:hAnsi="Arial" w:cs="Arial"/>
          <w:color w:val="000000"/>
          <w:sz w:val="22"/>
          <w:szCs w:val="22"/>
        </w:rPr>
        <w:t xml:space="preserve">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"Fisher", "given" : "R. A.", "non-dropping-particle" : "", "parse-names" : false, "suffix" : "" } ], "id" : "ITEM-1", "issued" : { "date-parts" : [ [ "1930" ] ] }, "publisher" : "Oxford University Press", "publisher-place" : "Oxford", "title" : "The Genetical Theory of Natural Selection", "type" : "book" }, "uris" : [ "http://www.mendeley.com/documents/?uuid=93ac010c-07c1-4f7a-a76d-8c19e310753c" ] } ], "mendeley" : { "formattedCitation" : "(Fisher 1930)", "plainTextFormattedCitation" : "(Fisher 1930)", "previouslyFormattedCitation" : "(Fisher 1930)"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(Fisher 1930)</w:t>
      </w:r>
      <w:r>
        <w:rPr>
          <w:rFonts w:ascii="Arial" w:hAnsi="Arial" w:cs="Arial"/>
          <w:color w:val="000000"/>
          <w:sz w:val="22"/>
          <w:szCs w:val="22"/>
        </w:rPr>
        <w:fldChar w:fldCharType="end"/>
      </w:r>
      <w:r>
        <w:rPr>
          <w:rFonts w:ascii="Arial" w:hAnsi="Arial" w:cs="Arial"/>
          <w:color w:val="000000"/>
          <w:sz w:val="22"/>
          <w:szCs w:val="22"/>
        </w:rPr>
        <w:t xml:space="preserve"> </w:t>
      </w:r>
      <w:r w:rsidR="00F55574">
        <w:rPr>
          <w:rFonts w:ascii="Arial" w:hAnsi="Arial" w:cs="Arial"/>
          <w:color w:val="000000"/>
          <w:sz w:val="22"/>
          <w:szCs w:val="22"/>
        </w:rPr>
        <w:t xml:space="preserve">(see Fig 1A). </w:t>
      </w:r>
      <w:commentRangeStart w:id="360"/>
      <w:r w:rsidR="00F55574">
        <w:rPr>
          <w:rFonts w:ascii="Arial" w:hAnsi="Arial" w:cs="Arial"/>
          <w:color w:val="000000"/>
          <w:sz w:val="22"/>
          <w:szCs w:val="22"/>
        </w:rPr>
        <w:t xml:space="preserve">In this model, traits </w:t>
      </w:r>
      <w:r>
        <w:rPr>
          <w:rFonts w:ascii="Arial" w:hAnsi="Arial" w:cs="Arial"/>
          <w:color w:val="000000"/>
          <w:sz w:val="22"/>
          <w:szCs w:val="22"/>
        </w:rPr>
        <w:t xml:space="preserve">are represented by orthogonal axes in a </w:t>
      </w:r>
      <w:r w:rsidR="001D0CB3">
        <w:rPr>
          <w:rFonts w:ascii="Arial" w:hAnsi="Arial" w:cs="Arial"/>
          <w:i/>
          <w:color w:val="000000"/>
          <w:sz w:val="22"/>
          <w:szCs w:val="22"/>
        </w:rPr>
        <w:t>D</w:t>
      </w:r>
      <w:r>
        <w:rPr>
          <w:rFonts w:ascii="Arial" w:hAnsi="Arial" w:cs="Arial"/>
          <w:color w:val="000000"/>
          <w:sz w:val="22"/>
          <w:szCs w:val="22"/>
        </w:rPr>
        <w:t xml:space="preserve">-dimensional space, with the number </w:t>
      </w:r>
      <w:r>
        <w:rPr>
          <w:rFonts w:ascii="Arial" w:hAnsi="Arial" w:cs="Arial"/>
          <w:color w:val="000000"/>
          <w:sz w:val="22"/>
          <w:szCs w:val="22"/>
        </w:rPr>
        <w:lastRenderedPageBreak/>
        <w:t>of dimensions</w:t>
      </w:r>
      <w:r w:rsidR="00514E6A">
        <w:rPr>
          <w:rFonts w:ascii="Arial" w:hAnsi="Arial" w:cs="Arial"/>
          <w:color w:val="000000"/>
          <w:sz w:val="22"/>
          <w:szCs w:val="22"/>
        </w:rPr>
        <w:t>,</w:t>
      </w:r>
      <w:r>
        <w:rPr>
          <w:rFonts w:ascii="Arial" w:hAnsi="Arial" w:cs="Arial"/>
          <w:color w:val="000000"/>
          <w:sz w:val="22"/>
          <w:szCs w:val="22"/>
        </w:rPr>
        <w:t xml:space="preserve"> </w:t>
      </w:r>
      <w:r w:rsidR="001D0CB3">
        <w:rPr>
          <w:rFonts w:ascii="Arial" w:hAnsi="Arial" w:cs="Arial"/>
          <w:i/>
          <w:color w:val="000000"/>
          <w:sz w:val="22"/>
          <w:szCs w:val="22"/>
        </w:rPr>
        <w:t>D</w:t>
      </w:r>
      <w:r w:rsidR="00514E6A">
        <w:rPr>
          <w:rFonts w:ascii="Arial" w:hAnsi="Arial" w:cs="Arial"/>
          <w:i/>
          <w:color w:val="000000"/>
          <w:sz w:val="22"/>
          <w:szCs w:val="22"/>
        </w:rPr>
        <w:t>,</w:t>
      </w:r>
      <w:r>
        <w:rPr>
          <w:rFonts w:ascii="Arial" w:hAnsi="Arial" w:cs="Arial"/>
          <w:color w:val="000000"/>
          <w:sz w:val="22"/>
          <w:szCs w:val="22"/>
        </w:rPr>
        <w:t xml:space="preserve"> indicating the number of </w:t>
      </w:r>
      <w:r w:rsidR="007E763A">
        <w:rPr>
          <w:rFonts w:ascii="Arial" w:hAnsi="Arial" w:cs="Arial"/>
          <w:color w:val="000000"/>
          <w:sz w:val="22"/>
          <w:szCs w:val="22"/>
        </w:rPr>
        <w:t>traits</w:t>
      </w:r>
      <w:r>
        <w:rPr>
          <w:rFonts w:ascii="Arial" w:hAnsi="Arial" w:cs="Arial"/>
          <w:color w:val="000000"/>
          <w:sz w:val="22"/>
          <w:szCs w:val="22"/>
        </w:rPr>
        <w:t xml:space="preserve"> that have independent contribution to fitness. Organisms are represented by points in this space, with their position determined by</w:t>
      </w:r>
      <w:r w:rsidR="00514E6A">
        <w:rPr>
          <w:rFonts w:ascii="Arial" w:hAnsi="Arial" w:cs="Arial"/>
          <w:color w:val="000000"/>
          <w:sz w:val="22"/>
          <w:szCs w:val="22"/>
        </w:rPr>
        <w:t xml:space="preserve"> the organism’s particular </w:t>
      </w:r>
      <w:r>
        <w:rPr>
          <w:rFonts w:ascii="Arial" w:hAnsi="Arial" w:cs="Arial"/>
          <w:color w:val="000000"/>
          <w:sz w:val="22"/>
          <w:szCs w:val="22"/>
        </w:rPr>
        <w:t xml:space="preserve">combination of trait values. </w:t>
      </w:r>
      <w:commentRangeEnd w:id="360"/>
      <w:r w:rsidR="004E33BC">
        <w:rPr>
          <w:rStyle w:val="CommentReference"/>
        </w:rPr>
        <w:commentReference w:id="360"/>
      </w:r>
      <w:r>
        <w:rPr>
          <w:rFonts w:ascii="Arial" w:hAnsi="Arial" w:cs="Arial"/>
          <w:color w:val="000000"/>
          <w:sz w:val="22"/>
          <w:szCs w:val="22"/>
        </w:rPr>
        <w:t xml:space="preserve">The fitness of an organism in a particular environment is determined by a function of the organism’s position and the position of the optimum combination of traits in that particular environment (hereafter “the optimum”). </w:t>
      </w:r>
      <w:commentRangeStart w:id="361"/>
      <w:r>
        <w:rPr>
          <w:rFonts w:ascii="Arial" w:hAnsi="Arial" w:cs="Arial"/>
          <w:color w:val="000000"/>
          <w:sz w:val="22"/>
          <w:szCs w:val="22"/>
        </w:rPr>
        <w:t xml:space="preserve">Thus, evolution can be seen as proceeding through “adaptive walks” from an ancestral organism that occupies some location in phenotype space. Genetic mutations can cause phenotypic changes, moving the mutant to a new location in this space. If this new location is </w:t>
      </w:r>
      <w:del w:id="362" w:author="Kerry Ann Samerotte" w:date="2018-08-05T20:12:00Z">
        <w:r w:rsidDel="008F69A0">
          <w:rPr>
            <w:rFonts w:ascii="Arial" w:hAnsi="Arial" w:cs="Arial"/>
            <w:color w:val="000000"/>
            <w:sz w:val="22"/>
            <w:szCs w:val="22"/>
          </w:rPr>
          <w:delText>favored by the fitness function</w:delText>
        </w:r>
      </w:del>
      <w:ins w:id="363" w:author="Kerry Ann Samerotte" w:date="2018-08-05T20:12:00Z">
        <w:r w:rsidR="008F69A0">
          <w:rPr>
            <w:rFonts w:ascii="Arial" w:hAnsi="Arial" w:cs="Arial"/>
            <w:color w:val="000000"/>
            <w:sz w:val="22"/>
            <w:szCs w:val="22"/>
          </w:rPr>
          <w:t>closer to the optimum</w:t>
        </w:r>
      </w:ins>
      <w:r>
        <w:rPr>
          <w:rFonts w:ascii="Arial" w:hAnsi="Arial" w:cs="Arial"/>
          <w:color w:val="000000"/>
          <w:sz w:val="22"/>
          <w:szCs w:val="22"/>
        </w:rPr>
        <w:t xml:space="preserve">, then it may increase in frequency and give rise to additional mutations. </w:t>
      </w:r>
      <w:commentRangeEnd w:id="361"/>
      <w:r w:rsidR="008F69A0">
        <w:rPr>
          <w:rStyle w:val="CommentReference"/>
        </w:rPr>
        <w:commentReference w:id="361"/>
      </w:r>
    </w:p>
    <w:p w14:paraId="4EDD0B76" w14:textId="2CF9849E" w:rsidR="005D17EB" w:rsidDel="004E33BC" w:rsidRDefault="005D17EB">
      <w:pPr>
        <w:widowControl w:val="0"/>
        <w:autoSpaceDE w:val="0"/>
        <w:autoSpaceDN w:val="0"/>
        <w:adjustRightInd w:val="0"/>
        <w:spacing w:after="240" w:line="288" w:lineRule="auto"/>
        <w:rPr>
          <w:del w:id="364" w:author="Kerry Ann Samerotte" w:date="2018-08-07T09:27:00Z"/>
          <w:rFonts w:ascii="Arial" w:hAnsi="Arial" w:cs="Arial"/>
          <w:color w:val="000000"/>
          <w:sz w:val="22"/>
          <w:szCs w:val="22"/>
        </w:rPr>
      </w:pPr>
    </w:p>
    <w:p w14:paraId="185F247B" w14:textId="048FE882" w:rsidR="000231B9" w:rsidRDefault="000231B9" w:rsidP="000231B9">
      <w:pPr>
        <w:widowControl w:val="0"/>
        <w:autoSpaceDE w:val="0"/>
        <w:autoSpaceDN w:val="0"/>
        <w:adjustRightInd w:val="0"/>
        <w:spacing w:after="240" w:line="288" w:lineRule="auto"/>
        <w:rPr>
          <w:rFonts w:ascii="Arial" w:hAnsi="Arial" w:cs="Arial"/>
          <w:color w:val="000000"/>
          <w:sz w:val="22"/>
          <w:szCs w:val="22"/>
        </w:rPr>
      </w:pPr>
      <w:commentRangeStart w:id="365"/>
      <w:commentRangeStart w:id="366"/>
      <w:r>
        <w:rPr>
          <w:rFonts w:ascii="Arial" w:hAnsi="Arial" w:cs="Arial"/>
          <w:color w:val="000000"/>
          <w:sz w:val="22"/>
          <w:szCs w:val="22"/>
        </w:rPr>
        <w:t>Using this general framework</w:t>
      </w:r>
      <w:commentRangeEnd w:id="365"/>
      <w:r w:rsidR="00952890">
        <w:rPr>
          <w:rStyle w:val="CommentReference"/>
        </w:rPr>
        <w:commentReference w:id="365"/>
      </w:r>
      <w:commentRangeEnd w:id="366"/>
      <w:r w:rsidR="00F64401">
        <w:rPr>
          <w:rStyle w:val="CommentReference"/>
        </w:rPr>
        <w:commentReference w:id="366"/>
      </w:r>
      <w:r>
        <w:rPr>
          <w:rFonts w:ascii="Arial" w:hAnsi="Arial" w:cs="Arial"/>
          <w:color w:val="000000"/>
          <w:sz w:val="22"/>
          <w:szCs w:val="22"/>
        </w:rPr>
        <w:t>, estimatin</w:t>
      </w:r>
      <w:r w:rsidR="00E53292">
        <w:rPr>
          <w:rFonts w:ascii="Arial" w:hAnsi="Arial" w:cs="Arial"/>
          <w:color w:val="000000"/>
          <w:sz w:val="22"/>
          <w:szCs w:val="22"/>
        </w:rPr>
        <w:t>g the number of independent traits</w:t>
      </w:r>
      <w:r>
        <w:rPr>
          <w:rFonts w:ascii="Arial" w:hAnsi="Arial" w:cs="Arial"/>
          <w:color w:val="000000"/>
          <w:sz w:val="22"/>
          <w:szCs w:val="22"/>
        </w:rPr>
        <w:t xml:space="preserve"> </w:t>
      </w:r>
      <w:r w:rsidR="00952890">
        <w:rPr>
          <w:rFonts w:ascii="Arial" w:hAnsi="Arial" w:cs="Arial"/>
          <w:color w:val="000000"/>
          <w:sz w:val="22"/>
          <w:szCs w:val="22"/>
        </w:rPr>
        <w:t xml:space="preserve">represented by mutants is equivalent to </w:t>
      </w:r>
      <w:r>
        <w:rPr>
          <w:rFonts w:ascii="Arial" w:hAnsi="Arial" w:cs="Arial"/>
          <w:color w:val="000000"/>
          <w:sz w:val="22"/>
          <w:szCs w:val="22"/>
        </w:rPr>
        <w:t>estimating the number of dimensions in Fisher’s model. Previous work has aimed to measure the dimensionality of this space for mutations in general (and more specifically deleterious mutations), rather than the dimensionality of adaptation. These studies primarily fall into three categories. One class of methods derives the dimensionality of the space from the distribution of fitness effects</w:t>
      </w:r>
      <w:r w:rsidR="00952890">
        <w:rPr>
          <w:rFonts w:ascii="Arial" w:hAnsi="Arial" w:cs="Arial"/>
          <w:color w:val="000000"/>
          <w:sz w:val="22"/>
          <w:szCs w:val="22"/>
        </w:rPr>
        <w:t xml:space="preserve">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"10.1111/j.0014-3820.2006.tb01169.x", "ISBN" : "0014-3820 (Print)\\r0014-3820 (Linking)", "ISSN" : "0014-3820", "PMID" : "16817531", "abstract" : "The evolution of complex organisms is a puzzle for evolutionary theory because beneficial mutations should be less frequent in complex organisms, an effect termed \"cost of complexity.\" However, little is known about how the distribution of mutation fitness effects (f(s)) varies across genomes. The main theoretical framework to address this issue is Fisher's geometric model and related phenotypic landscape models. However, it suffers from several restrictive assumptions. In this paper, we intend to show how several of these limitations may be overcome. We then propose a model of f(s) that extends Fisher's model to account for arbitrary mutational and selective interactions among n traits. We show that these interactions result in f(s) that would be predicted by a much smaller number of independent traits. We test our predictions by comparing empirical f(s) across species of various gene numbers as a surrogate to complexity. This survey reveals, as predicted, that mutations tend to be more deleterious, less variable, and less skewed in higher organisms. However, only limited difference in the shape of f(s) is observed from Escherichia coli to nematodes or fruit flies, a pattern consistent with a model of random phenotypic interactions across many traits. Overall, these results suggest that there may be a cost to phenotypic complexity although much weaker than previously suggested by earlier theoretical works. More generally, the model seems to qualitatively capture and possibly explain the variation of f(s) from lower to higher organisms, which opens a large array of potential applications in evolutionary genetics.", "author" : [ { "dropping-particle" : "", "family" : "Martin", "given" : "Guillaume", "non-dropping-particle" : "", "parse-names" : false, "suffix" : "" }, { "dropping-particle" : "", "family" : "Lenormand", "given" : "Thomas", "non-dropping-particle" : "", "parse-names" : false, "suffix" : "" } ], "container-title" : "Evolution; international journal of organic evolution", "id" : "ITEM-1", "issue" : "5", "issued" : { "date-parts" : [ [ "2006" ] ] }, "note" : "General summary: Use Fisher's Geomertic model to predict the distribution of fitness effects and use the DFE to estimate parameters of FGM, notably n_e (the effective number of dimensions if all contributed equally to fitness). Find ~1 effective dimension in yeast in MA lines.\n\nWhat's missing: The paper mostly assumes a stabilizing selection model in which the ancestral individual/population is at the fitness optimum (and all mutations are jumps from this optimum). The authors claim this could be used for general purpose and estimating far from the optimum, but requires the distance to the optimum (which requires extensive knowledge or a long term evolution experiment). But even this method requires the use of deleterious mutations to estimate n_e and lambda_e (the effective contribution of each trait to fitness). \n\nSimilarities: Using a transformed space such that all traits contribute equally to fitness (this may be a useful reference for why that's justified/other people who have done this). However, we do not necessarily assume uniform mutation space (I think).\n\nMethod: Since FGM needs uniform mutation and non-interacting selection components, the paper shows that you can take any set of positive semidefinite biased matrics M and S (basically requiring no mutation performing better than the optimum) and transform the resultant SM to a set of matrices where mutation is given by the Identity and the selection matrix is diagonal (with eigenvalues as the diagonal entries) that reflect the relative contribution of each &amp;quot;trait&amp;quot; in this transformed world.\n\nFrom this transformed space, you can infer the moments of the DFE. \n\nThis also gives you the power to go backwards, taking the moments and inferring elements of the transformed space (notably the moments of the distribution of eigenvalues number of traits).\n\nThe authors use n_e, which is the effective number of dimensions if all traits contributed equally to fitness.\n\nResults: From MA lines, empirical estimates of DFE and n_e for various species. n_e tends to modestly increase with gene count (they use as rough proxy for &amp;quot;complexity&amp;quot; - thus claiming that the cost of complexity, though present, is relatively weak). Moreover, for S. cerevisae, estimates between 0.89 and 1.78 for effective number of dimensions.\n\n\nQuestions: How should we think of &amp;quot;effective&amp;quot; number of dimensions? There's effectively one dimension (with reasonable effect) that's ever perturbed by mutation? What effect size is this sensitive too? Which values of $\\mu s$?", "page" : "893-907", "title" : "A general multivariate extension of Fisher's geometrical model and the distribution of mutation fitness effects across species.", "type" : "article-journal", "volume" : "60" }, "uris" : [ "http://www.mendeley.com/documents/?uuid=2a43856e-6691-45f3-bfdc-9055de1bd597" ] } ], "mendeley" : { "formattedCitation" : "(Martin &amp; Lenormand 2006)", "plainTextFormattedCitation" : "(Martin &amp; Lenormand 2006)", "previouslyFormattedCitation" : "(Martin &amp; Lenormand 2006)"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(Martin &amp; Lenormand 2006)</w:t>
      </w:r>
      <w:r>
        <w:rPr>
          <w:rFonts w:ascii="Arial" w:hAnsi="Arial" w:cs="Arial"/>
          <w:color w:val="000000"/>
          <w:sz w:val="22"/>
          <w:szCs w:val="22"/>
        </w:rPr>
        <w:fldChar w:fldCharType="end"/>
      </w:r>
      <w:r>
        <w:rPr>
          <w:rFonts w:ascii="Arial" w:hAnsi="Arial" w:cs="Arial"/>
          <w:color w:val="000000"/>
          <w:sz w:val="22"/>
          <w:szCs w:val="22"/>
        </w:rPr>
        <w:t xml:space="preserve"> (Fig 1B). Assuming the ancestor is at the optimum, a Gaussian mutation distribution in phenotype space, and a multivariate Gaussian distribution for the fitness function, Martin and </w:t>
      </w:r>
      <w:proofErr w:type="spellStart"/>
      <w:r>
        <w:rPr>
          <w:rFonts w:ascii="Arial" w:hAnsi="Arial" w:cs="Arial"/>
          <w:color w:val="000000"/>
          <w:sz w:val="22"/>
          <w:szCs w:val="22"/>
        </w:rPr>
        <w:t>Lenormand</w:t>
      </w:r>
      <w:proofErr w:type="spellEnd"/>
      <w:r>
        <w:rPr>
          <w:rFonts w:ascii="Arial" w:hAnsi="Arial" w:cs="Arial"/>
          <w:color w:val="000000"/>
          <w:sz w:val="22"/>
          <w:szCs w:val="22"/>
        </w:rPr>
        <w:t xml:space="preserve">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"10.1111/j.0014-3820.2006.tb01169.x", "ISBN" : "0014-3820 (Print)\\r0014-3820 (Linking)", "ISSN" : "0014-3820", "PMID" : "16817531", "abstract" : "The evolution of complex organisms is a puzzle for evolutionary theory because beneficial mutations should be less frequent in complex organisms, an effect termed \"cost of complexity.\" However, little is known about how the distribution of mutation fitness effects (f(s)) varies across genomes. The main theoretical framework to address this issue is Fisher's geometric model and related phenotypic landscape models. However, it suffers from several restrictive assumptions. In this paper, we intend to show how several of these limitations may be overcome. We then propose a model of f(s) that extends Fisher's model to account for arbitrary mutational and selective interactions among n traits. We show that these interactions result in f(s) that would be predicted by a much smaller number of independent traits. We test our predictions by comparing empirical f(s) across species of various gene numbers as a surrogate to complexity. This survey reveals, as predicted, that mutations tend to be more deleterious, less variable, and less skewed in higher organisms. However, only limited difference in the shape of f(s) is observed from Escherichia coli to nematodes or fruit flies, a pattern consistent with a model of random phenotypic interactions across many traits. Overall, these results suggest that there may be a cost to phenotypic complexity although much weaker than previously suggested by earlier theoretical works. More generally, the model seems to qualitatively capture and possibly explain the variation of f(s) from lower to higher organisms, which opens a large array of potential applications in evolutionary genetics.", "author" : [ { "dropping-particle" : "", "family" : "Martin", "given" : "Guillaume", "non-dropping-particle" : "", "parse-names" : false, "suffix" : "" }, { "dropping-particle" : "", "family" : "Lenormand", "given" : "Thomas", "non-dropping-particle" : "", "parse-names" : false, "suffix" : "" } ], "container-title" : "Evolution; international journal of organic evolution", "id" : "ITEM-1", "issue" : "5", "issued" : { "date-parts" : [ [ "2006" ] ] }, "note" : "General summary: Use Fisher's Geomertic model to predict the distribution of fitness effects and use the DFE to estimate parameters of FGM, notably n_e (the effective number of dimensions if all contributed equally to fitness). Find ~1 effective dimension in yeast in MA lines.\n\nWhat's missing: The paper mostly assumes a stabilizing selection model in which the ancestral individual/population is at the fitness optimum (and all mutations are jumps from this optimum). The authors claim this could be used for general purpose and estimating far from the optimum, but requires the distance to the optimum (which requires extensive knowledge or a long term evolution experiment). But even this method requires the use of deleterious mutations to estimate n_e and lambda_e (the effective contribution of each trait to fitness). \n\nSimilarities: Using a transformed space such that all traits contribute equally to fitness (this may be a useful reference for why that's justified/other people who have done this). However, we do not necessarily assume uniform mutation space (I think).\n\nMethod: Since FGM needs uniform mutation and non-interacting selection components, the paper shows that you can take any set of positive semidefinite biased matrics M and S (basically requiring no mutation performing better than the optimum) and transform the resultant SM to a set of matrices where mutation is given by the Identity and the selection matrix is diagonal (with eigenvalues as the diagonal entries) that reflect the relative contribution of each &amp;quot;trait&amp;quot; in this transformed world.\n\nFrom this transformed space, you can infer the moments of the DFE. \n\nThis also gives you the power to go backwards, taking the moments and inferring elements of the transformed space (notably the moments of the distribution of eigenvalues number of traits).\n\nThe authors use n_e, which is the effective number of dimensions if all traits contributed equally to fitness.\n\nResults: From MA lines, empirical estimates of DFE and n_e for various species. n_e tends to modestly increase with gene count (they use as rough proxy for &amp;quot;complexity&amp;quot; - thus claiming that the cost of complexity, though present, is relatively weak). Moreover, for S. cerevisae, estimates between 0.89 and 1.78 for effective number of dimensions.\n\n\nQuestions: How should we think of &amp;quot;effective&amp;quot; number of dimensions? There's effectively one dimension (with reasonable effect) that's ever perturbed by mutation? What effect size is this sensitive too? Which values of $\\mu s$?", "page" : "893-907", "title" : "A general multivariate extension of Fisher's geometrical model and the distribution of mutation fitness effects across species.", "type" : "article-journal", "volume" : "60" }, "uris" : [ "http://www.mendeley.com/documents/?uuid=2a43856e-6691-45f3-bfdc-9055de1bd597" ] } ], "mendeley" : { "formattedCitation" : "(Martin &amp; Lenormand 2006)", "plainTextFormattedCitation" : "(Martin &amp; Lenormand 2006)", "previouslyFormattedCitation" : "(Martin &amp; Lenormand 2006)"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(Martin &amp; Lenormand 2006)</w:t>
      </w:r>
      <w:r>
        <w:rPr>
          <w:rFonts w:ascii="Arial" w:hAnsi="Arial" w:cs="Arial"/>
          <w:color w:val="000000"/>
          <w:sz w:val="22"/>
          <w:szCs w:val="22"/>
        </w:rPr>
        <w:fldChar w:fldCharType="end"/>
      </w:r>
      <w:r>
        <w:rPr>
          <w:rFonts w:ascii="Arial" w:hAnsi="Arial" w:cs="Arial"/>
          <w:color w:val="000000"/>
          <w:sz w:val="22"/>
          <w:szCs w:val="22"/>
        </w:rPr>
        <w:t xml:space="preserve"> derive the expected distribution of fitness effects (DFE) taking the form of a gamma distribution. One can then derive the effective dimensionality of the system utilizing the moments of the DFE. Using </w:t>
      </w:r>
      <w:commentRangeStart w:id="367"/>
      <w:r>
        <w:rPr>
          <w:rFonts w:ascii="Arial" w:hAnsi="Arial" w:cs="Arial"/>
          <w:color w:val="000000"/>
          <w:sz w:val="22"/>
          <w:szCs w:val="22"/>
        </w:rPr>
        <w:t>directed mutation and mutation-accumulation techniques</w:t>
      </w:r>
      <w:commentRangeEnd w:id="367"/>
      <w:r w:rsidR="00FA18D3">
        <w:rPr>
          <w:rStyle w:val="CommentReference"/>
        </w:rPr>
        <w:commentReference w:id="367"/>
      </w:r>
      <w:r>
        <w:rPr>
          <w:rFonts w:ascii="Arial" w:hAnsi="Arial" w:cs="Arial"/>
          <w:color w:val="000000"/>
          <w:sz w:val="22"/>
          <w:szCs w:val="22"/>
        </w:rPr>
        <w:t xml:space="preserve">, these methods find that phenotypic dimensionality is relatively low (less than three dimensions) for the model organisms considered. </w:t>
      </w:r>
    </w:p>
    <w:p w14:paraId="150741B4" w14:textId="66BC17AC" w:rsidR="000231B9" w:rsidRDefault="000231B9" w:rsidP="000231B9">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A second class of methods uses drift load</w:t>
      </w:r>
      <w:r w:rsidR="00FC5412">
        <w:rPr>
          <w:rFonts w:ascii="Arial" w:hAnsi="Arial" w:cs="Arial"/>
          <w:color w:val="000000"/>
          <w:sz w:val="22"/>
          <w:szCs w:val="22"/>
        </w:rPr>
        <w:t xml:space="preserve">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"10.1554/0014-3820(2000)054[1467:CFOLOM]2.0.CO;2", "ISBN" : "0014-3820 (Print)\\r0014-3820 (Linking)", "ISSN" : "0014-3820", "PMID" : "11108576", "abstract" : "We have investigated the reduction of fitness caused by the fixation of new deleterious mutations in small populations within the framework of Fisher's geometrical model of adaptation. In Fisher's model, a population evolves in an n-dimensional character space with an adaptive optimum at the origin. The model allows us to investigate compensatory mutations, which restore fitness losses incurred by other mutations, in a context-dependent manner. We have conducted a moment analysis of the model, supplemented by the numerical results of computer simulations. The mean reduction of fitness (i.e., expected load) scaled to one is approximately n/(n+2Ne), where Ne is the effective population size. The reciprocal relationship between the load and Ne implies that the fixation of deleterious mutations is unlikely to cause extinction when there is a broad scope for compensatory mutations, except in very small populations. Furthermore, the dependence of load on n implies that pleiotropy plays a large role in determining the extinction risk of small populations. Differences and similarities between our results and those of a previous study on the effects of Ne and n are explored. That the predictions of this model are qualitatively different from studies ignoring compensatory mutations implies that we must be cautious in predicting the evolutionary fate of small populations and that additional data on the nature of mutations is of critical importance.", "author" : [ { "dropping-particle" : "", "family" : "Poon", "given" : "Art", "non-dropping-particle" : "", "parse-names" : false, "suffix" : "" }, { "dropping-particle" : "", "family" : "Otto", "given" : "Sarah P", "non-dropping-particle" : "", "parse-names" : false, "suffix" : "" } ], "container-title" : "Evolution", "id" : "ITEM-1", "issue" : "5", "issued" : { "date-parts" : [ [ "2000" ] ] }, "page" : "1467-1479", "title" : "Compensating for our load of mutations: freezing the meltdown of small populations.", "type" : "article-journal", "volume" : "54" }, "uris" : [ "http://www.mendeley.com/documents/?uuid=0e69a115-3a0e-46a5-a9af-60ea595ce780" ] }, { "id" : "ITEM-2", "itemData" : { "DOI" : "10.1371/journal.pone.0000217", "ISBN" : "1932-6203 (Electronic)\\n1932-6203 (Linking)", "ISSN" : "19326203", "PMID" : "17299597", "abstract" : "BACKGROUND: Various definitions of biological complexity have been proposed: the number of genes, cell types, or metabolic processes within an organism. As knowledge of biological systems has increased, it has become apparent that these metrics are often incongruent.\\n\\nMETHODOLOGY: Here we propose an alternative complexity metric based on the number of genetically uncorrelated phenotypic traits contributing to an organism's fitness. This metric, phenotypic complexity, is more objective than previous suggestions, as complexity is measured from a fundamental biological perspective, that of natural selection. We utilize a model linking the equilibrium fitness (drift load) of a population to phenotypic complexity. We then use results from viral evolution experiments to compare the phenotypic complexities of two viruses, the bacteriophage X174 and vesicular stomatitis virus, and to illustrate the consistency of our approach and its applicability.\\n\\nCONCLUSIONS/SIGNIFICANCE: Because Darwinian evolution through natural selection is the fundamental element unifying all biological organisms, we propose that our metric of complexity is potentially a more relevant metric than others, based on the count of artificially defined set of objects.", "author" : [ { "dropping-particle" : "", "family" : "Tenaillon", "given" : "Olivier", "non-dropping-particle" : "", "parse-names" : false, "suffix" : "" }, { "dropping-particle" : "", "family" : "Silander", "given" : "Olin K.", "non-dropping-particle" : "", "parse-names" : false, "suffix" : "" }, { "dropping-particle" : "", "family" : "Uzan", "given" : "Jean Philippe", "non-dropping-particle" : "", "parse-names" : false, "suffix" : "" }, { "dropping-particle" : "", "family" : "Chao", "given" : "Lin", "non-dropping-particle" : "", "parse-names" : false, "suffix" : "" } ], "container-title" : "PLoS ONE", "id" : "ITEM-2", "issue" : "2", "issued" : { "date-parts" : [ [ "2007" ] ] }, "note" : "Try to quantify number of traits using drift load.", "title" : "Quantifying organismal complexity using a population genetic approach", "type" : "article-journal", "volume" : "2" }, "uris" : [ "http://www.mendeley.com/documents/?uuid=da47fe0b-0a4e-4786-a82d-8f4c17773f8a" ] } ], "mendeley" : { "formattedCitation" : "(Poon &amp; Otto 2000; Tenaillon et al. 2007)", "plainTextFormattedCitation" : "(Poon &amp; Otto 2000; Tenaillon et al. 2007)", "previouslyFormattedCitation" : "(Poon &amp; Otto 2000; Tenaillon et al. 2007)"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(Poon &amp; Otto 2000; Tenaillon et al. 2007)</w:t>
      </w:r>
      <w:r>
        <w:rPr>
          <w:rFonts w:ascii="Arial" w:hAnsi="Arial" w:cs="Arial"/>
          <w:color w:val="000000"/>
          <w:sz w:val="22"/>
          <w:szCs w:val="22"/>
        </w:rPr>
        <w:fldChar w:fldCharType="end"/>
      </w:r>
      <w:r>
        <w:rPr>
          <w:rFonts w:ascii="Arial" w:hAnsi="Arial" w:cs="Arial"/>
          <w:color w:val="000000"/>
          <w:sz w:val="22"/>
          <w:szCs w:val="22"/>
        </w:rPr>
        <w:t>. These also assume that populations are relatively close to the optimum, but instead explicitly use distance from an optimum as a metric to quantify the phenotypic dimensionality. Intuitively, this is accomplished by observing that large populations are able to effectively purge most deleterious mutations. However, small populations are unable to remove mildly deleterious mutations that drift to fixation, thus carrying a “drift load”. Moreover, the number of such deleterious mutations available to a population can be worked out as a function of the number of phenotypic dimensions, assuming some mutation distribution. Combining these relationships, this class of methods can then observe the fitness of populations across a gradient of effective population sizes to estimate the effective number of phenotypic dimensions.</w:t>
      </w:r>
      <w:commentRangeStart w:id="368"/>
      <w:r>
        <w:rPr>
          <w:rFonts w:ascii="Arial" w:hAnsi="Arial" w:cs="Arial"/>
          <w:color w:val="000000"/>
          <w:sz w:val="22"/>
          <w:szCs w:val="22"/>
        </w:rPr>
        <w:t xml:space="preserve"> From this set of measurements, researchers found that there were relatively many dimensions (more than five) for the organisms observed. </w:t>
      </w:r>
      <w:commentRangeEnd w:id="368"/>
      <w:r w:rsidR="004B3A00">
        <w:rPr>
          <w:rStyle w:val="CommentReference"/>
        </w:rPr>
        <w:commentReference w:id="368"/>
      </w:r>
    </w:p>
    <w:p w14:paraId="527040A6" w14:textId="3449E203" w:rsidR="000231B9" w:rsidRDefault="009B3EC5" w:rsidP="000231B9">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Attempting to reconcile the</w:t>
      </w:r>
      <w:r w:rsidR="000231B9">
        <w:rPr>
          <w:rFonts w:ascii="Arial" w:hAnsi="Arial" w:cs="Arial"/>
          <w:color w:val="000000"/>
          <w:sz w:val="22"/>
          <w:szCs w:val="22"/>
        </w:rPr>
        <w:t xml:space="preserve"> different measures of phenotypic dimensionally observed by the two classes of methods, Lourenco</w:t>
      </w:r>
      <w:r w:rsidR="000231B9">
        <w:rPr>
          <w:rFonts w:ascii="Arial" w:hAnsi="Arial" w:cs="Arial"/>
          <w:color w:val="000000"/>
          <w:sz w:val="22"/>
          <w:szCs w:val="22"/>
        </w:rPr>
        <w:fldChar w:fldCharType="begin" w:fldLock="1"/>
      </w:r>
      <w:r w:rsidR="000231B9">
        <w:rPr>
          <w:rFonts w:ascii="Arial" w:hAnsi="Arial" w:cs="Arial"/>
          <w:color w:val="000000"/>
          <w:sz w:val="22"/>
          <w:szCs w:val="22"/>
        </w:rPr>
        <w:instrText>ADDIN CSL_CITATION { "citationItems" : [ { "id" : "ITEM-1", "itemData" : { "author" : [ { "dropping-particle" : "", "family" : "Louren\u00e7o", "given" : "Jo\u00e3o M.", "non-dropping-particle" : "", "parse-names" : false, "suffix" : "" }, { "dropping-particle" : "", "family" : "Galtier", "given" : "Nicolas", "non-dropping-particle" : "", "parse-names" : false, "suffix" : "" }, { "dropping-particle" : "", "family" : "Gl\u00e9min", "given" : "Sylvain", "non-dropping-particle" : "", "parse-names" : false, "suffix" : "" } ], "container-title" : "Evolution", "id" : "ITEM-1", "issue" : "6", "issued" : { "date-parts" : [ [ "2011" ] ] }, "page" : "1559-1571", "title" : "Complexity, Pleiotropy, and the Fitness Effect of Mutations", "type" : "article-journal", "volume" : "65" }, "uris" : [ "http://www.mendeley.com/documents/?uuid=0cdba34f-7ea4-4370-8544-d0941996420e" ] } ], "mendeley" : { "formattedCitation" : "(Louren\u00e7o et al. 2011)", "plainTextFormattedCitation" : "(Louren\u00e7o et al. 2011)", "previouslyFormattedCitation" : "(Louren\u00e7o et al. 2011)" }, "properties" : { "noteIndex" : 0 }, "schema" : "https://github.com/citation-style-language/schema/raw/master/csl-citation.json" }</w:instrText>
      </w:r>
      <w:r w:rsidR="000231B9">
        <w:rPr>
          <w:rFonts w:ascii="Arial" w:hAnsi="Arial" w:cs="Arial"/>
          <w:color w:val="000000"/>
          <w:sz w:val="22"/>
          <w:szCs w:val="22"/>
        </w:rPr>
        <w:fldChar w:fldCharType="separate"/>
      </w:r>
      <w:r w:rsidR="000231B9" w:rsidRPr="004B0CE4">
        <w:rPr>
          <w:rFonts w:ascii="Arial" w:hAnsi="Arial" w:cs="Arial"/>
          <w:noProof/>
          <w:color w:val="000000"/>
          <w:sz w:val="22"/>
          <w:szCs w:val="22"/>
        </w:rPr>
        <w:t>(Lourenço et al. 2011)</w:t>
      </w:r>
      <w:r w:rsidR="000231B9">
        <w:rPr>
          <w:rFonts w:ascii="Arial" w:hAnsi="Arial" w:cs="Arial"/>
          <w:color w:val="000000"/>
          <w:sz w:val="22"/>
          <w:szCs w:val="22"/>
        </w:rPr>
        <w:fldChar w:fldCharType="end"/>
      </w:r>
      <w:r w:rsidR="000231B9">
        <w:rPr>
          <w:rFonts w:ascii="Arial" w:hAnsi="Arial" w:cs="Arial"/>
          <w:color w:val="000000"/>
          <w:sz w:val="22"/>
          <w:szCs w:val="22"/>
        </w:rPr>
        <w:t xml:space="preserve"> conducted analysis that suggests that DFE approaches are downwardly biased by universal pleiotropy assumptions, and that methods using drift load are relatively insensitive to the pleiotropy of mutations. Lourenco proposes a model of “partial pleiotropy” to explain the observed differences, suggesting that</w:t>
      </w:r>
      <w:r w:rsidR="00E53292">
        <w:rPr>
          <w:rFonts w:ascii="Arial" w:hAnsi="Arial" w:cs="Arial"/>
          <w:color w:val="000000"/>
          <w:sz w:val="22"/>
          <w:szCs w:val="22"/>
        </w:rPr>
        <w:t xml:space="preserve"> </w:t>
      </w:r>
      <w:commentRangeStart w:id="369"/>
      <w:r w:rsidR="00E53292">
        <w:rPr>
          <w:rFonts w:ascii="Arial" w:hAnsi="Arial" w:cs="Arial"/>
          <w:color w:val="000000"/>
          <w:sz w:val="22"/>
          <w:szCs w:val="22"/>
        </w:rPr>
        <w:t xml:space="preserve">single </w:t>
      </w:r>
      <w:r w:rsidR="000231B9">
        <w:rPr>
          <w:rFonts w:ascii="Arial" w:hAnsi="Arial" w:cs="Arial"/>
          <w:color w:val="000000"/>
          <w:sz w:val="22"/>
          <w:szCs w:val="22"/>
        </w:rPr>
        <w:t>mutations only affect a small subset of</w:t>
      </w:r>
      <w:r w:rsidR="00E53292">
        <w:rPr>
          <w:rFonts w:ascii="Arial" w:hAnsi="Arial" w:cs="Arial"/>
          <w:color w:val="000000"/>
          <w:sz w:val="22"/>
          <w:szCs w:val="22"/>
        </w:rPr>
        <w:t xml:space="preserve"> traits</w:t>
      </w:r>
      <w:r w:rsidR="000231B9">
        <w:rPr>
          <w:rFonts w:ascii="Arial" w:hAnsi="Arial" w:cs="Arial"/>
          <w:color w:val="000000"/>
          <w:sz w:val="22"/>
          <w:szCs w:val="22"/>
        </w:rPr>
        <w:t>, but that mutations altogether affect many traits</w:t>
      </w:r>
      <w:commentRangeEnd w:id="369"/>
      <w:r w:rsidR="00FF3E9B">
        <w:rPr>
          <w:rStyle w:val="CommentReference"/>
        </w:rPr>
        <w:commentReference w:id="369"/>
      </w:r>
      <w:r w:rsidR="000231B9">
        <w:rPr>
          <w:rFonts w:ascii="Arial" w:hAnsi="Arial" w:cs="Arial"/>
          <w:color w:val="000000"/>
          <w:sz w:val="22"/>
          <w:szCs w:val="22"/>
        </w:rPr>
        <w:t xml:space="preserve">. </w:t>
      </w:r>
    </w:p>
    <w:p w14:paraId="7CD72DF5" w14:textId="77777777" w:rsidR="00350E71" w:rsidRDefault="000231B9">
      <w:pPr>
        <w:rPr>
          <w:ins w:id="370" w:author="Kerry Ann Samerotte" w:date="2018-08-08T21:01:00Z"/>
          <w:rFonts w:ascii="Arial" w:hAnsi="Arial" w:cs="Arial"/>
          <w:color w:val="000000"/>
          <w:sz w:val="22"/>
          <w:szCs w:val="22"/>
        </w:rPr>
        <w:pPrChange w:id="371" w:author="Kerry Ann Samerotte" w:date="2018-08-08T19:30:00Z">
          <w:pPr>
            <w:pStyle w:val="CommentText"/>
          </w:pPr>
        </w:pPrChange>
      </w:pPr>
      <w:r>
        <w:rPr>
          <w:rFonts w:ascii="Arial" w:hAnsi="Arial" w:cs="Arial"/>
          <w:color w:val="000000"/>
          <w:sz w:val="22"/>
          <w:szCs w:val="22"/>
        </w:rPr>
        <w:lastRenderedPageBreak/>
        <w:t xml:space="preserve">A </w:t>
      </w:r>
      <w:commentRangeStart w:id="372"/>
      <w:r>
        <w:rPr>
          <w:rFonts w:ascii="Arial" w:hAnsi="Arial" w:cs="Arial"/>
          <w:color w:val="000000"/>
          <w:sz w:val="22"/>
          <w:szCs w:val="22"/>
        </w:rPr>
        <w:t xml:space="preserve">third class of methods </w:t>
      </w:r>
      <w:commentRangeEnd w:id="372"/>
      <w:r w:rsidR="00FA18D3">
        <w:rPr>
          <w:rStyle w:val="CommentReference"/>
        </w:rPr>
        <w:commentReference w:id="372"/>
      </w:r>
      <w:r>
        <w:rPr>
          <w:rFonts w:ascii="Arial" w:hAnsi="Arial" w:cs="Arial"/>
          <w:color w:val="000000"/>
          <w:sz w:val="22"/>
          <w:szCs w:val="22"/>
        </w:rPr>
        <w:t xml:space="preserve">utilizes datasets generated to study epistasis (Fig 1C). Assuming a Gaussian mutation distribution around the ancestor and additive effects of mutations in phenotype space, epistasis is expected to be reflected in the nonlinearity of the phenotype to fitness map. Previous studies have used the distribution of angles between pairs of mutations </w:t>
      </w:r>
      <w:r w:rsidRPr="009E51DF">
        <w:rPr>
          <w:rFonts w:ascii="Arial" w:hAnsi="Arial" w:cs="Arial"/>
          <w:color w:val="000000"/>
          <w:sz w:val="22"/>
          <w:szCs w:val="22"/>
        </w:rPr>
        <w:fldChar w:fldCharType="begin" w:fldLock="1"/>
      </w:r>
      <w:r w:rsidRPr="009E51DF">
        <w:rPr>
          <w:rFonts w:ascii="Arial" w:hAnsi="Arial" w:cs="Arial"/>
          <w:color w:val="000000"/>
          <w:sz w:val="22"/>
          <w:szCs w:val="22"/>
        </w:rPr>
        <w:instrText>ADDIN CSL_CITATION { "citationItems" : [ { "id" : "ITEM-1", "itemData" : { "DOI" : "10.1111/evo.12156", "ISBN" : "00143820", "ISSN" : "00143820", "PMID" : "24094346", "abstract" : "The functional synthesis uses experimental methods from molecular biology, biochemistry and structural biology to decompose evolutionarily important mutations into their more proximal mechanistic determinants. However these methods are technically challenging and expensive. Noting strong formal parallels between R.A. Fisher's geometric model of adaptation and a recent model for the phenotypic basis of protein evolution, we sought to use the former to make inferences into the latter using data on pairwise fitness epistasis between mutations. We present an analytic framework for classifying pairs of mutations with respect to similarity of underlying mechanism on this basis, and also show that these data can yield an estimate of the number of mutationally labile phenotypes underlying fitness effects. We use computer simulations to explore the robustness of our approach to violations of analytic assumptions and analyze several recently published datasets. This work provides a theoretical complement to the functional synthesis as well as a novel test of Fisher's geometric model.", "author" : [ { "dropping-particle" : "", "family" : "Weinreich", "given" : "Daniel M.", "non-dropping-particle" : "", "parse-names" : false, "suffix" : "" }, { "dropping-particle" : "", "family" : "Knies", "given" : "Jennifer L.", "non-dropping-particle" : "", "parse-names" : false, "suffix" : "" } ], "container-title" : "Evolution", "id" : "ITEM-1", "issue" : "10", "issued" : { "date-parts" : [ [ "2013" ] ] }, "page" : "2957-2972", "title" : "Fisher's Geometric Model Of Adaptation Meets The Functional Synthesis: Data On Pairwise Epistasis For Fitness Yields Insights Into The Shape And Size Of Phenotype Space", "type" : "article-journal", "volume" : "67" }, "uris" : [ "http://www.mendeley.com/documents/?uuid=c52b615b-9f5f-4e8c-92f7-1f59d2710d11" ] } ], "mendeley" : { "formattedCitation" : "(Weinreich &amp; Knies 2013)", "plainTextFormattedCitation" : "(Weinreich &amp; Knies 2013)", "previouslyFormattedCitation" : "(Weinreich &amp; Knies 2013)" }, "properties" : { "noteIndex" : 0 }, "schema" : "https://github.com/citation-style-language/schema/raw/master/csl-citation.json" }</w:instrText>
      </w:r>
      <w:r w:rsidRPr="009E51DF">
        <w:rPr>
          <w:rFonts w:ascii="Arial" w:hAnsi="Arial" w:cs="Arial"/>
          <w:color w:val="000000"/>
          <w:sz w:val="22"/>
          <w:szCs w:val="22"/>
          <w:rPrChange w:id="373" w:author="Kerry Ann Samerotte" w:date="2018-08-07T10:21:00Z">
            <w:rPr>
              <w:rFonts w:ascii="Arial" w:hAnsi="Arial" w:cs="Arial"/>
              <w:color w:val="000000"/>
              <w:sz w:val="22"/>
              <w:szCs w:val="22"/>
            </w:rPr>
          </w:rPrChange>
        </w:rPr>
        <w:fldChar w:fldCharType="separate"/>
      </w:r>
      <w:r w:rsidRPr="009E51DF">
        <w:rPr>
          <w:rFonts w:ascii="Arial" w:hAnsi="Arial" w:cs="Arial"/>
          <w:noProof/>
          <w:color w:val="000000"/>
          <w:sz w:val="22"/>
          <w:szCs w:val="22"/>
        </w:rPr>
        <w:t>(Weinreich &amp; Knies 2013)</w:t>
      </w:r>
      <w:r w:rsidRPr="009E51DF">
        <w:rPr>
          <w:rFonts w:ascii="Arial" w:hAnsi="Arial" w:cs="Arial"/>
          <w:color w:val="000000"/>
          <w:sz w:val="22"/>
          <w:szCs w:val="22"/>
        </w:rPr>
        <w:fldChar w:fldCharType="end"/>
      </w:r>
      <w:r w:rsidRPr="009E51DF">
        <w:rPr>
          <w:rFonts w:ascii="Arial" w:hAnsi="Arial" w:cs="Arial"/>
          <w:color w:val="000000"/>
          <w:sz w:val="22"/>
          <w:szCs w:val="22"/>
        </w:rPr>
        <w:t xml:space="preserve"> and approximate Bayesian computation</w:t>
      </w:r>
      <w:r w:rsidRPr="009E51DF">
        <w:rPr>
          <w:rFonts w:ascii="Arial" w:hAnsi="Arial" w:cs="Arial"/>
          <w:color w:val="000000"/>
          <w:sz w:val="22"/>
          <w:szCs w:val="22"/>
        </w:rPr>
        <w:fldChar w:fldCharType="begin" w:fldLock="1"/>
      </w:r>
      <w:r w:rsidRPr="009E51DF">
        <w:rPr>
          <w:rFonts w:ascii="Arial" w:hAnsi="Arial" w:cs="Arial"/>
          <w:color w:val="000000"/>
          <w:sz w:val="22"/>
          <w:szCs w:val="22"/>
        </w:rPr>
        <w:instrText>ADDIN CSL_CITATION { "citationItems" : [ { "id" : "ITEM-1", "itemData" : { "DOI" : "10.1534/genetics.115.182691", "ISBN" : "0016-6731", "ISSN" : "19432631", "PMID" : "27052568", "abstract" : "The fitness landscape defines the relationship between genotypes and fitness in a given environment and underlies fundamental quantities such as the distribution of selection coefficient and the magnitude and type of epistasis. A better understanding of variation in landscape structure across species and environments is thus necessary to understand and predict how populations will adapt. An increasing number of experiments investigate the properties of fitness landscapes by identifying mutations, constructing genotypes with combinations of these mutations, and measuring the fitness of these genotypes. Yet these empirical landscapes represent a very small sample of the vast space of all possible genotypes, and this sample is often biased by the protocol used to identify mutations. Here we develop a rigorous statistical framework based on Approximate Bayesian Computation to address these concerns and use this flexible framework to fit a broad class of phenotypic fitness models (including Fisher's model) to 26 empirical landscapes representing nine diverse biological systems. Despite uncertainty owing to the small size of most published empirical landscapes, the inferred landscapes have similar structure in similar biological systems. Surprisingly, goodness-of-fit tests reveal that this class of phenotypic models, which has been successful so far in interpreting experimental data, is a plausible in only three of nine biological systems. More precisely, although Fisher's model was able to explain several statistical properties of the landscapes-including the mean and SD of selection and epistasis coefficients-it was often unable to explain the full structure of fitness landscapes.", "author" : [ { "dropping-particle" : "", "family" : "Blanquart", "given" : "Fran\u00e7ois", "non-dropping-particle" : "", "parse-names" : false, "suffix" : "" }, { "dropping-particle" : "", "family" : "Bataillon", "given" : "Thomas", "non-dropping-particle" : "", "parse-names" : false, "suffix" : "" } ], "container-title" : "Genetics", "id" : "ITEM-1", "issue" : "2", "issued" : { "date-parts" : [ [ "2016" ] ] }, "page" : "847-862", "title" : "Epistasis and the structure of fitness landscapes: Are experimental fitness landscapes compatible with fisher\u2019s geometric model?", "type" : "article-journal", "volume" : "203" }, "uris" : [ "http://www.mendeley.com/documents/?uuid=eedc85ca-fe49-4fbf-a7e3-98ba25fe989b" ] } ], "mendeley" : { "formattedCitation" : "(Blanquart &amp; Bataillon 2016)", "plainTextFormattedCitation" : "(Blanquart &amp; Bataillon 2016)", "previouslyFormattedCitation" : "(Blanquart &amp; Bataillon 2016)" }, "properties" : { "noteIndex" : 0 }, "schema" : "https://github.com/citation-style-language/schema/raw/master/csl-citation.json" }</w:instrText>
      </w:r>
      <w:r w:rsidRPr="009E51DF">
        <w:rPr>
          <w:rFonts w:ascii="Arial" w:hAnsi="Arial" w:cs="Arial"/>
          <w:color w:val="000000"/>
          <w:sz w:val="22"/>
          <w:szCs w:val="22"/>
          <w:rPrChange w:id="374" w:author="Kerry Ann Samerotte" w:date="2018-08-07T10:21:00Z">
            <w:rPr>
              <w:rFonts w:ascii="Arial" w:hAnsi="Arial" w:cs="Arial"/>
              <w:color w:val="000000"/>
              <w:sz w:val="22"/>
              <w:szCs w:val="22"/>
            </w:rPr>
          </w:rPrChange>
        </w:rPr>
        <w:fldChar w:fldCharType="separate"/>
      </w:r>
      <w:r w:rsidRPr="009E51DF">
        <w:rPr>
          <w:rFonts w:ascii="Arial" w:hAnsi="Arial" w:cs="Arial"/>
          <w:noProof/>
          <w:color w:val="000000"/>
          <w:sz w:val="22"/>
          <w:szCs w:val="22"/>
        </w:rPr>
        <w:t>(Blanquart &amp; Bataillon 2016)</w:t>
      </w:r>
      <w:r w:rsidRPr="009E51DF">
        <w:rPr>
          <w:rFonts w:ascii="Arial" w:hAnsi="Arial" w:cs="Arial"/>
          <w:color w:val="000000"/>
          <w:sz w:val="22"/>
          <w:szCs w:val="22"/>
        </w:rPr>
        <w:fldChar w:fldCharType="end"/>
      </w:r>
      <w:r w:rsidRPr="009E51DF">
        <w:rPr>
          <w:rFonts w:ascii="Arial" w:hAnsi="Arial" w:cs="Arial"/>
          <w:color w:val="000000"/>
          <w:sz w:val="22"/>
          <w:szCs w:val="22"/>
        </w:rPr>
        <w:t xml:space="preserve"> on epistasis datasets to underst</w:t>
      </w:r>
      <w:r w:rsidR="000B751A" w:rsidRPr="009E51DF">
        <w:rPr>
          <w:rFonts w:ascii="Arial" w:hAnsi="Arial" w:cs="Arial"/>
          <w:color w:val="000000"/>
          <w:sz w:val="22"/>
          <w:szCs w:val="22"/>
        </w:rPr>
        <w:t>and phenotypic dimensionality.</w:t>
      </w:r>
      <w:commentRangeStart w:id="375"/>
      <w:commentRangeStart w:id="376"/>
      <w:r w:rsidR="000B751A" w:rsidRPr="009E51DF">
        <w:rPr>
          <w:rFonts w:ascii="Arial" w:hAnsi="Arial" w:cs="Arial"/>
          <w:color w:val="000000"/>
          <w:sz w:val="22"/>
          <w:szCs w:val="22"/>
        </w:rPr>
        <w:t xml:space="preserve"> </w:t>
      </w:r>
      <w:r w:rsidRPr="009E51DF">
        <w:rPr>
          <w:rFonts w:ascii="Arial" w:hAnsi="Arial" w:cs="Arial"/>
          <w:color w:val="000000"/>
          <w:sz w:val="22"/>
          <w:szCs w:val="22"/>
        </w:rPr>
        <w:t xml:space="preserve"> </w:t>
      </w:r>
      <w:commentRangeEnd w:id="375"/>
      <w:r w:rsidR="000B751A" w:rsidRPr="009E51DF">
        <w:rPr>
          <w:rStyle w:val="CommentReference"/>
          <w:rFonts w:ascii="Arial" w:hAnsi="Arial" w:cs="Arial"/>
          <w:sz w:val="22"/>
          <w:szCs w:val="22"/>
          <w:rPrChange w:id="377" w:author="Kerry Ann Samerotte" w:date="2018-08-07T10:21:00Z">
            <w:rPr>
              <w:rStyle w:val="CommentReference"/>
            </w:rPr>
          </w:rPrChange>
        </w:rPr>
        <w:commentReference w:id="375"/>
      </w:r>
      <w:commentRangeEnd w:id="376"/>
    </w:p>
    <w:p w14:paraId="5142F562" w14:textId="77777777" w:rsidR="00350E71" w:rsidRDefault="00350E71">
      <w:pPr>
        <w:rPr>
          <w:ins w:id="378" w:author="Kerry Ann Samerotte" w:date="2018-08-08T21:01:00Z"/>
          <w:rFonts w:ascii="Arial" w:hAnsi="Arial" w:cs="Arial"/>
          <w:color w:val="000000"/>
          <w:sz w:val="22"/>
          <w:szCs w:val="22"/>
        </w:rPr>
        <w:pPrChange w:id="379" w:author="Kerry Ann Samerotte" w:date="2018-08-08T19:30:00Z">
          <w:pPr>
            <w:pStyle w:val="CommentText"/>
          </w:pPr>
        </w:pPrChange>
      </w:pPr>
    </w:p>
    <w:p w14:paraId="121300C9" w14:textId="0B70FF83" w:rsidR="00350E71" w:rsidRDefault="00350E71">
      <w:pPr>
        <w:rPr>
          <w:ins w:id="380" w:author="Kerry Ann Samerotte" w:date="2018-08-08T21:02:00Z"/>
          <w:rFonts w:ascii="Arial" w:hAnsi="Arial" w:cs="Arial"/>
          <w:color w:val="000000"/>
          <w:sz w:val="22"/>
          <w:szCs w:val="22"/>
        </w:rPr>
        <w:pPrChange w:id="381" w:author="Kerry Ann Samerotte" w:date="2018-08-08T19:30:00Z">
          <w:pPr>
            <w:pStyle w:val="CommentText"/>
          </w:pPr>
        </w:pPrChange>
      </w:pPr>
    </w:p>
    <w:p w14:paraId="0906E8DC" w14:textId="691FF019" w:rsidR="003E2740" w:rsidRDefault="003E2740">
      <w:pPr>
        <w:rPr>
          <w:ins w:id="382" w:author="Kerry Ann Samerotte" w:date="2018-08-08T21:02:00Z"/>
          <w:rFonts w:ascii="Arial" w:hAnsi="Arial" w:cs="Arial"/>
          <w:color w:val="000000"/>
          <w:sz w:val="22"/>
          <w:szCs w:val="22"/>
        </w:rPr>
        <w:pPrChange w:id="383" w:author="Kerry Ann Samerotte" w:date="2018-08-08T19:30:00Z">
          <w:pPr>
            <w:pStyle w:val="CommentText"/>
          </w:pPr>
        </w:pPrChange>
      </w:pPr>
    </w:p>
    <w:p w14:paraId="094AE76C" w14:textId="199CC2C6" w:rsidR="003E2740" w:rsidRDefault="003E2740">
      <w:pPr>
        <w:rPr>
          <w:ins w:id="384" w:author="Kerry Ann Samerotte" w:date="2018-08-08T21:02:00Z"/>
          <w:rFonts w:ascii="Arial" w:hAnsi="Arial" w:cs="Arial"/>
          <w:color w:val="000000"/>
          <w:sz w:val="22"/>
          <w:szCs w:val="22"/>
        </w:rPr>
        <w:pPrChange w:id="385" w:author="Kerry Ann Samerotte" w:date="2018-08-08T19:30:00Z">
          <w:pPr>
            <w:pStyle w:val="CommentText"/>
          </w:pPr>
        </w:pPrChange>
      </w:pPr>
    </w:p>
    <w:p w14:paraId="2DE8E3AC" w14:textId="5A730ABC" w:rsidR="003E2740" w:rsidRDefault="003E2740">
      <w:pPr>
        <w:rPr>
          <w:ins w:id="386" w:author="Kerry Ann Samerotte" w:date="2018-08-08T21:02:00Z"/>
          <w:rFonts w:ascii="Arial" w:hAnsi="Arial" w:cs="Arial"/>
          <w:color w:val="000000"/>
          <w:sz w:val="22"/>
          <w:szCs w:val="22"/>
        </w:rPr>
        <w:pPrChange w:id="387" w:author="Kerry Ann Samerotte" w:date="2018-08-08T19:30:00Z">
          <w:pPr>
            <w:pStyle w:val="CommentText"/>
          </w:pPr>
        </w:pPrChange>
      </w:pPr>
    </w:p>
    <w:p w14:paraId="0A6FB28E" w14:textId="7A21A668" w:rsidR="003E2740" w:rsidRDefault="003E2740">
      <w:pPr>
        <w:rPr>
          <w:ins w:id="388" w:author="Kerry Ann Samerotte" w:date="2018-08-08T21:02:00Z"/>
          <w:rFonts w:ascii="Arial" w:hAnsi="Arial" w:cs="Arial"/>
          <w:color w:val="000000"/>
          <w:sz w:val="22"/>
          <w:szCs w:val="22"/>
        </w:rPr>
        <w:pPrChange w:id="389" w:author="Kerry Ann Samerotte" w:date="2018-08-08T19:30:00Z">
          <w:pPr>
            <w:pStyle w:val="CommentText"/>
          </w:pPr>
        </w:pPrChange>
      </w:pPr>
    </w:p>
    <w:p w14:paraId="77F9E627" w14:textId="48FF6878" w:rsidR="003E2740" w:rsidRDefault="003E2740">
      <w:pPr>
        <w:rPr>
          <w:ins w:id="390" w:author="Kerry Ann Samerotte" w:date="2018-08-08T21:02:00Z"/>
          <w:rFonts w:ascii="Arial" w:hAnsi="Arial" w:cs="Arial"/>
          <w:color w:val="000000"/>
          <w:sz w:val="22"/>
          <w:szCs w:val="22"/>
        </w:rPr>
        <w:pPrChange w:id="391" w:author="Kerry Ann Samerotte" w:date="2018-08-08T19:30:00Z">
          <w:pPr>
            <w:pStyle w:val="CommentText"/>
          </w:pPr>
        </w:pPrChange>
      </w:pPr>
    </w:p>
    <w:p w14:paraId="095798A4" w14:textId="00878547" w:rsidR="003E2740" w:rsidRDefault="003E2740">
      <w:pPr>
        <w:rPr>
          <w:ins w:id="392" w:author="Kerry Ann Samerotte" w:date="2018-08-08T21:02:00Z"/>
          <w:rFonts w:ascii="Arial" w:hAnsi="Arial" w:cs="Arial"/>
          <w:color w:val="000000"/>
          <w:sz w:val="22"/>
          <w:szCs w:val="22"/>
        </w:rPr>
        <w:pPrChange w:id="393" w:author="Kerry Ann Samerotte" w:date="2018-08-08T19:30:00Z">
          <w:pPr>
            <w:pStyle w:val="CommentText"/>
          </w:pPr>
        </w:pPrChange>
      </w:pPr>
    </w:p>
    <w:p w14:paraId="6A10A306" w14:textId="1B4AF9CB" w:rsidR="003E2740" w:rsidRDefault="003E2740">
      <w:pPr>
        <w:rPr>
          <w:ins w:id="394" w:author="Kerry Ann Samerotte" w:date="2018-08-08T21:02:00Z"/>
          <w:rFonts w:ascii="Arial" w:hAnsi="Arial" w:cs="Arial"/>
          <w:color w:val="000000"/>
          <w:sz w:val="22"/>
          <w:szCs w:val="22"/>
        </w:rPr>
        <w:pPrChange w:id="395" w:author="Kerry Ann Samerotte" w:date="2018-08-08T19:30:00Z">
          <w:pPr>
            <w:pStyle w:val="CommentText"/>
          </w:pPr>
        </w:pPrChange>
      </w:pPr>
    </w:p>
    <w:p w14:paraId="265DB32B" w14:textId="73AF4AF7" w:rsidR="003E2740" w:rsidRDefault="003E2740">
      <w:pPr>
        <w:rPr>
          <w:ins w:id="396" w:author="Kerry Ann Samerotte" w:date="2018-08-08T21:02:00Z"/>
          <w:rFonts w:ascii="Arial" w:hAnsi="Arial" w:cs="Arial"/>
          <w:color w:val="000000"/>
          <w:sz w:val="22"/>
          <w:szCs w:val="22"/>
        </w:rPr>
        <w:pPrChange w:id="397" w:author="Kerry Ann Samerotte" w:date="2018-08-08T19:30:00Z">
          <w:pPr>
            <w:pStyle w:val="CommentText"/>
          </w:pPr>
        </w:pPrChange>
      </w:pPr>
    </w:p>
    <w:p w14:paraId="26DBD779" w14:textId="5AE60C9B" w:rsidR="003E2740" w:rsidRDefault="003E2740">
      <w:pPr>
        <w:rPr>
          <w:ins w:id="398" w:author="Kerry Ann Samerotte" w:date="2018-08-08T21:02:00Z"/>
          <w:rFonts w:ascii="Arial" w:hAnsi="Arial" w:cs="Arial"/>
          <w:color w:val="000000"/>
          <w:sz w:val="22"/>
          <w:szCs w:val="22"/>
        </w:rPr>
        <w:pPrChange w:id="399" w:author="Kerry Ann Samerotte" w:date="2018-08-08T19:30:00Z">
          <w:pPr>
            <w:pStyle w:val="CommentText"/>
          </w:pPr>
        </w:pPrChange>
      </w:pPr>
    </w:p>
    <w:p w14:paraId="467E735F" w14:textId="7C1CCDEA" w:rsidR="003E2740" w:rsidRDefault="003E2740">
      <w:pPr>
        <w:rPr>
          <w:ins w:id="400" w:author="Kerry Ann Samerotte" w:date="2018-08-08T21:02:00Z"/>
          <w:rFonts w:ascii="Arial" w:hAnsi="Arial" w:cs="Arial"/>
          <w:color w:val="000000"/>
          <w:sz w:val="22"/>
          <w:szCs w:val="22"/>
        </w:rPr>
        <w:pPrChange w:id="401" w:author="Kerry Ann Samerotte" w:date="2018-08-08T19:30:00Z">
          <w:pPr>
            <w:pStyle w:val="CommentText"/>
          </w:pPr>
        </w:pPrChange>
      </w:pPr>
    </w:p>
    <w:p w14:paraId="78147201" w14:textId="43669510" w:rsidR="003E2740" w:rsidRDefault="003E2740">
      <w:pPr>
        <w:rPr>
          <w:ins w:id="402" w:author="Kerry Ann Samerotte" w:date="2018-08-08T21:02:00Z"/>
          <w:rFonts w:ascii="Arial" w:hAnsi="Arial" w:cs="Arial"/>
          <w:color w:val="000000"/>
          <w:sz w:val="22"/>
          <w:szCs w:val="22"/>
        </w:rPr>
        <w:pPrChange w:id="403" w:author="Kerry Ann Samerotte" w:date="2018-08-08T19:30:00Z">
          <w:pPr>
            <w:pStyle w:val="CommentText"/>
          </w:pPr>
        </w:pPrChange>
      </w:pPr>
    </w:p>
    <w:p w14:paraId="517154AA" w14:textId="77777777" w:rsidR="003E2740" w:rsidRDefault="003E2740">
      <w:pPr>
        <w:rPr>
          <w:ins w:id="404" w:author="Kerry Ann Samerotte" w:date="2018-08-08T21:01:00Z"/>
          <w:rFonts w:ascii="Arial" w:hAnsi="Arial" w:cs="Arial"/>
          <w:color w:val="000000"/>
          <w:sz w:val="22"/>
          <w:szCs w:val="22"/>
        </w:rPr>
        <w:pPrChange w:id="405" w:author="Kerry Ann Samerotte" w:date="2018-08-08T19:30:00Z">
          <w:pPr>
            <w:pStyle w:val="CommentText"/>
          </w:pPr>
        </w:pPrChange>
      </w:pPr>
    </w:p>
    <w:p w14:paraId="60EABC92" w14:textId="10CC8B91" w:rsidR="004E33BC" w:rsidRPr="009E51DF" w:rsidDel="00123D35" w:rsidRDefault="007865B1">
      <w:pPr>
        <w:widowControl w:val="0"/>
        <w:autoSpaceDE w:val="0"/>
        <w:autoSpaceDN w:val="0"/>
        <w:adjustRightInd w:val="0"/>
        <w:spacing w:after="240" w:line="288" w:lineRule="auto"/>
        <w:rPr>
          <w:del w:id="406" w:author="Kerry Ann Samerotte" w:date="2018-08-08T19:28:00Z"/>
          <w:rFonts w:ascii="Arial" w:hAnsi="Arial" w:cs="Arial"/>
          <w:color w:val="000000"/>
          <w:sz w:val="22"/>
          <w:szCs w:val="22"/>
        </w:rPr>
      </w:pPr>
      <w:r>
        <w:rPr>
          <w:rStyle w:val="CommentReference"/>
        </w:rPr>
        <w:commentReference w:id="376"/>
      </w:r>
    </w:p>
    <w:p w14:paraId="69B35F20" w14:textId="77777777" w:rsidR="009E51DF" w:rsidRDefault="009E51DF">
      <w:pPr>
        <w:rPr>
          <w:ins w:id="407" w:author="Kerry Ann Samerotte" w:date="2018-08-07T10:22:00Z"/>
          <w:rFonts w:ascii="Arial" w:hAnsi="Arial" w:cs="Arial"/>
          <w:color w:val="000000"/>
          <w:sz w:val="22"/>
          <w:szCs w:val="22"/>
        </w:rPr>
        <w:pPrChange w:id="408" w:author="Kerry Ann Samerotte" w:date="2018-08-08T19:30:00Z">
          <w:pPr>
            <w:pStyle w:val="CommentText"/>
          </w:pPr>
        </w:pPrChange>
      </w:pPr>
    </w:p>
    <w:p w14:paraId="425DB05C" w14:textId="5D506FE9" w:rsidR="009E51DF" w:rsidRDefault="000231B9" w:rsidP="009E51DF">
      <w:pPr>
        <w:pStyle w:val="CommentText"/>
        <w:rPr>
          <w:ins w:id="409" w:author="Kerry Ann Samerotte" w:date="2018-08-08T21:18:00Z"/>
          <w:rFonts w:ascii="Arial" w:hAnsi="Arial" w:cs="Arial"/>
          <w:color w:val="FF0000"/>
          <w:sz w:val="22"/>
          <w:szCs w:val="22"/>
        </w:rPr>
      </w:pPr>
      <w:del w:id="410" w:author="Kerry Ann Samerotte" w:date="2018-08-08T19:29:00Z">
        <w:r w:rsidRPr="009E51DF" w:rsidDel="00123D35">
          <w:rPr>
            <w:rFonts w:ascii="Arial" w:hAnsi="Arial" w:cs="Arial"/>
            <w:color w:val="000000"/>
            <w:sz w:val="22"/>
            <w:szCs w:val="22"/>
          </w:rPr>
          <w:delText xml:space="preserve">These approaches require the use of </w:delText>
        </w:r>
      </w:del>
      <w:ins w:id="411" w:author="Kerry Ann Samerotte" w:date="2018-08-07T10:23:00Z">
        <w:r w:rsidR="00A351E2">
          <w:rPr>
            <w:rFonts w:ascii="Arial" w:hAnsi="Arial" w:cs="Arial"/>
            <w:color w:val="FF0000"/>
            <w:sz w:val="22"/>
            <w:szCs w:val="22"/>
          </w:rPr>
          <w:t xml:space="preserve">OK, </w:t>
        </w:r>
      </w:ins>
      <w:ins w:id="412" w:author="Kerry Ann Samerotte" w:date="2018-08-08T21:36:00Z">
        <w:r w:rsidR="00A351E2">
          <w:rPr>
            <w:rFonts w:ascii="Arial" w:hAnsi="Arial" w:cs="Arial"/>
            <w:color w:val="FF0000"/>
            <w:sz w:val="22"/>
            <w:szCs w:val="22"/>
          </w:rPr>
          <w:t>last</w:t>
        </w:r>
      </w:ins>
      <w:ins w:id="413" w:author="Kerry Ann Samerotte" w:date="2018-08-07T10:23:00Z">
        <w:r w:rsidR="00A351E2">
          <w:rPr>
            <w:rFonts w:ascii="Arial" w:hAnsi="Arial" w:cs="Arial"/>
            <w:color w:val="FF0000"/>
            <w:sz w:val="22"/>
            <w:szCs w:val="22"/>
          </w:rPr>
          <w:t xml:space="preserve"> we need a </w:t>
        </w:r>
        <w:r w:rsidR="009E51DF" w:rsidRPr="009E51DF">
          <w:rPr>
            <w:rFonts w:ascii="Arial" w:hAnsi="Arial" w:cs="Arial"/>
            <w:color w:val="FF0000"/>
            <w:sz w:val="22"/>
            <w:szCs w:val="22"/>
            <w:rPrChange w:id="414" w:author="Kerry Ann Samerotte" w:date="2018-08-07T10:26:00Z">
              <w:rPr>
                <w:rFonts w:ascii="Arial" w:hAnsi="Arial" w:cs="Arial"/>
                <w:color w:val="000000"/>
                <w:sz w:val="22"/>
                <w:szCs w:val="22"/>
              </w:rPr>
            </w:rPrChange>
          </w:rPr>
          <w:t xml:space="preserve">section </w:t>
        </w:r>
      </w:ins>
      <w:ins w:id="415" w:author="Kerry Ann Samerotte" w:date="2018-08-07T10:26:00Z">
        <w:r w:rsidR="009E51DF" w:rsidRPr="009E51DF">
          <w:rPr>
            <w:rFonts w:ascii="Arial" w:hAnsi="Arial" w:cs="Arial"/>
            <w:color w:val="FF0000"/>
            <w:sz w:val="22"/>
            <w:szCs w:val="22"/>
          </w:rPr>
          <w:t>explaining</w:t>
        </w:r>
      </w:ins>
      <w:ins w:id="416" w:author="Kerry Ann Samerotte" w:date="2018-08-07T10:23:00Z">
        <w:r w:rsidR="009E51DF" w:rsidRPr="009E51DF">
          <w:rPr>
            <w:rFonts w:ascii="Arial" w:hAnsi="Arial" w:cs="Arial"/>
            <w:color w:val="FF0000"/>
            <w:sz w:val="22"/>
            <w:szCs w:val="22"/>
            <w:rPrChange w:id="417" w:author="Kerry Ann Samerotte" w:date="2018-08-07T10:26:00Z">
              <w:rPr>
                <w:rFonts w:ascii="Arial" w:hAnsi="Arial" w:cs="Arial"/>
                <w:color w:val="000000"/>
                <w:sz w:val="22"/>
                <w:szCs w:val="22"/>
              </w:rPr>
            </w:rPrChange>
          </w:rPr>
          <w:t xml:space="preserve"> how our method differs from those you just described. </w:t>
        </w:r>
      </w:ins>
      <w:ins w:id="418" w:author="Kerry Ann Samerotte" w:date="2018-08-08T21:07:00Z">
        <w:r w:rsidR="003E2740">
          <w:rPr>
            <w:rFonts w:ascii="Arial" w:hAnsi="Arial" w:cs="Arial"/>
            <w:color w:val="FF0000"/>
            <w:sz w:val="22"/>
            <w:szCs w:val="22"/>
          </w:rPr>
          <w:t>The previous section should set this up</w:t>
        </w:r>
      </w:ins>
      <w:ins w:id="419" w:author="Kerry Ann Samerotte" w:date="2018-08-08T21:09:00Z">
        <w:r w:rsidR="00E54414">
          <w:rPr>
            <w:rFonts w:ascii="Arial" w:hAnsi="Arial" w:cs="Arial"/>
            <w:color w:val="FF0000"/>
            <w:sz w:val="22"/>
            <w:szCs w:val="22"/>
          </w:rPr>
          <w:t xml:space="preserve"> nicely</w:t>
        </w:r>
      </w:ins>
      <w:ins w:id="420" w:author="Kerry Ann Samerotte" w:date="2018-08-08T21:07:00Z">
        <w:r w:rsidR="003E2740">
          <w:rPr>
            <w:rFonts w:ascii="Arial" w:hAnsi="Arial" w:cs="Arial"/>
            <w:color w:val="FF0000"/>
            <w:sz w:val="22"/>
            <w:szCs w:val="22"/>
          </w:rPr>
          <w:t xml:space="preserve">. Now all you need to say is “Here, we present a model that solves all the issues we just told you about”. </w:t>
        </w:r>
      </w:ins>
      <w:ins w:id="421" w:author="Kerry Ann Samerotte" w:date="2018-08-08T21:08:00Z">
        <w:r w:rsidR="00E54414">
          <w:rPr>
            <w:rFonts w:ascii="Arial" w:hAnsi="Arial" w:cs="Arial"/>
            <w:color w:val="FF0000"/>
            <w:sz w:val="22"/>
            <w:szCs w:val="22"/>
          </w:rPr>
          <w:t>But the “issues we just told you about” should be a full paragraph, maybe tw</w:t>
        </w:r>
      </w:ins>
      <w:ins w:id="422" w:author="Kerry Ann Samerotte" w:date="2018-08-08T21:09:00Z">
        <w:r w:rsidR="00E54414">
          <w:rPr>
            <w:rFonts w:ascii="Arial" w:hAnsi="Arial" w:cs="Arial"/>
            <w:color w:val="FF0000"/>
            <w:sz w:val="22"/>
            <w:szCs w:val="22"/>
          </w:rPr>
          <w:t>o, re-visiting the issues and how you solve them. End with a little summary of the results</w:t>
        </w:r>
      </w:ins>
      <w:ins w:id="423" w:author="Kerry Ann Samerotte" w:date="2018-08-08T21:37:00Z">
        <w:r w:rsidR="00A351E2">
          <w:rPr>
            <w:rFonts w:ascii="Arial" w:hAnsi="Arial" w:cs="Arial"/>
            <w:color w:val="FF0000"/>
            <w:sz w:val="22"/>
            <w:szCs w:val="22"/>
          </w:rPr>
          <w:t xml:space="preserve"> (I know that seems odd, but most </w:t>
        </w:r>
      </w:ins>
      <w:ins w:id="424" w:author="Kerry Ann Samerotte" w:date="2018-08-08T21:38:00Z">
        <w:r w:rsidR="00A351E2">
          <w:rPr>
            <w:rFonts w:ascii="Arial" w:hAnsi="Arial" w:cs="Arial"/>
            <w:color w:val="FF0000"/>
            <w:sz w:val="22"/>
            <w:szCs w:val="22"/>
          </w:rPr>
          <w:t>introduction</w:t>
        </w:r>
      </w:ins>
      <w:ins w:id="425" w:author="Kerry Ann Samerotte" w:date="2018-08-08T21:37:00Z">
        <w:r w:rsidR="00A351E2">
          <w:rPr>
            <w:rFonts w:ascii="Arial" w:hAnsi="Arial" w:cs="Arial"/>
            <w:color w:val="FF0000"/>
            <w:sz w:val="22"/>
            <w:szCs w:val="22"/>
          </w:rPr>
          <w:t xml:space="preserve"> sections actually include the conclusion – ever heard this, “tell them what you are going to tell them, then tell them, then tell them what you told them?”)</w:t>
        </w:r>
      </w:ins>
      <w:ins w:id="426" w:author="Kerry Ann Samerotte" w:date="2018-08-08T21:09:00Z">
        <w:r w:rsidR="00E54414">
          <w:rPr>
            <w:rFonts w:ascii="Arial" w:hAnsi="Arial" w:cs="Arial"/>
            <w:color w:val="FF0000"/>
            <w:sz w:val="22"/>
            <w:szCs w:val="22"/>
          </w:rPr>
          <w:t xml:space="preserve">. </w:t>
        </w:r>
      </w:ins>
      <w:ins w:id="427" w:author="Kerry Ann Samerotte" w:date="2018-08-08T21:08:00Z">
        <w:r w:rsidR="00E54414">
          <w:rPr>
            <w:rFonts w:ascii="Arial" w:hAnsi="Arial" w:cs="Arial"/>
            <w:color w:val="FF0000"/>
            <w:sz w:val="22"/>
            <w:szCs w:val="22"/>
          </w:rPr>
          <w:t xml:space="preserve"> </w:t>
        </w:r>
      </w:ins>
    </w:p>
    <w:p w14:paraId="7F9A75D1" w14:textId="29E6F9A4" w:rsidR="009E51DF" w:rsidRDefault="009E51DF" w:rsidP="009E51DF">
      <w:pPr>
        <w:pStyle w:val="CommentText"/>
        <w:rPr>
          <w:ins w:id="428" w:author="Kerry Ann Samerotte" w:date="2018-08-07T10:26:00Z"/>
          <w:rFonts w:ascii="Arial" w:hAnsi="Arial" w:cs="Arial"/>
          <w:color w:val="000000"/>
          <w:sz w:val="22"/>
          <w:szCs w:val="22"/>
        </w:rPr>
      </w:pPr>
    </w:p>
    <w:p w14:paraId="49E5828F" w14:textId="6CA8BA7B" w:rsidR="009E51DF" w:rsidRPr="009E51DF" w:rsidRDefault="000231B9" w:rsidP="009E51DF">
      <w:pPr>
        <w:pStyle w:val="CommentText"/>
        <w:rPr>
          <w:ins w:id="429" w:author="Kerry Ann Samerotte" w:date="2018-08-07T10:20:00Z"/>
          <w:rFonts w:ascii="Arial" w:hAnsi="Arial" w:cs="Arial"/>
          <w:sz w:val="22"/>
          <w:szCs w:val="22"/>
          <w:rPrChange w:id="430" w:author="Kerry Ann Samerotte" w:date="2018-08-07T10:21:00Z">
            <w:rPr>
              <w:ins w:id="431" w:author="Kerry Ann Samerotte" w:date="2018-08-07T10:20:00Z"/>
            </w:rPr>
          </w:rPrChange>
        </w:rPr>
      </w:pPr>
      <w:commentRangeStart w:id="432"/>
      <w:r w:rsidRPr="009E51DF">
        <w:rPr>
          <w:rFonts w:ascii="Arial" w:hAnsi="Arial" w:cs="Arial"/>
          <w:color w:val="000000"/>
          <w:sz w:val="22"/>
          <w:szCs w:val="22"/>
        </w:rPr>
        <w:t xml:space="preserve">strict mathematical assumptions to derive tractable mathematical expressions and predictions. Most (if not all) of these assumptions are likely to be violated. It is unlikely that the ancestor is optimally fit, since adaptation is constantly proceeding </w:t>
      </w:r>
      <w:r w:rsidRPr="009E51DF">
        <w:rPr>
          <w:rFonts w:ascii="Arial" w:hAnsi="Arial" w:cs="Arial"/>
          <w:color w:val="000000"/>
          <w:sz w:val="22"/>
          <w:szCs w:val="22"/>
        </w:rPr>
        <w:fldChar w:fldCharType="begin" w:fldLock="1"/>
      </w:r>
      <w:r w:rsidRPr="009E51DF">
        <w:rPr>
          <w:rFonts w:ascii="Arial" w:hAnsi="Arial" w:cs="Arial"/>
          <w:color w:val="000000"/>
          <w:sz w:val="22"/>
          <w:szCs w:val="22"/>
        </w:rPr>
        <w:instrText>ADDIN CSL_CITATION { "citationItems" : [ { "id" : "ITEM-1", "itemData" : { "author" : [ { "dropping-particle" : "", "family" : "Wiser", "given" : "Michael J", "non-dropping-particle" : "", "parse-names" : false, "suffix" : "" }, { "dropping-particle" : "", "family" : "Ribeck", "given" : "Noah", "non-dropping-particle" : "", "parse-names" : false, "suffix" : "" }, { "dropping-particle" : "", "family" : "Lenski", "given" : "Richard E.", "non-dropping-particle" : "", "parse-names" : false, "suffix" : "" } ], "container-title" : "Science", "id" : "ITEM-1", "issue" : "6164", "issued" : { "date-parts" : [ [ "2013" ] ] }, "page" : "1364-1367", "title" : "Long-Term Dynamics of Adaptation in Asexual Populations", "type" : "article-journal", "volume" : "342" }, "uris" : [ "http://www.mendeley.com/documents/?uuid=4c672aa6-1dc2-4481-a488-e4f5e1248739" ] } ], "mendeley" : { "formattedCitation" : "(Wiser et al. 2013)", "plainTextFormattedCitation" : "(Wiser et al. 2013)", "previouslyFormattedCitation" : "(Wiser et al. 2013)" }, "properties" : { "noteIndex" : 0 }, "schema" : "https://github.com/citation-style-language/schema/raw/master/csl-citation.json" }</w:instrText>
      </w:r>
      <w:r w:rsidRPr="009E51DF">
        <w:rPr>
          <w:rFonts w:ascii="Arial" w:hAnsi="Arial" w:cs="Arial"/>
          <w:color w:val="000000"/>
          <w:sz w:val="22"/>
          <w:szCs w:val="22"/>
          <w:rPrChange w:id="433" w:author="Kerry Ann Samerotte" w:date="2018-08-07T10:21:00Z">
            <w:rPr>
              <w:rFonts w:ascii="Arial" w:hAnsi="Arial" w:cs="Arial"/>
              <w:color w:val="000000"/>
              <w:sz w:val="22"/>
              <w:szCs w:val="22"/>
            </w:rPr>
          </w:rPrChange>
        </w:rPr>
        <w:fldChar w:fldCharType="separate"/>
      </w:r>
      <w:r w:rsidRPr="009E51DF">
        <w:rPr>
          <w:rFonts w:ascii="Arial" w:hAnsi="Arial" w:cs="Arial"/>
          <w:noProof/>
          <w:color w:val="000000"/>
          <w:sz w:val="22"/>
          <w:szCs w:val="22"/>
        </w:rPr>
        <w:t>(Wiser et al. 2013)</w:t>
      </w:r>
      <w:r w:rsidRPr="009E51DF">
        <w:rPr>
          <w:rFonts w:ascii="Arial" w:hAnsi="Arial" w:cs="Arial"/>
          <w:color w:val="000000"/>
          <w:sz w:val="22"/>
          <w:szCs w:val="22"/>
        </w:rPr>
        <w:fldChar w:fldCharType="end"/>
      </w:r>
      <w:r w:rsidRPr="009E51DF">
        <w:rPr>
          <w:rFonts w:ascii="Arial" w:hAnsi="Arial" w:cs="Arial"/>
          <w:color w:val="000000"/>
          <w:sz w:val="22"/>
          <w:szCs w:val="22"/>
        </w:rPr>
        <w:t>. Moreover, assuming additivity of mutants in phenotype is likely to be wrong. This is particularly clear in the extreme example of pairs of loss of function mutations in the same pathway. Finally, a local Gaussian distribution for mutations in phenotypic space is also unlikely loss of function mutations can drastically change the expression of proteins and thus move a cell’s phenotype very far from the initial set of phenotypes. Additionally, there have been calls for the use of partial pleiotropy in these models to reconcile conflicting conclusions by some of these studies</w:t>
      </w:r>
      <w:r w:rsidRPr="009E51DF">
        <w:rPr>
          <w:rFonts w:ascii="Arial" w:hAnsi="Arial" w:cs="Arial"/>
          <w:color w:val="000000"/>
          <w:sz w:val="22"/>
          <w:szCs w:val="22"/>
        </w:rPr>
        <w:fldChar w:fldCharType="begin" w:fldLock="1"/>
      </w:r>
      <w:r w:rsidRPr="009E51DF">
        <w:rPr>
          <w:rFonts w:ascii="Arial" w:hAnsi="Arial" w:cs="Arial"/>
          <w:color w:val="000000"/>
          <w:sz w:val="22"/>
          <w:szCs w:val="22"/>
        </w:rPr>
        <w:instrText>ADDIN CSL_CITATION { "citationItems" : [ { "id" : "ITEM-1", "itemData" : { "author" : [ { "dropping-particle" : "", "family" : "Louren\u00e7o", "given" : "Jo\u00e3o M.", "non-dropping-particle" : "", "parse-names" : false, "suffix" : "" }, { "dropping-particle" : "", "family" : "Galtier", "given" : "Nicolas", "non-dropping-particle" : "", "parse-names" : false, "suffix" : "" }, { "dropping-particle" : "", "family" : "Gl\u00e9min", "given" : "Sylvain", "non-dropping-particle" : "", "parse-names" : false, "suffix" : "" } ], "container-title" : "Evolution", "id" : "ITEM-1", "issue" : "6", "issued" : { "date-parts" : [ [ "2011" ] ] }, "page" : "1559-1571", "title" : "Complexity, Pleiotropy, and the Fitness Effect of Mutations", "type" : "article-journal", "volume" : "65" }, "uris" : [ "http://www.mendeley.com/documents/?uuid=0cdba34f-7ea4-4370-8544-d0941996420e" ] }, { "id" : "ITEM-2", "itemData" : { "DOI" : "10.1111/nyas.12460", "ISBN" : "1749-6632", "ISSN" : "17496632", "PMID" : "24891070", "abstract" : "The rates and properties of new mutations affecting fitness have implications for a number of outstanding questions in evolutionary biology. Obtaining estimates of mutation rates and effects has historically been challenging, and little theory has been available for predicting the distribution of fitness effects (DFE); however, there have been recent advances on both fronts. Extreme-value theory predicts the DFE of beneficial mutations in well-adapted populations, while phenotypic fitness landscape models make predictions for the DFE of all mutations as a function of the initial level of adaptation and the strength of stabilizing selection on traits underlying fitness. Direct experimental evidence confirms predictions on the DFE of beneficial mutations and favors distributions that are roughly exponential but bounded on the right. A growing number of studies infer the DFE using genomic patterns of polymorphism and divergence, recovering a wide range of DFE. Future work should be aimed at identifying factors driving the observed variation in the DFE. We emphasize the need for further theory explicitly incorporating the effects of partial pleiotropy and heterogeneity in the environment on the expected DFE.", "author" : [ { "dropping-particle" : "", "family" : "Bataillon", "given" : "Thomas", "non-dropping-particle" : "", "parse-names" : false, "suffix" : "" }, { "dropping-particle" : "", "family" : "Bailey", "given" : "Susan F.", "non-dropping-particle" : "", "parse-names" : false, "suffix" : "" } ], "container-title" : "Annals of the New York Academy of Sciences", "id" : "ITEM-2", "issue" : "1", "issued" : { "date-parts" : [ [ "2014" ] ] }, "page" : "76-92", "title" : "Effects of new mutations on fitness: Insights from models and data", "type" : "article-journal", "volume" : "1320" }, "uris" : [ "http://www.mendeley.com/documents/?uuid=6a1c0b9a-c87b-4972-af25-27613ad12c53" ] } ], "mendeley" : { "formattedCitation" : "(Louren\u00e7o et al. 2011; Bataillon &amp; Bailey 2014)", "plainTextFormattedCitation" : "(Louren\u00e7o et al. 2011; Bataillon &amp; Bailey 2014)", "previouslyFormattedCitation" : "(Louren\u00e7o et al. 2011; Bataillon &amp; Bailey 2014)" }, "properties" : { "noteIndex" : 0 }, "schema" : "https://github.com/citation-style-language/schema/raw/master/csl-citation.json" }</w:instrText>
      </w:r>
      <w:r w:rsidRPr="009E51DF">
        <w:rPr>
          <w:rFonts w:ascii="Arial" w:hAnsi="Arial" w:cs="Arial"/>
          <w:color w:val="000000"/>
          <w:sz w:val="22"/>
          <w:szCs w:val="22"/>
          <w:rPrChange w:id="434" w:author="Kerry Ann Samerotte" w:date="2018-08-07T10:21:00Z">
            <w:rPr>
              <w:rFonts w:ascii="Arial" w:hAnsi="Arial" w:cs="Arial"/>
              <w:color w:val="000000"/>
              <w:sz w:val="22"/>
              <w:szCs w:val="22"/>
            </w:rPr>
          </w:rPrChange>
        </w:rPr>
        <w:fldChar w:fldCharType="separate"/>
      </w:r>
      <w:r w:rsidRPr="009E51DF">
        <w:rPr>
          <w:rFonts w:ascii="Arial" w:hAnsi="Arial" w:cs="Arial"/>
          <w:noProof/>
          <w:color w:val="000000"/>
          <w:sz w:val="22"/>
          <w:szCs w:val="22"/>
        </w:rPr>
        <w:t>(Lourenço et al. 2011; Bataillon &amp; Bailey 2014)</w:t>
      </w:r>
      <w:r w:rsidRPr="009E51DF">
        <w:rPr>
          <w:rFonts w:ascii="Arial" w:hAnsi="Arial" w:cs="Arial"/>
          <w:color w:val="000000"/>
          <w:sz w:val="22"/>
          <w:szCs w:val="22"/>
        </w:rPr>
        <w:fldChar w:fldCharType="end"/>
      </w:r>
      <w:r w:rsidRPr="009E51DF">
        <w:rPr>
          <w:rFonts w:ascii="Arial" w:hAnsi="Arial" w:cs="Arial"/>
          <w:color w:val="000000"/>
          <w:sz w:val="22"/>
          <w:szCs w:val="22"/>
        </w:rPr>
        <w:t xml:space="preserve">. </w:t>
      </w:r>
      <w:commentRangeEnd w:id="432"/>
      <w:r w:rsidR="003E2740">
        <w:rPr>
          <w:rStyle w:val="CommentReference"/>
        </w:rPr>
        <w:commentReference w:id="432"/>
      </w:r>
    </w:p>
    <w:p w14:paraId="04CE9187" w14:textId="77777777" w:rsidR="009E51DF" w:rsidRPr="009E51DF" w:rsidRDefault="009E51DF" w:rsidP="009E51DF">
      <w:pPr>
        <w:pStyle w:val="CommentText"/>
        <w:rPr>
          <w:ins w:id="435" w:author="Kerry Ann Samerotte" w:date="2018-08-07T10:20:00Z"/>
          <w:rFonts w:ascii="Arial" w:hAnsi="Arial" w:cs="Arial"/>
          <w:sz w:val="22"/>
          <w:szCs w:val="22"/>
          <w:rPrChange w:id="436" w:author="Kerry Ann Samerotte" w:date="2018-08-07T10:21:00Z">
            <w:rPr>
              <w:ins w:id="437" w:author="Kerry Ann Samerotte" w:date="2018-08-07T10:20:00Z"/>
            </w:rPr>
          </w:rPrChange>
        </w:rPr>
      </w:pPr>
    </w:p>
    <w:p w14:paraId="6D5491A0" w14:textId="03B198E6" w:rsidR="000231B9" w:rsidRPr="009E51DF" w:rsidRDefault="009E51DF" w:rsidP="009E51DF">
      <w:pPr>
        <w:widowControl w:val="0"/>
        <w:autoSpaceDE w:val="0"/>
        <w:autoSpaceDN w:val="0"/>
        <w:adjustRightInd w:val="0"/>
        <w:spacing w:after="240" w:line="288" w:lineRule="auto"/>
        <w:rPr>
          <w:rFonts w:ascii="Arial" w:hAnsi="Arial" w:cs="Arial"/>
          <w:color w:val="000000"/>
          <w:sz w:val="22"/>
          <w:szCs w:val="22"/>
        </w:rPr>
      </w:pPr>
      <w:commentRangeStart w:id="438"/>
      <w:ins w:id="439" w:author="Kerry Ann Samerotte" w:date="2018-08-07T10:20:00Z">
        <w:r w:rsidRPr="009E51DF">
          <w:rPr>
            <w:rFonts w:ascii="Arial" w:hAnsi="Arial" w:cs="Arial"/>
            <w:sz w:val="22"/>
            <w:szCs w:val="22"/>
            <w:rPrChange w:id="440" w:author="Kerry Ann Samerotte" w:date="2018-08-07T10:21:00Z">
              <w:rPr/>
            </w:rPrChange>
          </w:rPr>
          <w:t>Something about infinitesimal model? + detectability?</w:t>
        </w:r>
      </w:ins>
      <w:commentRangeEnd w:id="438"/>
      <w:ins w:id="441" w:author="Kerry Ann Samerotte" w:date="2018-08-08T21:15:00Z">
        <w:r w:rsidR="00E54414">
          <w:rPr>
            <w:rStyle w:val="CommentReference"/>
          </w:rPr>
          <w:commentReference w:id="438"/>
        </w:r>
      </w:ins>
    </w:p>
    <w:p w14:paraId="61940A7C" w14:textId="711B4DAA" w:rsidR="00D065E1" w:rsidRDefault="00D065E1" w:rsidP="00D065E1">
      <w:pPr>
        <w:widowControl w:val="0"/>
        <w:autoSpaceDE w:val="0"/>
        <w:autoSpaceDN w:val="0"/>
        <w:adjustRightInd w:val="0"/>
        <w:spacing w:after="240" w:line="288" w:lineRule="auto"/>
        <w:rPr>
          <w:ins w:id="442" w:author="Kerry Ann Samerotte" w:date="2018-08-07T10:28:00Z"/>
          <w:rFonts w:ascii="Arial" w:hAnsi="Arial" w:cs="Arial"/>
          <w:bCs/>
          <w:color w:val="000000"/>
          <w:sz w:val="22"/>
          <w:szCs w:val="22"/>
        </w:rPr>
      </w:pPr>
      <w:commentRangeStart w:id="443"/>
      <w:commentRangeStart w:id="444"/>
      <w:commentRangeStart w:id="445"/>
      <w:r w:rsidRPr="009E51DF">
        <w:rPr>
          <w:rFonts w:ascii="Arial" w:hAnsi="Arial" w:cs="Arial"/>
          <w:bCs/>
          <w:color w:val="000000"/>
          <w:sz w:val="22"/>
          <w:szCs w:val="22"/>
        </w:rPr>
        <w:t xml:space="preserve">One approach </w:t>
      </w:r>
      <w:commentRangeEnd w:id="443"/>
      <w:r w:rsidRPr="009E51DF">
        <w:rPr>
          <w:rStyle w:val="CommentReference"/>
          <w:rFonts w:ascii="Arial" w:hAnsi="Arial" w:cs="Arial"/>
          <w:sz w:val="22"/>
          <w:szCs w:val="22"/>
          <w:rPrChange w:id="446" w:author="Kerry Ann Samerotte" w:date="2018-08-07T10:21:00Z">
            <w:rPr>
              <w:rStyle w:val="CommentReference"/>
            </w:rPr>
          </w:rPrChange>
        </w:rPr>
        <w:commentReference w:id="443"/>
      </w:r>
      <w:commentRangeEnd w:id="444"/>
      <w:r w:rsidR="003E2740">
        <w:rPr>
          <w:rStyle w:val="CommentReference"/>
        </w:rPr>
        <w:commentReference w:id="444"/>
      </w:r>
      <w:r w:rsidRPr="009E51DF">
        <w:rPr>
          <w:rFonts w:ascii="Arial" w:hAnsi="Arial" w:cs="Arial"/>
          <w:bCs/>
          <w:color w:val="000000"/>
          <w:sz w:val="22"/>
          <w:szCs w:val="22"/>
        </w:rPr>
        <w:t xml:space="preserve">is to instead consider the problem from the other direction – measure changes in fitness across environments to understand which phenotypes are important to fitness in a given environment. There are clear problems with this approach when measuring fitness across very different environments: the environmental contribution to phenotype is likely to have a larger influence and different phenotypes are likely to have very different contributions in these various environments. Instead, consider subtle environmental changes. In such environments, rather than a complete change in the phenotypes important to fitness, there is instead a subtle shift in </w:t>
      </w:r>
      <w:r w:rsidRPr="009E51DF">
        <w:rPr>
          <w:rFonts w:ascii="Arial" w:hAnsi="Arial" w:cs="Arial"/>
          <w:bCs/>
          <w:color w:val="000000"/>
          <w:sz w:val="22"/>
          <w:szCs w:val="22"/>
        </w:rPr>
        <w:lastRenderedPageBreak/>
        <w:t xml:space="preserve">the relative importance of the phenotypes that influence </w:t>
      </w:r>
      <w:commentRangeStart w:id="447"/>
      <w:commentRangeStart w:id="448"/>
      <w:r w:rsidRPr="009E51DF">
        <w:rPr>
          <w:rFonts w:ascii="Arial" w:hAnsi="Arial" w:cs="Arial"/>
          <w:bCs/>
          <w:color w:val="000000"/>
          <w:sz w:val="22"/>
          <w:szCs w:val="22"/>
        </w:rPr>
        <w:t xml:space="preserve">fitness. </w:t>
      </w:r>
      <w:commentRangeEnd w:id="447"/>
      <w:r w:rsidRPr="009E51DF">
        <w:rPr>
          <w:rStyle w:val="CommentReference"/>
          <w:rFonts w:ascii="Arial" w:hAnsi="Arial" w:cs="Arial"/>
          <w:sz w:val="22"/>
          <w:szCs w:val="22"/>
          <w:rPrChange w:id="449" w:author="Kerry Ann Samerotte" w:date="2018-08-07T10:21:00Z">
            <w:rPr>
              <w:rStyle w:val="CommentReference"/>
            </w:rPr>
          </w:rPrChange>
        </w:rPr>
        <w:commentReference w:id="447"/>
      </w:r>
      <w:commentRangeEnd w:id="445"/>
      <w:commentRangeEnd w:id="448"/>
      <w:r w:rsidR="00A351E2">
        <w:rPr>
          <w:rStyle w:val="CommentReference"/>
        </w:rPr>
        <w:commentReference w:id="448"/>
      </w:r>
      <w:r w:rsidR="00E54414">
        <w:rPr>
          <w:rStyle w:val="CommentReference"/>
        </w:rPr>
        <w:commentReference w:id="445"/>
      </w:r>
    </w:p>
    <w:p w14:paraId="06253272" w14:textId="318C0AB1" w:rsidR="00581836" w:rsidRPr="00153F25" w:rsidRDefault="00581836" w:rsidP="00581836">
      <w:pPr>
        <w:pStyle w:val="CommentText"/>
        <w:rPr>
          <w:ins w:id="450" w:author="Kerry Ann Samerotte" w:date="2018-08-07T10:28:00Z"/>
          <w:rFonts w:ascii="Arial" w:hAnsi="Arial" w:cs="Arial"/>
          <w:color w:val="FF0000"/>
          <w:sz w:val="22"/>
          <w:szCs w:val="22"/>
        </w:rPr>
      </w:pPr>
    </w:p>
    <w:p w14:paraId="78751A3A" w14:textId="627D90B4" w:rsidR="00581836" w:rsidRPr="009E51DF" w:rsidDel="00581836" w:rsidRDefault="00581836" w:rsidP="00D065E1">
      <w:pPr>
        <w:widowControl w:val="0"/>
        <w:autoSpaceDE w:val="0"/>
        <w:autoSpaceDN w:val="0"/>
        <w:adjustRightInd w:val="0"/>
        <w:spacing w:after="240" w:line="288" w:lineRule="auto"/>
        <w:rPr>
          <w:del w:id="451" w:author="Kerry Ann Samerotte" w:date="2018-08-07T10:28:00Z"/>
          <w:rFonts w:ascii="Arial" w:hAnsi="Arial" w:cs="Arial"/>
          <w:bCs/>
          <w:color w:val="000000"/>
          <w:sz w:val="22"/>
          <w:szCs w:val="22"/>
        </w:rPr>
      </w:pPr>
      <w:commentRangeStart w:id="452"/>
    </w:p>
    <w:p w14:paraId="0FCA742A" w14:textId="1B9DC453" w:rsidR="000231B9" w:rsidRDefault="00D065E1" w:rsidP="00D065E1">
      <w:pPr>
        <w:widowControl w:val="0"/>
        <w:autoSpaceDE w:val="0"/>
        <w:autoSpaceDN w:val="0"/>
        <w:adjustRightInd w:val="0"/>
        <w:spacing w:after="240" w:line="288" w:lineRule="auto"/>
        <w:rPr>
          <w:ins w:id="453" w:author="Kerry Ann Samerotte" w:date="2018-08-06T09:02:00Z"/>
          <w:rFonts w:ascii="Arial" w:hAnsi="Arial" w:cs="Arial"/>
          <w:bCs/>
          <w:color w:val="FF0000"/>
          <w:sz w:val="22"/>
          <w:szCs w:val="22"/>
        </w:rPr>
      </w:pPr>
      <w:r w:rsidRPr="009E51DF">
        <w:rPr>
          <w:rFonts w:ascii="Arial" w:hAnsi="Arial" w:cs="Arial"/>
          <w:bCs/>
          <w:color w:val="000000"/>
          <w:sz w:val="22"/>
          <w:szCs w:val="22"/>
        </w:rPr>
        <w:t>Recent technological advances allo</w:t>
      </w:r>
      <w:r>
        <w:rPr>
          <w:rFonts w:ascii="Arial" w:hAnsi="Arial" w:cs="Arial"/>
          <w:bCs/>
          <w:color w:val="000000"/>
          <w:sz w:val="22"/>
          <w:szCs w:val="22"/>
        </w:rPr>
        <w:t xml:space="preserve">w us to measure the fitness of many mutants with high precision and in high-throughput </w:t>
      </w:r>
      <w:r>
        <w:rPr>
          <w:rFonts w:ascii="Arial" w:hAnsi="Arial" w:cs="Arial"/>
          <w:bCs/>
          <w:color w:val="000000"/>
          <w:sz w:val="22"/>
          <w:szCs w:val="22"/>
        </w:rPr>
        <w:fldChar w:fldCharType="begin" w:fldLock="1"/>
      </w:r>
      <w:r w:rsidR="00DF3342">
        <w:rPr>
          <w:rFonts w:ascii="Arial" w:hAnsi="Arial" w:cs="Arial"/>
          <w:bCs/>
          <w:color w:val="000000"/>
          <w:sz w:val="22"/>
          <w:szCs w:val="22"/>
        </w:rPr>
        <w:instrText>ADDIN CSL_CITATION { "citationItems" : [ { "id" : "ITEM-1", "itemData" : { "DOI" : "10.1038/nature14279", "ISBN" : "6314442508", "ISSN" : "0028-0836", "PMID" : "25731169",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"ITEM-1", "issued" : { "date-parts" : [ [ "2015" ] ] }, "page" : "1-78", "title" : "Quantitative evolutionary dynamics using high-resolution lineage tracking", "type" : "article-journal", "volume" : "advance on" }, "uris" : [ "http://www.mendeley.com/documents/?uuid=99b1e067-8000-4728-8b65-93095a5de81a" ] } ], "mendeley" : { "formattedCitation" : "(Levy et al. 2015)", "plainTextFormattedCitation" : "(Levy et al. 2015)", "previouslyFormattedCitation" : "(Levy et al. 2015)" }, "properties" : { "noteIndex" : 0 }, "schema" : "https://github.com/citation-style-language/schema/raw/master/csl-citation.json" }</w:instrText>
      </w:r>
      <w:r>
        <w:rPr>
          <w:rFonts w:ascii="Arial" w:hAnsi="Arial" w:cs="Arial"/>
          <w:bCs/>
          <w:color w:val="000000"/>
          <w:sz w:val="22"/>
          <w:szCs w:val="22"/>
        </w:rPr>
        <w:fldChar w:fldCharType="separate"/>
      </w:r>
      <w:r w:rsidRPr="00D065E1">
        <w:rPr>
          <w:rFonts w:ascii="Arial" w:hAnsi="Arial" w:cs="Arial"/>
          <w:bCs/>
          <w:noProof/>
          <w:color w:val="000000"/>
          <w:sz w:val="22"/>
          <w:szCs w:val="22"/>
        </w:rPr>
        <w:t>(Levy et al. 2015)</w:t>
      </w:r>
      <w:r>
        <w:rPr>
          <w:rFonts w:ascii="Arial" w:hAnsi="Arial" w:cs="Arial"/>
          <w:bCs/>
          <w:color w:val="000000"/>
          <w:sz w:val="22"/>
          <w:szCs w:val="22"/>
        </w:rPr>
        <w:fldChar w:fldCharType="end"/>
      </w:r>
      <w:commentRangeEnd w:id="452"/>
      <w:r w:rsidR="00E54414">
        <w:rPr>
          <w:rStyle w:val="CommentReference"/>
        </w:rPr>
        <w:commentReference w:id="452"/>
      </w:r>
      <w:r>
        <w:rPr>
          <w:rFonts w:ascii="Arial" w:hAnsi="Arial" w:cs="Arial"/>
          <w:bCs/>
          <w:color w:val="000000"/>
          <w:sz w:val="22"/>
          <w:szCs w:val="22"/>
        </w:rPr>
        <w:t xml:space="preserve">. In particular, our approach develops the notion of </w:t>
      </w:r>
      <w:r>
        <w:rPr>
          <w:rFonts w:ascii="Arial" w:hAnsi="Arial" w:cs="Arial"/>
          <w:bCs/>
          <w:i/>
          <w:color w:val="000000"/>
          <w:sz w:val="22"/>
          <w:szCs w:val="22"/>
        </w:rPr>
        <w:t>independent, fitness-relevant phenotypes</w:t>
      </w:r>
      <w:r>
        <w:rPr>
          <w:rFonts w:ascii="Arial" w:hAnsi="Arial" w:cs="Arial"/>
          <w:bCs/>
          <w:color w:val="000000"/>
          <w:sz w:val="22"/>
          <w:szCs w:val="22"/>
        </w:rPr>
        <w:t xml:space="preserve">, that are affected by genetic variation and have significant and independent contributions to fitness, and uses precise fitness measurements across subtle environmental perturbations to identify these phenotypes (Fig. 1D). These phenotypes are not necessarily measurable traits in the traditional conceptualization of “phenotypes”, rather each fitness-relevant phenotype is likely influenced by complex combinations of measurable (and perhaps currently unmeasurable) features of that organism. We find that </w:t>
      </w:r>
      <w:r w:rsidR="00824A93">
        <w:rPr>
          <w:rFonts w:ascii="Arial" w:hAnsi="Arial" w:cs="Arial"/>
          <w:bCs/>
          <w:color w:val="000000"/>
          <w:sz w:val="22"/>
          <w:szCs w:val="22"/>
        </w:rPr>
        <w:t>our method is able to accurately infer the number of phenotypes relevant to fitness on simulated data. Our ability to detect such phenotypes depends on both the magnitude of measurement error and the relative dispersal of mutants in phenotype space</w:t>
      </w:r>
      <w:r w:rsidR="00824A93" w:rsidRPr="006944C7">
        <w:rPr>
          <w:rFonts w:ascii="Arial" w:hAnsi="Arial" w:cs="Arial"/>
          <w:bCs/>
          <w:color w:val="000000" w:themeColor="text1"/>
          <w:sz w:val="22"/>
          <w:szCs w:val="22"/>
          <w:rPrChange w:id="454" w:author="Kerry Ann Samerotte" w:date="2018-08-09T13:32:00Z">
            <w:rPr>
              <w:rFonts w:ascii="Arial" w:hAnsi="Arial" w:cs="Arial"/>
              <w:bCs/>
              <w:color w:val="000000"/>
              <w:sz w:val="22"/>
              <w:szCs w:val="22"/>
            </w:rPr>
          </w:rPrChange>
        </w:rPr>
        <w:t xml:space="preserve">. [Furthermore, we show that we are able to detect particular combinations of mutants and conditions where behavior is inconsistent with the broader collection of mutations. Finally, we apply this method to fitness measurements of a yeast deletion collection, showing </w:t>
      </w:r>
      <w:r w:rsidR="00824A93" w:rsidRPr="006944C7">
        <w:rPr>
          <w:rFonts w:ascii="Arial" w:hAnsi="Arial" w:cs="Arial"/>
          <w:bCs/>
          <w:i/>
          <w:color w:val="000000" w:themeColor="text1"/>
          <w:sz w:val="22"/>
          <w:szCs w:val="22"/>
          <w:rPrChange w:id="455" w:author="Kerry Ann Samerotte" w:date="2018-08-09T13:32:00Z">
            <w:rPr>
              <w:rFonts w:ascii="Arial" w:hAnsi="Arial" w:cs="Arial"/>
              <w:bCs/>
              <w:i/>
              <w:color w:val="FF0000"/>
              <w:sz w:val="22"/>
              <w:szCs w:val="22"/>
            </w:rPr>
          </w:rPrChange>
        </w:rPr>
        <w:t>something</w:t>
      </w:r>
      <w:r w:rsidR="00824A93" w:rsidRPr="006944C7">
        <w:rPr>
          <w:rFonts w:ascii="Arial" w:hAnsi="Arial" w:cs="Arial"/>
          <w:bCs/>
          <w:color w:val="000000" w:themeColor="text1"/>
          <w:sz w:val="22"/>
          <w:szCs w:val="22"/>
          <w:rPrChange w:id="456" w:author="Kerry Ann Samerotte" w:date="2018-08-09T13:32:00Z">
            <w:rPr>
              <w:rFonts w:ascii="Arial" w:hAnsi="Arial" w:cs="Arial"/>
              <w:bCs/>
              <w:color w:val="FF0000"/>
              <w:sz w:val="22"/>
              <w:szCs w:val="22"/>
            </w:rPr>
          </w:rPrChange>
        </w:rPr>
        <w:t>.]</w:t>
      </w:r>
    </w:p>
    <w:p w14:paraId="3F6E2EFC" w14:textId="44D3BE09" w:rsidR="0088212E" w:rsidRDefault="00277923" w:rsidP="0088212E">
      <w:pPr>
        <w:widowControl w:val="0"/>
        <w:autoSpaceDE w:val="0"/>
        <w:autoSpaceDN w:val="0"/>
        <w:adjustRightInd w:val="0"/>
        <w:spacing w:after="240" w:line="288" w:lineRule="auto"/>
        <w:rPr>
          <w:ins w:id="457" w:author="Kerry Ann Samerotte" w:date="2018-08-08T21:20:00Z"/>
          <w:rFonts w:ascii="Arial" w:hAnsi="Arial" w:cs="Arial"/>
          <w:bCs/>
          <w:color w:val="000000"/>
          <w:sz w:val="22"/>
          <w:szCs w:val="22"/>
        </w:rPr>
      </w:pPr>
      <w:ins w:id="458" w:author="Kerry Ann Samerotte" w:date="2018-08-09T10:10:00Z">
        <w:r>
          <w:rPr>
            <w:rFonts w:ascii="Arial" w:hAnsi="Arial" w:cs="Arial"/>
            <w:bCs/>
            <w:color w:val="FF0000"/>
            <w:sz w:val="22"/>
            <w:szCs w:val="22"/>
          </w:rPr>
          <w:t>Do w</w:t>
        </w:r>
      </w:ins>
      <w:ins w:id="459" w:author="Kerry Ann Samerotte" w:date="2018-08-06T14:54:00Z">
        <w:r w:rsidR="0088212E">
          <w:rPr>
            <w:rFonts w:ascii="Arial" w:hAnsi="Arial" w:cs="Arial"/>
            <w:bCs/>
            <w:color w:val="FF0000"/>
            <w:sz w:val="22"/>
            <w:szCs w:val="22"/>
          </w:rPr>
          <w:t>e focus on adaptation</w:t>
        </w:r>
      </w:ins>
      <w:ins w:id="460" w:author="Kerry Ann Samerotte" w:date="2018-08-08T21:44:00Z">
        <w:r w:rsidR="00B518E2">
          <w:rPr>
            <w:rFonts w:ascii="Arial" w:hAnsi="Arial" w:cs="Arial"/>
            <w:bCs/>
            <w:color w:val="FF0000"/>
            <w:sz w:val="22"/>
            <w:szCs w:val="22"/>
          </w:rPr>
          <w:t>?</w:t>
        </w:r>
      </w:ins>
      <w:ins w:id="461" w:author="Kerry Ann Samerotte" w:date="2018-08-09T10:08:00Z">
        <w:r>
          <w:rPr>
            <w:rFonts w:ascii="Arial" w:hAnsi="Arial" w:cs="Arial"/>
            <w:bCs/>
            <w:color w:val="FF0000"/>
            <w:sz w:val="22"/>
            <w:szCs w:val="22"/>
          </w:rPr>
          <w:t xml:space="preserve"> All of your questi</w:t>
        </w:r>
      </w:ins>
      <w:ins w:id="462" w:author="Kerry Ann Samerotte" w:date="2018-08-09T10:09:00Z">
        <w:r>
          <w:rPr>
            <w:rFonts w:ascii="Arial" w:hAnsi="Arial" w:cs="Arial"/>
            <w:bCs/>
            <w:color w:val="FF0000"/>
            <w:sz w:val="22"/>
            <w:szCs w:val="22"/>
          </w:rPr>
          <w:t>o</w:t>
        </w:r>
      </w:ins>
      <w:ins w:id="463" w:author="Kerry Ann Samerotte" w:date="2018-08-09T10:08:00Z">
        <w:r>
          <w:rPr>
            <w:rFonts w:ascii="Arial" w:hAnsi="Arial" w:cs="Arial"/>
            <w:bCs/>
            <w:color w:val="FF0000"/>
            <w:sz w:val="22"/>
            <w:szCs w:val="22"/>
          </w:rPr>
          <w:t>ns about this paper are com</w:t>
        </w:r>
      </w:ins>
      <w:ins w:id="464" w:author="Kerry Ann Samerotte" w:date="2018-08-09T10:09:00Z">
        <w:r>
          <w:rPr>
            <w:rFonts w:ascii="Arial" w:hAnsi="Arial" w:cs="Arial"/>
            <w:bCs/>
            <w:color w:val="FF0000"/>
            <w:sz w:val="22"/>
            <w:szCs w:val="22"/>
          </w:rPr>
          <w:t>i</w:t>
        </w:r>
      </w:ins>
      <w:ins w:id="465" w:author="Kerry Ann Samerotte" w:date="2018-08-09T10:08:00Z">
        <w:r>
          <w:rPr>
            <w:rFonts w:ascii="Arial" w:hAnsi="Arial" w:cs="Arial"/>
            <w:bCs/>
            <w:color w:val="FF0000"/>
            <w:sz w:val="22"/>
            <w:szCs w:val="22"/>
          </w:rPr>
          <w:t xml:space="preserve">ng back to me. </w:t>
        </w:r>
      </w:ins>
      <w:ins w:id="466" w:author="Kerry Ann Samerotte" w:date="2018-08-09T10:09:00Z">
        <w:r>
          <w:rPr>
            <w:rFonts w:ascii="Arial" w:hAnsi="Arial" w:cs="Arial"/>
            <w:bCs/>
            <w:color w:val="FF0000"/>
            <w:sz w:val="22"/>
            <w:szCs w:val="22"/>
          </w:rPr>
          <w:t>If we focus on adaptation, we should include more on that in this last section of the introduction</w:t>
        </w:r>
      </w:ins>
      <w:ins w:id="467" w:author="Kerry Ann Samerotte" w:date="2018-08-06T14:54:00Z">
        <w:r w:rsidR="0088212E">
          <w:rPr>
            <w:rFonts w:ascii="Arial" w:hAnsi="Arial" w:cs="Arial"/>
            <w:bCs/>
            <w:color w:val="FF0000"/>
            <w:sz w:val="22"/>
            <w:szCs w:val="22"/>
          </w:rPr>
          <w:t>…</w:t>
        </w:r>
      </w:ins>
      <w:ins w:id="468" w:author="Kerry Ann Samerotte" w:date="2018-08-09T10:09:00Z">
        <w:r>
          <w:rPr>
            <w:rFonts w:ascii="Arial" w:hAnsi="Arial" w:cs="Arial"/>
            <w:bCs/>
            <w:color w:val="FF0000"/>
            <w:sz w:val="22"/>
            <w:szCs w:val="22"/>
          </w:rPr>
          <w:t xml:space="preserve">but you can kind of go back and forth between this section and your results. Once they crystalize, so will the intro. </w:t>
        </w:r>
      </w:ins>
      <w:ins w:id="469" w:author="Kerry Ann Samerotte" w:date="2018-08-06T14:54:00Z">
        <w:r w:rsidR="0088212E">
          <w:rPr>
            <w:rFonts w:ascii="Arial" w:hAnsi="Arial" w:cs="Arial"/>
            <w:bCs/>
            <w:color w:val="000000"/>
            <w:sz w:val="22"/>
            <w:szCs w:val="22"/>
          </w:rPr>
          <w:t xml:space="preserve">Because of this evolutionary perspective on the importance of phenotype, identifying phenotype that have an effect on fitness in a given environment is an important area of study. </w:t>
        </w:r>
      </w:ins>
      <w:ins w:id="470" w:author="Kerry Ann Samerotte" w:date="2018-08-06T14:55:00Z">
        <w:r>
          <w:rPr>
            <w:rFonts w:ascii="Arial" w:hAnsi="Arial" w:cs="Arial"/>
            <w:bCs/>
            <w:color w:val="000000"/>
            <w:sz w:val="22"/>
            <w:szCs w:val="22"/>
          </w:rPr>
          <w:t>Possibly back to evolution</w:t>
        </w:r>
      </w:ins>
      <w:ins w:id="471" w:author="Kerry Ann Samerotte" w:date="2018-08-09T10:10:00Z">
        <w:r>
          <w:rPr>
            <w:rFonts w:ascii="Arial" w:hAnsi="Arial" w:cs="Arial"/>
            <w:bCs/>
            <w:color w:val="000000"/>
            <w:sz w:val="22"/>
            <w:szCs w:val="22"/>
          </w:rPr>
          <w:t>…</w:t>
        </w:r>
      </w:ins>
      <w:ins w:id="472" w:author="Kerry Ann Samerotte" w:date="2018-08-06T14:55:00Z">
        <w:r>
          <w:rPr>
            <w:rFonts w:ascii="Arial" w:hAnsi="Arial" w:cs="Arial"/>
            <w:bCs/>
            <w:color w:val="000000"/>
            <w:sz w:val="22"/>
            <w:szCs w:val="22"/>
          </w:rPr>
          <w:t>how have thi</w:t>
        </w:r>
        <w:r w:rsidR="008F2A92">
          <w:rPr>
            <w:rFonts w:ascii="Arial" w:hAnsi="Arial" w:cs="Arial"/>
            <w:bCs/>
            <w:color w:val="000000"/>
            <w:sz w:val="22"/>
            <w:szCs w:val="22"/>
          </w:rPr>
          <w:t>n</w:t>
        </w:r>
      </w:ins>
      <w:ins w:id="473" w:author="Kerry Ann Samerotte" w:date="2018-08-09T10:10:00Z">
        <w:r>
          <w:rPr>
            <w:rFonts w:ascii="Arial" w:hAnsi="Arial" w:cs="Arial"/>
            <w:bCs/>
            <w:color w:val="000000"/>
            <w:sz w:val="22"/>
            <w:szCs w:val="22"/>
          </w:rPr>
          <w:t>g</w:t>
        </w:r>
      </w:ins>
      <w:ins w:id="474" w:author="Kerry Ann Samerotte" w:date="2018-08-06T14:55:00Z">
        <w:r w:rsidR="008F2A92">
          <w:rPr>
            <w:rFonts w:ascii="Arial" w:hAnsi="Arial" w:cs="Arial"/>
            <w:bCs/>
            <w:color w:val="000000"/>
            <w:sz w:val="22"/>
            <w:szCs w:val="22"/>
          </w:rPr>
          <w:t>s been shaped into modules</w:t>
        </w:r>
      </w:ins>
      <w:ins w:id="475" w:author="Kerry Ann Samerotte" w:date="2018-08-09T10:10:00Z">
        <w:r>
          <w:rPr>
            <w:rFonts w:ascii="Arial" w:hAnsi="Arial" w:cs="Arial"/>
            <w:bCs/>
            <w:color w:val="000000"/>
            <w:sz w:val="22"/>
            <w:szCs w:val="22"/>
          </w:rPr>
          <w:t xml:space="preserve"> such that mutations cannot affect some dimensions as easily as others.</w:t>
        </w:r>
      </w:ins>
      <w:ins w:id="476" w:author="Kerry Ann Samerotte" w:date="2018-08-06T14:55:00Z">
        <w:r w:rsidR="008F2A92">
          <w:rPr>
            <w:rFonts w:ascii="Arial" w:hAnsi="Arial" w:cs="Arial"/>
            <w:bCs/>
            <w:color w:val="000000"/>
            <w:sz w:val="22"/>
            <w:szCs w:val="22"/>
          </w:rPr>
          <w:t xml:space="preserve"> </w:t>
        </w:r>
        <w:proofErr w:type="spellStart"/>
        <w:r w:rsidR="008F2A92">
          <w:rPr>
            <w:rFonts w:ascii="Arial" w:hAnsi="Arial" w:cs="Arial"/>
            <w:bCs/>
            <w:color w:val="000000"/>
            <w:sz w:val="22"/>
            <w:szCs w:val="22"/>
          </w:rPr>
          <w:t>Lewontin</w:t>
        </w:r>
        <w:proofErr w:type="spellEnd"/>
        <w:r w:rsidR="008F2A92">
          <w:rPr>
            <w:rFonts w:ascii="Arial" w:hAnsi="Arial" w:cs="Arial"/>
            <w:bCs/>
            <w:color w:val="000000"/>
            <w:sz w:val="22"/>
            <w:szCs w:val="22"/>
          </w:rPr>
          <w:t xml:space="preserve"> </w:t>
        </w:r>
        <w:r w:rsidR="008F2A92">
          <w:rPr>
            <w:rFonts w:ascii="Arial" w:hAnsi="Arial" w:cs="Arial"/>
            <w:bCs/>
            <w:color w:val="000000"/>
            <w:sz w:val="22"/>
            <w:szCs w:val="22"/>
          </w:rPr>
          <w:fldChar w:fldCharType="begin" w:fldLock="1"/>
        </w:r>
        <w:r w:rsidR="008F2A92">
          <w:rPr>
            <w:rFonts w:ascii="Arial" w:hAnsi="Arial" w:cs="Arial"/>
            <w:bCs/>
            <w:color w:val="000000"/>
            <w:sz w:val="22"/>
            <w:szCs w:val="22"/>
          </w:rPr>
          <w:instrText>ADDIN CSL_CITATION { "citationItems" : [ { "id" : "ITEM-1", "itemData" : { "ISBN" : "9780231033923", "author" : [ { "dropping-particle" : "", "family" : "Lewontin", "given" : "R C", "non-dropping-particle" : "", "parse-names" : false, "suffix" : "" } ], "container-title" : "Columbia Univ. Press, New York", "id" : "ITEM-1", "issued" : { "date-parts" : [ [ "1974" ] ] }, "title" : "The genetic basis of evolutionary change", "type" : "book", "volume" : "346" }, "uris" : [ "http://www.mendeley.com/documents/?uuid=51201459-aa43-45d9-b25b-1d8b5110eb4d" ] } ], "mendeley" : { "formattedCitation" : "(Lewontin 1974)", "plainTextFormattedCitation" : "(Lewontin 1974)", "previouslyFormattedCitation" : "(Lewontin 1974)" }, "properties" : { "noteIndex" : 0 }, "schema" : "https://github.com/citation-style-language/schema/raw/master/csl-citation.json" }</w:instrText>
        </w:r>
        <w:r w:rsidR="008F2A92">
          <w:rPr>
            <w:rFonts w:ascii="Arial" w:hAnsi="Arial" w:cs="Arial"/>
            <w:bCs/>
            <w:color w:val="000000"/>
            <w:sz w:val="22"/>
            <w:szCs w:val="22"/>
          </w:rPr>
          <w:fldChar w:fldCharType="separate"/>
        </w:r>
        <w:r w:rsidR="008F2A92" w:rsidRPr="00303F5E">
          <w:rPr>
            <w:rFonts w:ascii="Arial" w:hAnsi="Arial" w:cs="Arial"/>
            <w:bCs/>
            <w:noProof/>
            <w:color w:val="000000"/>
            <w:sz w:val="22"/>
            <w:szCs w:val="22"/>
          </w:rPr>
          <w:t>(Lewontin 1974)</w:t>
        </w:r>
        <w:r w:rsidR="008F2A92">
          <w:rPr>
            <w:rFonts w:ascii="Arial" w:hAnsi="Arial" w:cs="Arial"/>
            <w:bCs/>
            <w:color w:val="000000"/>
            <w:sz w:val="22"/>
            <w:szCs w:val="22"/>
          </w:rPr>
          <w:fldChar w:fldCharType="end"/>
        </w:r>
        <w:r w:rsidR="008F2A92">
          <w:rPr>
            <w:rFonts w:ascii="Arial" w:hAnsi="Arial" w:cs="Arial"/>
            <w:bCs/>
            <w:color w:val="000000"/>
            <w:sz w:val="22"/>
            <w:szCs w:val="22"/>
          </w:rPr>
          <w:t xml:space="preserve"> further stratified these concepts in the light of natural selection and evolution: an organism’s “genotype” characterizes the information passed down to offspring, and an organism’s “phenotype” is the material that natural selection itself acts on. </w:t>
        </w:r>
      </w:ins>
      <w:ins w:id="477" w:author="Kerry Ann Samerotte" w:date="2018-08-06T14:56:00Z">
        <w:r w:rsidR="00D577E7">
          <w:rPr>
            <w:rFonts w:ascii="Arial" w:hAnsi="Arial" w:cs="Arial"/>
            <w:bCs/>
            <w:color w:val="000000"/>
            <w:sz w:val="22"/>
            <w:szCs w:val="22"/>
          </w:rPr>
          <w:t>Our analysis re-</w:t>
        </w:r>
      </w:ins>
      <w:ins w:id="478" w:author="Kerry Ann Samerotte" w:date="2018-08-06T14:57:00Z">
        <w:r w:rsidR="00D577E7">
          <w:rPr>
            <w:rFonts w:ascii="Arial" w:hAnsi="Arial" w:cs="Arial"/>
            <w:bCs/>
            <w:color w:val="000000"/>
            <w:sz w:val="22"/>
            <w:szCs w:val="22"/>
          </w:rPr>
          <w:t xml:space="preserve">defines phenotypes not as </w:t>
        </w:r>
      </w:ins>
      <w:ins w:id="479" w:author="Kerry Ann Samerotte" w:date="2018-08-08T21:26:00Z">
        <w:r w:rsidR="00EC51A4">
          <w:rPr>
            <w:rFonts w:ascii="Arial" w:hAnsi="Arial" w:cs="Arial"/>
            <w:bCs/>
            <w:color w:val="000000"/>
            <w:sz w:val="22"/>
            <w:szCs w:val="22"/>
          </w:rPr>
          <w:t>things</w:t>
        </w:r>
      </w:ins>
      <w:ins w:id="480" w:author="Kerry Ann Samerotte" w:date="2018-08-06T14:57:00Z">
        <w:r w:rsidR="00D577E7">
          <w:rPr>
            <w:rFonts w:ascii="Arial" w:hAnsi="Arial" w:cs="Arial"/>
            <w:bCs/>
            <w:color w:val="000000"/>
            <w:sz w:val="22"/>
            <w:szCs w:val="22"/>
          </w:rPr>
          <w:t xml:space="preserve"> we measure, but </w:t>
        </w:r>
      </w:ins>
      <w:ins w:id="481" w:author="Kerry Ann Samerotte" w:date="2018-08-09T10:11:00Z">
        <w:r>
          <w:rPr>
            <w:rFonts w:ascii="Arial" w:hAnsi="Arial" w:cs="Arial"/>
            <w:bCs/>
            <w:color w:val="000000"/>
            <w:sz w:val="22"/>
            <w:szCs w:val="22"/>
          </w:rPr>
          <w:t>as</w:t>
        </w:r>
      </w:ins>
      <w:ins w:id="482" w:author="Kerry Ann Samerotte" w:date="2018-08-06T14:57:00Z">
        <w:r w:rsidR="00D577E7">
          <w:rPr>
            <w:rFonts w:ascii="Arial" w:hAnsi="Arial" w:cs="Arial"/>
            <w:bCs/>
            <w:color w:val="000000"/>
            <w:sz w:val="22"/>
            <w:szCs w:val="22"/>
          </w:rPr>
          <w:t xml:space="preserve"> things evolution shaped… </w:t>
        </w:r>
      </w:ins>
      <w:ins w:id="483" w:author="Kerry Ann Samerotte" w:date="2018-08-09T10:11:00Z">
        <w:r w:rsidRPr="00240204">
          <w:rPr>
            <w:rFonts w:ascii="Arial" w:hAnsi="Arial" w:cs="Arial"/>
            <w:bCs/>
            <w:color w:val="FF0000"/>
            <w:sz w:val="22"/>
            <w:szCs w:val="22"/>
            <w:rPrChange w:id="484" w:author="Kerry Ann Samerotte" w:date="2018-08-09T10:12:00Z">
              <w:rPr>
                <w:rFonts w:ascii="Arial" w:hAnsi="Arial" w:cs="Arial"/>
                <w:bCs/>
                <w:color w:val="000000"/>
                <w:sz w:val="22"/>
                <w:szCs w:val="22"/>
              </w:rPr>
            </w:rPrChange>
          </w:rPr>
          <w:t xml:space="preserve">Sorry, this is some </w:t>
        </w:r>
      </w:ins>
      <w:ins w:id="485" w:author="Kerry Ann Samerotte" w:date="2018-08-09T10:12:00Z">
        <w:r w:rsidR="00240204">
          <w:rPr>
            <w:rFonts w:ascii="Arial" w:hAnsi="Arial" w:cs="Arial"/>
            <w:bCs/>
            <w:color w:val="FF0000"/>
            <w:sz w:val="22"/>
            <w:szCs w:val="22"/>
          </w:rPr>
          <w:t>nonsensical stuff</w:t>
        </w:r>
      </w:ins>
      <w:ins w:id="486" w:author="Kerry Ann Samerotte" w:date="2018-08-09T10:11:00Z">
        <w:r w:rsidRPr="00240204">
          <w:rPr>
            <w:rFonts w:ascii="Arial" w:hAnsi="Arial" w:cs="Arial"/>
            <w:bCs/>
            <w:color w:val="FF0000"/>
            <w:sz w:val="22"/>
            <w:szCs w:val="22"/>
            <w:rPrChange w:id="487" w:author="Kerry Ann Samerotte" w:date="2018-08-09T10:12:00Z">
              <w:rPr>
                <w:rFonts w:ascii="Arial" w:hAnsi="Arial" w:cs="Arial"/>
                <w:bCs/>
                <w:color w:val="000000"/>
                <w:sz w:val="22"/>
                <w:szCs w:val="22"/>
              </w:rPr>
            </w:rPrChange>
          </w:rPr>
          <w:t xml:space="preserve">. I was </w:t>
        </w:r>
      </w:ins>
      <w:ins w:id="488" w:author="Kerry Ann Samerotte" w:date="2018-08-09T10:12:00Z">
        <w:r w:rsidR="00240204">
          <w:rPr>
            <w:rFonts w:ascii="Arial" w:hAnsi="Arial" w:cs="Arial"/>
            <w:bCs/>
            <w:color w:val="FF0000"/>
            <w:sz w:val="22"/>
            <w:szCs w:val="22"/>
          </w:rPr>
          <w:t>toying around with</w:t>
        </w:r>
      </w:ins>
      <w:ins w:id="489" w:author="Kerry Ann Samerotte" w:date="2018-08-09T10:11:00Z">
        <w:r w:rsidRPr="00240204">
          <w:rPr>
            <w:rFonts w:ascii="Arial" w:hAnsi="Arial" w:cs="Arial"/>
            <w:bCs/>
            <w:color w:val="FF0000"/>
            <w:sz w:val="22"/>
            <w:szCs w:val="22"/>
            <w:rPrChange w:id="490" w:author="Kerry Ann Samerotte" w:date="2018-08-09T10:12:00Z">
              <w:rPr>
                <w:rFonts w:ascii="Arial" w:hAnsi="Arial" w:cs="Arial"/>
                <w:bCs/>
                <w:color w:val="000000"/>
                <w:sz w:val="22"/>
                <w:szCs w:val="22"/>
              </w:rPr>
            </w:rPrChange>
          </w:rPr>
          <w:t xml:space="preserve"> end</w:t>
        </w:r>
      </w:ins>
      <w:ins w:id="491" w:author="Kerry Ann Samerotte" w:date="2018-08-09T10:12:00Z">
        <w:r w:rsidR="00240204">
          <w:rPr>
            <w:rFonts w:ascii="Arial" w:hAnsi="Arial" w:cs="Arial"/>
            <w:bCs/>
            <w:color w:val="FF0000"/>
            <w:sz w:val="22"/>
            <w:szCs w:val="22"/>
          </w:rPr>
          <w:t>ing</w:t>
        </w:r>
      </w:ins>
      <w:ins w:id="492" w:author="Kerry Ann Samerotte" w:date="2018-08-09T10:11:00Z">
        <w:r w:rsidRPr="00240204">
          <w:rPr>
            <w:rFonts w:ascii="Arial" w:hAnsi="Arial" w:cs="Arial"/>
            <w:bCs/>
            <w:color w:val="FF0000"/>
            <w:sz w:val="22"/>
            <w:szCs w:val="22"/>
            <w:rPrChange w:id="493" w:author="Kerry Ann Samerotte" w:date="2018-08-09T10:12:00Z">
              <w:rPr>
                <w:rFonts w:ascii="Arial" w:hAnsi="Arial" w:cs="Arial"/>
                <w:bCs/>
                <w:color w:val="000000"/>
                <w:sz w:val="22"/>
                <w:szCs w:val="22"/>
              </w:rPr>
            </w:rPrChange>
          </w:rPr>
          <w:t xml:space="preserve"> wher</w:t>
        </w:r>
        <w:r w:rsidR="00240204">
          <w:rPr>
            <w:rFonts w:ascii="Arial" w:hAnsi="Arial" w:cs="Arial"/>
            <w:bCs/>
            <w:color w:val="FF0000"/>
            <w:sz w:val="22"/>
            <w:szCs w:val="22"/>
          </w:rPr>
          <w:t>e we started, back on</w:t>
        </w:r>
        <w:r w:rsidRPr="00240204">
          <w:rPr>
            <w:rFonts w:ascii="Arial" w:hAnsi="Arial" w:cs="Arial"/>
            <w:bCs/>
            <w:color w:val="FF0000"/>
            <w:sz w:val="22"/>
            <w:szCs w:val="22"/>
            <w:rPrChange w:id="494" w:author="Kerry Ann Samerotte" w:date="2018-08-09T10:12:00Z">
              <w:rPr>
                <w:rFonts w:ascii="Arial" w:hAnsi="Arial" w:cs="Arial"/>
                <w:bCs/>
                <w:color w:val="000000"/>
                <w:sz w:val="22"/>
                <w:szCs w:val="22"/>
              </w:rPr>
            </w:rPrChange>
          </w:rPr>
          <w:t xml:space="preserve"> the </w:t>
        </w:r>
      </w:ins>
      <w:ins w:id="495" w:author="Kerry Ann Samerotte" w:date="2018-08-06T14:55:00Z">
        <w:r w:rsidRPr="00240204">
          <w:rPr>
            <w:rFonts w:ascii="Arial" w:hAnsi="Arial" w:cs="Arial"/>
            <w:bCs/>
            <w:color w:val="FF0000"/>
            <w:sz w:val="22"/>
            <w:szCs w:val="22"/>
            <w:rPrChange w:id="496" w:author="Kerry Ann Samerotte" w:date="2018-08-09T10:12:00Z">
              <w:rPr>
                <w:rFonts w:ascii="Arial" w:hAnsi="Arial" w:cs="Arial"/>
                <w:bCs/>
                <w:color w:val="000000"/>
                <w:sz w:val="22"/>
                <w:szCs w:val="22"/>
              </w:rPr>
            </w:rPrChange>
          </w:rPr>
          <w:t>definitio</w:t>
        </w:r>
      </w:ins>
      <w:ins w:id="497" w:author="Kerry Ann Samerotte" w:date="2018-08-09T10:11:00Z">
        <w:r w:rsidRPr="00240204">
          <w:rPr>
            <w:rFonts w:ascii="Arial" w:hAnsi="Arial" w:cs="Arial"/>
            <w:bCs/>
            <w:color w:val="FF0000"/>
            <w:sz w:val="22"/>
            <w:szCs w:val="22"/>
            <w:rPrChange w:id="498" w:author="Kerry Ann Samerotte" w:date="2018-08-09T10:12:00Z">
              <w:rPr>
                <w:rFonts w:ascii="Arial" w:hAnsi="Arial" w:cs="Arial"/>
                <w:bCs/>
                <w:color w:val="000000"/>
                <w:sz w:val="22"/>
                <w:szCs w:val="22"/>
              </w:rPr>
            </w:rPrChange>
          </w:rPr>
          <w:t>n of</w:t>
        </w:r>
      </w:ins>
      <w:ins w:id="499" w:author="Kerry Ann Samerotte" w:date="2018-08-06T14:55:00Z">
        <w:r w:rsidRPr="00240204">
          <w:rPr>
            <w:rFonts w:ascii="Arial" w:hAnsi="Arial" w:cs="Arial"/>
            <w:bCs/>
            <w:color w:val="FF0000"/>
            <w:sz w:val="22"/>
            <w:szCs w:val="22"/>
            <w:rPrChange w:id="500" w:author="Kerry Ann Samerotte" w:date="2018-08-09T10:12:00Z">
              <w:rPr>
                <w:rFonts w:ascii="Arial" w:hAnsi="Arial" w:cs="Arial"/>
                <w:bCs/>
                <w:color w:val="000000"/>
                <w:sz w:val="22"/>
                <w:szCs w:val="22"/>
              </w:rPr>
            </w:rPrChange>
          </w:rPr>
          <w:t xml:space="preserve"> phenotypes</w:t>
        </w:r>
      </w:ins>
      <w:ins w:id="501" w:author="Kerry Ann Samerotte" w:date="2018-08-09T10:12:00Z">
        <w:r w:rsidR="00240204" w:rsidRPr="00240204">
          <w:rPr>
            <w:rFonts w:ascii="Arial" w:hAnsi="Arial" w:cs="Arial"/>
            <w:bCs/>
            <w:color w:val="FF0000"/>
            <w:sz w:val="22"/>
            <w:szCs w:val="22"/>
            <w:rPrChange w:id="502" w:author="Kerry Ann Samerotte" w:date="2018-08-09T10:12:00Z">
              <w:rPr>
                <w:rFonts w:ascii="Arial" w:hAnsi="Arial" w:cs="Arial"/>
                <w:bCs/>
                <w:color w:val="000000"/>
                <w:sz w:val="22"/>
                <w:szCs w:val="22"/>
              </w:rPr>
            </w:rPrChange>
          </w:rPr>
          <w:t>.</w:t>
        </w:r>
      </w:ins>
    </w:p>
    <w:p w14:paraId="1386D7CC" w14:textId="77777777" w:rsidR="00EC51A4" w:rsidRDefault="00EC51A4" w:rsidP="0088212E">
      <w:pPr>
        <w:widowControl w:val="0"/>
        <w:autoSpaceDE w:val="0"/>
        <w:autoSpaceDN w:val="0"/>
        <w:adjustRightInd w:val="0"/>
        <w:spacing w:after="240" w:line="288" w:lineRule="auto"/>
        <w:rPr>
          <w:ins w:id="503" w:author="Kerry Ann Samerotte" w:date="2018-08-08T21:27:00Z"/>
          <w:rFonts w:ascii="Arial" w:hAnsi="Arial" w:cs="Arial"/>
          <w:bCs/>
          <w:color w:val="FF0000"/>
          <w:sz w:val="22"/>
          <w:szCs w:val="22"/>
        </w:rPr>
      </w:pPr>
    </w:p>
    <w:p w14:paraId="7E165F3A" w14:textId="2D5D62A1" w:rsidR="00EC51A4" w:rsidRPr="000E389D" w:rsidRDefault="00EC51A4" w:rsidP="0088212E">
      <w:pPr>
        <w:widowControl w:val="0"/>
        <w:autoSpaceDE w:val="0"/>
        <w:autoSpaceDN w:val="0"/>
        <w:adjustRightInd w:val="0"/>
        <w:spacing w:after="240" w:line="288" w:lineRule="auto"/>
        <w:rPr>
          <w:ins w:id="504" w:author="Kerry Ann Samerotte" w:date="2018-08-06T14:54:00Z"/>
          <w:rFonts w:ascii="Arial" w:hAnsi="Arial" w:cs="Arial"/>
          <w:b/>
          <w:bCs/>
          <w:color w:val="FF0000"/>
          <w:sz w:val="22"/>
          <w:szCs w:val="22"/>
          <w:rPrChange w:id="505" w:author="Kerry Ann Samerotte" w:date="2018-08-08T21:53:00Z">
            <w:rPr>
              <w:ins w:id="506" w:author="Kerry Ann Samerotte" w:date="2018-08-06T14:54:00Z"/>
              <w:rFonts w:ascii="Arial" w:hAnsi="Arial" w:cs="Arial"/>
              <w:bCs/>
              <w:color w:val="000000"/>
              <w:sz w:val="22"/>
              <w:szCs w:val="22"/>
            </w:rPr>
          </w:rPrChange>
        </w:rPr>
      </w:pPr>
      <w:ins w:id="507" w:author="Kerry Ann Samerotte" w:date="2018-08-08T21:27:00Z">
        <w:r w:rsidRPr="000E389D">
          <w:rPr>
            <w:rFonts w:ascii="Arial" w:hAnsi="Arial" w:cs="Arial"/>
            <w:b/>
            <w:bCs/>
            <w:color w:val="FF0000"/>
            <w:sz w:val="22"/>
            <w:szCs w:val="22"/>
            <w:rPrChange w:id="508" w:author="Kerry Ann Samerotte" w:date="2018-08-08T21:53:00Z">
              <w:rPr>
                <w:rFonts w:ascii="Arial" w:hAnsi="Arial" w:cs="Arial"/>
                <w:bCs/>
                <w:color w:val="FF0000"/>
                <w:sz w:val="22"/>
                <w:szCs w:val="22"/>
              </w:rPr>
            </w:rPrChange>
          </w:rPr>
          <w:t>So w</w:t>
        </w:r>
      </w:ins>
      <w:ins w:id="509" w:author="Kerry Ann Samerotte" w:date="2018-08-08T21:21:00Z">
        <w:r w:rsidRPr="000E389D">
          <w:rPr>
            <w:rFonts w:ascii="Arial" w:hAnsi="Arial" w:cs="Arial"/>
            <w:b/>
            <w:bCs/>
            <w:color w:val="FF0000"/>
            <w:sz w:val="22"/>
            <w:szCs w:val="22"/>
            <w:rPrChange w:id="510" w:author="Kerry Ann Samerotte" w:date="2018-08-08T21:53:00Z">
              <w:rPr>
                <w:rFonts w:ascii="Arial" w:hAnsi="Arial" w:cs="Arial"/>
                <w:bCs/>
                <w:color w:val="000000"/>
                <w:sz w:val="22"/>
                <w:szCs w:val="22"/>
              </w:rPr>
            </w:rPrChange>
          </w:rPr>
          <w:t xml:space="preserve">hat is this paper about? What is unique about our model? There are actually a lot of things, My list has things like, (1) we use </w:t>
        </w:r>
      </w:ins>
      <w:ins w:id="511" w:author="Kerry Ann Samerotte" w:date="2018-08-08T21:23:00Z">
        <w:r w:rsidRPr="000E389D">
          <w:rPr>
            <w:rFonts w:ascii="Arial" w:hAnsi="Arial" w:cs="Arial"/>
            <w:b/>
            <w:bCs/>
            <w:color w:val="FF0000"/>
            <w:sz w:val="22"/>
            <w:szCs w:val="22"/>
            <w:rPrChange w:id="512" w:author="Kerry Ann Samerotte" w:date="2018-08-08T21:53:00Z">
              <w:rPr>
                <w:rFonts w:ascii="Arial" w:hAnsi="Arial" w:cs="Arial"/>
                <w:bCs/>
                <w:color w:val="000000"/>
                <w:sz w:val="22"/>
                <w:szCs w:val="22"/>
              </w:rPr>
            </w:rPrChange>
          </w:rPr>
          <w:t>both</w:t>
        </w:r>
      </w:ins>
      <w:ins w:id="513" w:author="Kerry Ann Samerotte" w:date="2018-08-08T21:22:00Z">
        <w:r w:rsidRPr="000E389D">
          <w:rPr>
            <w:rFonts w:ascii="Arial" w:hAnsi="Arial" w:cs="Arial"/>
            <w:b/>
            <w:bCs/>
            <w:color w:val="FF0000"/>
            <w:sz w:val="22"/>
            <w:szCs w:val="22"/>
            <w:rPrChange w:id="514" w:author="Kerry Ann Samerotte" w:date="2018-08-08T21:53:00Z">
              <w:rPr>
                <w:rFonts w:ascii="Arial" w:hAnsi="Arial" w:cs="Arial"/>
                <w:bCs/>
                <w:color w:val="000000"/>
                <w:sz w:val="22"/>
                <w:szCs w:val="22"/>
              </w:rPr>
            </w:rPrChange>
          </w:rPr>
          <w:t xml:space="preserve"> environment and genetic</w:t>
        </w:r>
      </w:ins>
      <w:ins w:id="515" w:author="Kerry Ann Samerotte" w:date="2018-08-08T21:23:00Z">
        <w:r w:rsidRPr="000E389D">
          <w:rPr>
            <w:rFonts w:ascii="Arial" w:hAnsi="Arial" w:cs="Arial"/>
            <w:b/>
            <w:bCs/>
            <w:color w:val="FF0000"/>
            <w:sz w:val="22"/>
            <w:szCs w:val="22"/>
            <w:rPrChange w:id="516" w:author="Kerry Ann Samerotte" w:date="2018-08-08T21:53:00Z">
              <w:rPr>
                <w:rFonts w:ascii="Arial" w:hAnsi="Arial" w:cs="Arial"/>
                <w:bCs/>
                <w:color w:val="000000"/>
                <w:sz w:val="22"/>
                <w:szCs w:val="22"/>
              </w:rPr>
            </w:rPrChange>
          </w:rPr>
          <w:t xml:space="preserve"> </w:t>
        </w:r>
      </w:ins>
      <w:ins w:id="517" w:author="Kerry Ann Samerotte" w:date="2018-08-08T21:22:00Z">
        <w:r w:rsidRPr="000E389D">
          <w:rPr>
            <w:rFonts w:ascii="Arial" w:hAnsi="Arial" w:cs="Arial"/>
            <w:b/>
            <w:bCs/>
            <w:color w:val="FF0000"/>
            <w:sz w:val="22"/>
            <w:szCs w:val="22"/>
            <w:rPrChange w:id="518" w:author="Kerry Ann Samerotte" w:date="2018-08-08T21:53:00Z">
              <w:rPr>
                <w:rFonts w:ascii="Arial" w:hAnsi="Arial" w:cs="Arial"/>
                <w:bCs/>
                <w:color w:val="000000"/>
                <w:sz w:val="22"/>
                <w:szCs w:val="22"/>
              </w:rPr>
            </w:rPrChange>
          </w:rPr>
          <w:t>per</w:t>
        </w:r>
      </w:ins>
      <w:ins w:id="519" w:author="Kerry Ann Samerotte" w:date="2018-08-08T21:23:00Z">
        <w:r w:rsidRPr="000E389D">
          <w:rPr>
            <w:rFonts w:ascii="Arial" w:hAnsi="Arial" w:cs="Arial"/>
            <w:b/>
            <w:bCs/>
            <w:color w:val="FF0000"/>
            <w:sz w:val="22"/>
            <w:szCs w:val="22"/>
            <w:rPrChange w:id="520" w:author="Kerry Ann Samerotte" w:date="2018-08-08T21:53:00Z">
              <w:rPr>
                <w:rFonts w:ascii="Arial" w:hAnsi="Arial" w:cs="Arial"/>
                <w:bCs/>
                <w:color w:val="FF0000"/>
                <w:sz w:val="22"/>
                <w:szCs w:val="22"/>
              </w:rPr>
            </w:rPrChange>
          </w:rPr>
          <w:t xml:space="preserve">turbations to understand </w:t>
        </w:r>
      </w:ins>
      <w:ins w:id="521" w:author="Kerry Ann Samerotte" w:date="2018-08-08T21:27:00Z">
        <w:r w:rsidRPr="000E389D">
          <w:rPr>
            <w:rFonts w:ascii="Arial" w:hAnsi="Arial" w:cs="Arial"/>
            <w:b/>
            <w:bCs/>
            <w:color w:val="FF0000"/>
            <w:sz w:val="22"/>
            <w:szCs w:val="22"/>
            <w:rPrChange w:id="522" w:author="Kerry Ann Samerotte" w:date="2018-08-08T21:53:00Z">
              <w:rPr>
                <w:rFonts w:ascii="Arial" w:hAnsi="Arial" w:cs="Arial"/>
                <w:bCs/>
                <w:color w:val="FF0000"/>
                <w:sz w:val="22"/>
                <w:szCs w:val="22"/>
              </w:rPr>
            </w:rPrChange>
          </w:rPr>
          <w:t>phenotypic</w:t>
        </w:r>
      </w:ins>
      <w:ins w:id="523" w:author="Kerry Ann Samerotte" w:date="2018-08-08T21:23:00Z">
        <w:r w:rsidRPr="000E389D">
          <w:rPr>
            <w:rFonts w:ascii="Arial" w:hAnsi="Arial" w:cs="Arial"/>
            <w:b/>
            <w:bCs/>
            <w:color w:val="FF0000"/>
            <w:sz w:val="22"/>
            <w:szCs w:val="22"/>
            <w:rPrChange w:id="524" w:author="Kerry Ann Samerotte" w:date="2018-08-08T21:53:00Z">
              <w:rPr>
                <w:rFonts w:ascii="Arial" w:hAnsi="Arial" w:cs="Arial"/>
                <w:bCs/>
                <w:color w:val="000000"/>
                <w:sz w:val="22"/>
                <w:szCs w:val="22"/>
              </w:rPr>
            </w:rPrChange>
          </w:rPr>
          <w:t xml:space="preserve"> complexity</w:t>
        </w:r>
      </w:ins>
      <w:ins w:id="525" w:author="Kerry Ann Samerotte" w:date="2018-08-08T21:27:00Z">
        <w:r w:rsidRPr="000E389D">
          <w:rPr>
            <w:rFonts w:ascii="Arial" w:hAnsi="Arial" w:cs="Arial"/>
            <w:b/>
            <w:bCs/>
            <w:color w:val="FF0000"/>
            <w:sz w:val="22"/>
            <w:szCs w:val="22"/>
            <w:rPrChange w:id="526" w:author="Kerry Ann Samerotte" w:date="2018-08-08T21:53:00Z">
              <w:rPr>
                <w:rFonts w:ascii="Arial" w:hAnsi="Arial" w:cs="Arial"/>
                <w:bCs/>
                <w:color w:val="FF0000"/>
                <w:sz w:val="22"/>
                <w:szCs w:val="22"/>
              </w:rPr>
            </w:rPrChange>
          </w:rPr>
          <w:t xml:space="preserve"> (do others?)</w:t>
        </w:r>
      </w:ins>
      <w:ins w:id="527" w:author="Kerry Ann Samerotte" w:date="2018-08-08T21:21:00Z">
        <w:r w:rsidRPr="000E389D">
          <w:rPr>
            <w:rFonts w:ascii="Arial" w:hAnsi="Arial" w:cs="Arial"/>
            <w:b/>
            <w:bCs/>
            <w:color w:val="FF0000"/>
            <w:sz w:val="22"/>
            <w:szCs w:val="22"/>
            <w:rPrChange w:id="528" w:author="Kerry Ann Samerotte" w:date="2018-08-08T21:53:00Z">
              <w:rPr>
                <w:rFonts w:ascii="Arial" w:hAnsi="Arial" w:cs="Arial"/>
                <w:bCs/>
                <w:color w:val="000000"/>
                <w:sz w:val="22"/>
                <w:szCs w:val="22"/>
              </w:rPr>
            </w:rPrChange>
          </w:rPr>
          <w:t>, (</w:t>
        </w:r>
      </w:ins>
      <w:ins w:id="529" w:author="Kerry Ann Samerotte" w:date="2018-08-08T21:43:00Z">
        <w:r w:rsidR="00B518E2" w:rsidRPr="000E389D">
          <w:rPr>
            <w:rFonts w:ascii="Arial" w:hAnsi="Arial" w:cs="Arial"/>
            <w:b/>
            <w:bCs/>
            <w:color w:val="FF0000"/>
            <w:sz w:val="22"/>
            <w:szCs w:val="22"/>
            <w:rPrChange w:id="530" w:author="Kerry Ann Samerotte" w:date="2018-08-08T21:53:00Z">
              <w:rPr>
                <w:rFonts w:ascii="Arial" w:hAnsi="Arial" w:cs="Arial"/>
                <w:bCs/>
                <w:color w:val="FF0000"/>
                <w:sz w:val="22"/>
                <w:szCs w:val="22"/>
              </w:rPr>
            </w:rPrChange>
          </w:rPr>
          <w:t>2</w:t>
        </w:r>
      </w:ins>
      <w:ins w:id="531" w:author="Kerry Ann Samerotte" w:date="2018-08-08T21:22:00Z">
        <w:r w:rsidRPr="000E389D">
          <w:rPr>
            <w:rFonts w:ascii="Arial" w:hAnsi="Arial" w:cs="Arial"/>
            <w:b/>
            <w:bCs/>
            <w:color w:val="FF0000"/>
            <w:sz w:val="22"/>
            <w:szCs w:val="22"/>
            <w:rPrChange w:id="532" w:author="Kerry Ann Samerotte" w:date="2018-08-08T21:53:00Z">
              <w:rPr>
                <w:rFonts w:ascii="Arial" w:hAnsi="Arial" w:cs="Arial"/>
                <w:bCs/>
                <w:color w:val="000000"/>
                <w:sz w:val="22"/>
                <w:szCs w:val="22"/>
              </w:rPr>
            </w:rPrChange>
          </w:rPr>
          <w:t xml:space="preserve">) we do not </w:t>
        </w:r>
        <w:r w:rsidR="00B518E2" w:rsidRPr="000E389D">
          <w:rPr>
            <w:rFonts w:ascii="Arial" w:hAnsi="Arial" w:cs="Arial"/>
            <w:b/>
            <w:bCs/>
            <w:color w:val="FF0000"/>
            <w:sz w:val="22"/>
            <w:szCs w:val="22"/>
            <w:rPrChange w:id="533" w:author="Kerry Ann Samerotte" w:date="2018-08-08T21:53:00Z">
              <w:rPr>
                <w:rFonts w:ascii="Arial" w:hAnsi="Arial" w:cs="Arial"/>
                <w:bCs/>
                <w:color w:val="FF0000"/>
                <w:sz w:val="22"/>
                <w:szCs w:val="22"/>
              </w:rPr>
            </w:rPrChange>
          </w:rPr>
          <w:t>assume mutation distribution, (</w:t>
        </w:r>
      </w:ins>
      <w:ins w:id="534" w:author="Kerry Ann Samerotte" w:date="2018-08-08T21:43:00Z">
        <w:r w:rsidR="00B518E2" w:rsidRPr="000E389D">
          <w:rPr>
            <w:rFonts w:ascii="Arial" w:hAnsi="Arial" w:cs="Arial"/>
            <w:b/>
            <w:bCs/>
            <w:color w:val="FF0000"/>
            <w:sz w:val="22"/>
            <w:szCs w:val="22"/>
            <w:rPrChange w:id="535" w:author="Kerry Ann Samerotte" w:date="2018-08-08T21:53:00Z">
              <w:rPr>
                <w:rFonts w:ascii="Arial" w:hAnsi="Arial" w:cs="Arial"/>
                <w:bCs/>
                <w:color w:val="FF0000"/>
                <w:sz w:val="22"/>
                <w:szCs w:val="22"/>
              </w:rPr>
            </w:rPrChange>
          </w:rPr>
          <w:t>3</w:t>
        </w:r>
      </w:ins>
      <w:ins w:id="536" w:author="Kerry Ann Samerotte" w:date="2018-08-08T21:22:00Z">
        <w:r w:rsidRPr="000E389D">
          <w:rPr>
            <w:rFonts w:ascii="Arial" w:hAnsi="Arial" w:cs="Arial"/>
            <w:b/>
            <w:bCs/>
            <w:color w:val="FF0000"/>
            <w:sz w:val="22"/>
            <w:szCs w:val="22"/>
            <w:rPrChange w:id="537" w:author="Kerry Ann Samerotte" w:date="2018-08-08T21:53:00Z">
              <w:rPr>
                <w:rFonts w:ascii="Arial" w:hAnsi="Arial" w:cs="Arial"/>
                <w:bCs/>
                <w:color w:val="000000"/>
                <w:sz w:val="22"/>
                <w:szCs w:val="22"/>
              </w:rPr>
            </w:rPrChange>
          </w:rPr>
          <w:t xml:space="preserve">) </w:t>
        </w:r>
      </w:ins>
      <w:ins w:id="538" w:author="Kerry Ann Samerotte" w:date="2018-08-08T21:23:00Z">
        <w:r w:rsidRPr="000E389D">
          <w:rPr>
            <w:rFonts w:ascii="Arial" w:hAnsi="Arial" w:cs="Arial"/>
            <w:b/>
            <w:bCs/>
            <w:color w:val="FF0000"/>
            <w:sz w:val="22"/>
            <w:szCs w:val="22"/>
            <w:rPrChange w:id="539" w:author="Kerry Ann Samerotte" w:date="2018-08-08T21:53:00Z">
              <w:rPr>
                <w:rFonts w:ascii="Arial" w:hAnsi="Arial" w:cs="Arial"/>
                <w:bCs/>
                <w:color w:val="000000"/>
                <w:sz w:val="22"/>
                <w:szCs w:val="22"/>
              </w:rPr>
            </w:rPrChange>
          </w:rPr>
          <w:t xml:space="preserve">we </w:t>
        </w:r>
      </w:ins>
      <w:ins w:id="540" w:author="Kerry Ann Samerotte" w:date="2018-08-08T21:50:00Z">
        <w:r w:rsidR="00E42189" w:rsidRPr="000E389D">
          <w:rPr>
            <w:rFonts w:ascii="Arial" w:hAnsi="Arial" w:cs="Arial"/>
            <w:b/>
            <w:bCs/>
            <w:color w:val="FF0000"/>
            <w:sz w:val="22"/>
            <w:szCs w:val="22"/>
            <w:rPrChange w:id="541" w:author="Kerry Ann Samerotte" w:date="2018-08-08T21:53:00Z">
              <w:rPr>
                <w:rFonts w:ascii="Arial" w:hAnsi="Arial" w:cs="Arial"/>
                <w:bCs/>
                <w:color w:val="FF0000"/>
                <w:sz w:val="22"/>
                <w:szCs w:val="22"/>
              </w:rPr>
            </w:rPrChange>
          </w:rPr>
          <w:t>study</w:t>
        </w:r>
      </w:ins>
      <w:ins w:id="542" w:author="Kerry Ann Samerotte" w:date="2018-08-08T21:23:00Z">
        <w:r w:rsidRPr="000E389D">
          <w:rPr>
            <w:rFonts w:ascii="Arial" w:hAnsi="Arial" w:cs="Arial"/>
            <w:b/>
            <w:bCs/>
            <w:color w:val="FF0000"/>
            <w:sz w:val="22"/>
            <w:szCs w:val="22"/>
            <w:rPrChange w:id="543" w:author="Kerry Ann Samerotte" w:date="2018-08-08T21:53:00Z">
              <w:rPr>
                <w:rFonts w:ascii="Arial" w:hAnsi="Arial" w:cs="Arial"/>
                <w:bCs/>
                <w:color w:val="000000"/>
                <w:sz w:val="22"/>
                <w:szCs w:val="22"/>
              </w:rPr>
            </w:rPrChange>
          </w:rPr>
          <w:t xml:space="preserve"> tiny perturbations (single mutation</w:t>
        </w:r>
      </w:ins>
      <w:ins w:id="544" w:author="Kerry Ann Samerotte" w:date="2018-08-08T21:50:00Z">
        <w:r w:rsidR="00E42189" w:rsidRPr="000E389D">
          <w:rPr>
            <w:rFonts w:ascii="Arial" w:hAnsi="Arial" w:cs="Arial"/>
            <w:b/>
            <w:bCs/>
            <w:color w:val="FF0000"/>
            <w:sz w:val="22"/>
            <w:szCs w:val="22"/>
            <w:rPrChange w:id="545" w:author="Kerry Ann Samerotte" w:date="2018-08-08T21:53:00Z">
              <w:rPr>
                <w:rFonts w:ascii="Arial" w:hAnsi="Arial" w:cs="Arial"/>
                <w:bCs/>
                <w:color w:val="FF0000"/>
                <w:sz w:val="22"/>
                <w:szCs w:val="22"/>
              </w:rPr>
            </w:rPrChange>
          </w:rPr>
          <w:t>s</w:t>
        </w:r>
      </w:ins>
      <w:ins w:id="546" w:author="Kerry Ann Samerotte" w:date="2018-08-08T21:23:00Z">
        <w:r w:rsidRPr="000E389D">
          <w:rPr>
            <w:rFonts w:ascii="Arial" w:hAnsi="Arial" w:cs="Arial"/>
            <w:b/>
            <w:bCs/>
            <w:color w:val="FF0000"/>
            <w:sz w:val="22"/>
            <w:szCs w:val="22"/>
            <w:rPrChange w:id="547" w:author="Kerry Ann Samerotte" w:date="2018-08-08T21:53:00Z">
              <w:rPr>
                <w:rFonts w:ascii="Arial" w:hAnsi="Arial" w:cs="Arial"/>
                <w:bCs/>
                <w:color w:val="000000"/>
                <w:sz w:val="22"/>
                <w:szCs w:val="22"/>
              </w:rPr>
            </w:rPrChange>
          </w:rPr>
          <w:t>, batch effects)</w:t>
        </w:r>
      </w:ins>
      <w:ins w:id="548" w:author="Kerry Ann Samerotte" w:date="2018-08-08T21:36:00Z">
        <w:r w:rsidR="00B518E2" w:rsidRPr="000E389D">
          <w:rPr>
            <w:rFonts w:ascii="Arial" w:hAnsi="Arial" w:cs="Arial"/>
            <w:b/>
            <w:bCs/>
            <w:color w:val="FF0000"/>
            <w:sz w:val="22"/>
            <w:szCs w:val="22"/>
            <w:rPrChange w:id="549" w:author="Kerry Ann Samerotte" w:date="2018-08-08T21:53:00Z">
              <w:rPr>
                <w:rFonts w:ascii="Arial" w:hAnsi="Arial" w:cs="Arial"/>
                <w:bCs/>
                <w:color w:val="FF0000"/>
                <w:sz w:val="22"/>
                <w:szCs w:val="22"/>
              </w:rPr>
            </w:rPrChange>
          </w:rPr>
          <w:t>, (</w:t>
        </w:r>
      </w:ins>
      <w:ins w:id="550" w:author="Kerry Ann Samerotte" w:date="2018-08-08T21:44:00Z">
        <w:r w:rsidR="00B518E2" w:rsidRPr="000E389D">
          <w:rPr>
            <w:rFonts w:ascii="Arial" w:hAnsi="Arial" w:cs="Arial"/>
            <w:b/>
            <w:bCs/>
            <w:color w:val="FF0000"/>
            <w:sz w:val="22"/>
            <w:szCs w:val="22"/>
            <w:rPrChange w:id="551" w:author="Kerry Ann Samerotte" w:date="2018-08-08T21:53:00Z">
              <w:rPr>
                <w:rFonts w:ascii="Arial" w:hAnsi="Arial" w:cs="Arial"/>
                <w:bCs/>
                <w:color w:val="FF0000"/>
                <w:sz w:val="22"/>
                <w:szCs w:val="22"/>
              </w:rPr>
            </w:rPrChange>
          </w:rPr>
          <w:t>4</w:t>
        </w:r>
      </w:ins>
      <w:ins w:id="552" w:author="Kerry Ann Samerotte" w:date="2018-08-08T21:36:00Z">
        <w:r w:rsidR="00A351E2" w:rsidRPr="000E389D">
          <w:rPr>
            <w:rFonts w:ascii="Arial" w:hAnsi="Arial" w:cs="Arial"/>
            <w:b/>
            <w:bCs/>
            <w:color w:val="FF0000"/>
            <w:sz w:val="22"/>
            <w:szCs w:val="22"/>
            <w:rPrChange w:id="553" w:author="Kerry Ann Samerotte" w:date="2018-08-08T21:53:00Z">
              <w:rPr>
                <w:rFonts w:ascii="Arial" w:hAnsi="Arial" w:cs="Arial"/>
                <w:bCs/>
                <w:color w:val="FF0000"/>
                <w:sz w:val="22"/>
                <w:szCs w:val="22"/>
              </w:rPr>
            </w:rPrChange>
          </w:rPr>
          <w:t>) we quantify how much power we have to detect phenotype</w:t>
        </w:r>
      </w:ins>
      <w:ins w:id="554" w:author="Kerry Ann Samerotte" w:date="2018-08-08T21:53:00Z">
        <w:r w:rsidR="00202E78">
          <w:rPr>
            <w:rFonts w:ascii="Arial" w:hAnsi="Arial" w:cs="Arial"/>
            <w:b/>
            <w:bCs/>
            <w:color w:val="FF0000"/>
            <w:sz w:val="22"/>
            <w:szCs w:val="22"/>
          </w:rPr>
          <w:t>s</w:t>
        </w:r>
      </w:ins>
      <w:ins w:id="555" w:author="Kerry Ann Samerotte" w:date="2018-08-08T21:36:00Z">
        <w:r w:rsidR="00A351E2" w:rsidRPr="000E389D">
          <w:rPr>
            <w:rFonts w:ascii="Arial" w:hAnsi="Arial" w:cs="Arial"/>
            <w:b/>
            <w:bCs/>
            <w:color w:val="FF0000"/>
            <w:sz w:val="22"/>
            <w:szCs w:val="22"/>
            <w:rPrChange w:id="556" w:author="Kerry Ann Samerotte" w:date="2018-08-08T21:53:00Z">
              <w:rPr>
                <w:rFonts w:ascii="Arial" w:hAnsi="Arial" w:cs="Arial"/>
                <w:bCs/>
                <w:color w:val="FF0000"/>
                <w:sz w:val="22"/>
                <w:szCs w:val="22"/>
              </w:rPr>
            </w:rPrChange>
          </w:rPr>
          <w:t xml:space="preserve"> with smaller effects on fitness (</w:t>
        </w:r>
      </w:ins>
      <w:ins w:id="557" w:author="Kerry Ann Samerotte" w:date="2018-08-09T13:33:00Z">
        <w:r w:rsidR="006944C7">
          <w:rPr>
            <w:rFonts w:ascii="Arial" w:hAnsi="Arial" w:cs="Arial"/>
            <w:b/>
            <w:bCs/>
            <w:color w:val="FF0000"/>
            <w:sz w:val="22"/>
            <w:szCs w:val="22"/>
          </w:rPr>
          <w:t>anisotropy thing)</w:t>
        </w:r>
      </w:ins>
      <w:ins w:id="558" w:author="Kerry Ann Samerotte" w:date="2018-08-08T21:44:00Z">
        <w:r w:rsidR="00B518E2" w:rsidRPr="000E389D">
          <w:rPr>
            <w:rFonts w:ascii="Arial" w:hAnsi="Arial" w:cs="Arial"/>
            <w:b/>
            <w:bCs/>
            <w:color w:val="FF0000"/>
            <w:sz w:val="22"/>
            <w:szCs w:val="22"/>
            <w:rPrChange w:id="559" w:author="Kerry Ann Samerotte" w:date="2018-08-08T21:53:00Z">
              <w:rPr>
                <w:rFonts w:ascii="Arial" w:hAnsi="Arial" w:cs="Arial"/>
                <w:bCs/>
                <w:color w:val="FF0000"/>
                <w:sz w:val="22"/>
                <w:szCs w:val="22"/>
              </w:rPr>
            </w:rPrChange>
          </w:rPr>
          <w:t xml:space="preserve">, (5) </w:t>
        </w:r>
      </w:ins>
      <w:ins w:id="560" w:author="Kerry Ann Samerotte" w:date="2018-08-08T21:54:00Z">
        <w:r w:rsidR="00202E78">
          <w:rPr>
            <w:rFonts w:ascii="Arial" w:hAnsi="Arial" w:cs="Arial"/>
            <w:b/>
            <w:bCs/>
            <w:color w:val="FF0000"/>
            <w:sz w:val="22"/>
            <w:szCs w:val="22"/>
          </w:rPr>
          <w:t>we (might) focus on adaptation</w:t>
        </w:r>
      </w:ins>
      <w:ins w:id="561" w:author="Kerry Ann Samerotte" w:date="2018-08-08T21:28:00Z">
        <w:r w:rsidRPr="000E389D">
          <w:rPr>
            <w:rFonts w:ascii="Arial" w:hAnsi="Arial" w:cs="Arial"/>
            <w:b/>
            <w:bCs/>
            <w:color w:val="FF0000"/>
            <w:sz w:val="22"/>
            <w:szCs w:val="22"/>
            <w:rPrChange w:id="562" w:author="Kerry Ann Samerotte" w:date="2018-08-08T21:53:00Z">
              <w:rPr>
                <w:rFonts w:ascii="Arial" w:hAnsi="Arial" w:cs="Arial"/>
                <w:bCs/>
                <w:color w:val="FF0000"/>
                <w:sz w:val="22"/>
                <w:szCs w:val="22"/>
              </w:rPr>
            </w:rPrChange>
          </w:rPr>
          <w:t>. First</w:t>
        </w:r>
      </w:ins>
      <w:ins w:id="563" w:author="Kerry Ann Samerotte" w:date="2018-08-09T13:34:00Z">
        <w:r w:rsidR="006944C7">
          <w:rPr>
            <w:rFonts w:ascii="Arial" w:hAnsi="Arial" w:cs="Arial"/>
            <w:b/>
            <w:bCs/>
            <w:color w:val="FF0000"/>
            <w:sz w:val="22"/>
            <w:szCs w:val="22"/>
          </w:rPr>
          <w:t xml:space="preserve">, decide on the </w:t>
        </w:r>
      </w:ins>
      <w:ins w:id="564" w:author="Kerry Ann Samerotte" w:date="2018-08-08T21:28:00Z">
        <w:r w:rsidRPr="000E389D">
          <w:rPr>
            <w:rFonts w:ascii="Arial" w:hAnsi="Arial" w:cs="Arial"/>
            <w:b/>
            <w:bCs/>
            <w:color w:val="FF0000"/>
            <w:sz w:val="22"/>
            <w:szCs w:val="22"/>
            <w:rPrChange w:id="565" w:author="Kerry Ann Samerotte" w:date="2018-08-08T21:53:00Z">
              <w:rPr>
                <w:rFonts w:ascii="Arial" w:hAnsi="Arial" w:cs="Arial"/>
                <w:bCs/>
                <w:color w:val="FF0000"/>
                <w:sz w:val="22"/>
                <w:szCs w:val="22"/>
              </w:rPr>
            </w:rPrChange>
          </w:rPr>
          <w:t xml:space="preserve">most important items </w:t>
        </w:r>
      </w:ins>
      <w:ins w:id="566" w:author="Kerry Ann Samerotte" w:date="2018-08-09T13:34:00Z">
        <w:r w:rsidR="006944C7">
          <w:rPr>
            <w:rFonts w:ascii="Arial" w:hAnsi="Arial" w:cs="Arial"/>
            <w:b/>
            <w:bCs/>
            <w:color w:val="FF0000"/>
            <w:sz w:val="22"/>
            <w:szCs w:val="22"/>
          </w:rPr>
          <w:t xml:space="preserve">in this list. Then, </w:t>
        </w:r>
      </w:ins>
      <w:ins w:id="567" w:author="Kerry Ann Samerotte" w:date="2018-08-08T21:28:00Z">
        <w:r w:rsidRPr="000E389D">
          <w:rPr>
            <w:rFonts w:ascii="Arial" w:hAnsi="Arial" w:cs="Arial"/>
            <w:b/>
            <w:bCs/>
            <w:color w:val="FF0000"/>
            <w:sz w:val="22"/>
            <w:szCs w:val="22"/>
            <w:rPrChange w:id="568" w:author="Kerry Ann Samerotte" w:date="2018-08-08T21:53:00Z">
              <w:rPr>
                <w:rFonts w:ascii="Arial" w:hAnsi="Arial" w:cs="Arial"/>
                <w:bCs/>
                <w:color w:val="FF0000"/>
                <w:sz w:val="22"/>
                <w:szCs w:val="22"/>
              </w:rPr>
            </w:rPrChange>
          </w:rPr>
          <w:t xml:space="preserve">let them drive </w:t>
        </w:r>
      </w:ins>
      <w:ins w:id="569" w:author="Kerry Ann Samerotte" w:date="2018-08-09T10:13:00Z">
        <w:r w:rsidR="00240204">
          <w:rPr>
            <w:rFonts w:ascii="Arial" w:hAnsi="Arial" w:cs="Arial"/>
            <w:b/>
            <w:bCs/>
            <w:color w:val="FF0000"/>
            <w:sz w:val="22"/>
            <w:szCs w:val="22"/>
          </w:rPr>
          <w:t xml:space="preserve">section 2 and 3 of </w:t>
        </w:r>
      </w:ins>
      <w:ins w:id="570" w:author="Kerry Ann Samerotte" w:date="2018-08-08T21:28:00Z">
        <w:r w:rsidRPr="000E389D">
          <w:rPr>
            <w:rFonts w:ascii="Arial" w:hAnsi="Arial" w:cs="Arial"/>
            <w:b/>
            <w:bCs/>
            <w:color w:val="FF0000"/>
            <w:sz w:val="22"/>
            <w:szCs w:val="22"/>
            <w:rPrChange w:id="571" w:author="Kerry Ann Samerotte" w:date="2018-08-08T21:53:00Z">
              <w:rPr>
                <w:rFonts w:ascii="Arial" w:hAnsi="Arial" w:cs="Arial"/>
                <w:bCs/>
                <w:color w:val="FF0000"/>
                <w:sz w:val="22"/>
                <w:szCs w:val="22"/>
              </w:rPr>
            </w:rPrChange>
          </w:rPr>
          <w:t>the introduction.</w:t>
        </w:r>
      </w:ins>
    </w:p>
    <w:p w14:paraId="0E816545" w14:textId="638433E4" w:rsidR="0087712A" w:rsidRPr="00EC51A4" w:rsidRDefault="0087712A" w:rsidP="00D065E1">
      <w:pPr>
        <w:widowControl w:val="0"/>
        <w:autoSpaceDE w:val="0"/>
        <w:autoSpaceDN w:val="0"/>
        <w:adjustRightInd w:val="0"/>
        <w:spacing w:after="240" w:line="288" w:lineRule="auto"/>
        <w:rPr>
          <w:ins w:id="572" w:author="Kerry Ann Samerotte" w:date="2018-08-06T09:02:00Z"/>
          <w:rFonts w:ascii="Arial" w:hAnsi="Arial" w:cs="Arial"/>
          <w:bCs/>
          <w:color w:val="FF0000"/>
          <w:sz w:val="22"/>
          <w:szCs w:val="22"/>
        </w:rPr>
      </w:pPr>
    </w:p>
    <w:p w14:paraId="23427F63" w14:textId="77777777" w:rsidR="0087712A" w:rsidRPr="00D065E1" w:rsidRDefault="0087712A" w:rsidP="00D065E1">
      <w:pPr>
        <w:widowControl w:val="0"/>
        <w:autoSpaceDE w:val="0"/>
        <w:autoSpaceDN w:val="0"/>
        <w:adjustRightInd w:val="0"/>
        <w:spacing w:after="240" w:line="288" w:lineRule="auto"/>
        <w:rPr>
          <w:rFonts w:ascii="Arial" w:hAnsi="Arial" w:cs="Arial"/>
          <w:bCs/>
          <w:color w:val="000000"/>
          <w:sz w:val="22"/>
          <w:szCs w:val="22"/>
        </w:rPr>
      </w:pPr>
    </w:p>
    <w:p w14:paraId="3E60C78C" w14:textId="60107BDF" w:rsidR="00AB1A44" w:rsidRDefault="00AB1A44" w:rsidP="00FD7F84">
      <w:pPr>
        <w:widowControl w:val="0"/>
        <w:autoSpaceDE w:val="0"/>
        <w:autoSpaceDN w:val="0"/>
        <w:adjustRightInd w:val="0"/>
        <w:spacing w:after="240"/>
        <w:rPr>
          <w:rFonts w:ascii="Arial" w:hAnsi="Arial" w:cs="Arial"/>
          <w:b/>
          <w:bCs/>
          <w:color w:val="000000"/>
          <w:sz w:val="20"/>
          <w:szCs w:val="20"/>
        </w:rPr>
      </w:pPr>
      <w:r>
        <w:rPr>
          <w:rFonts w:ascii="Arial" w:hAnsi="Arial" w:cs="Arial"/>
          <w:b/>
          <w:bCs/>
          <w:noProof/>
          <w:color w:val="000000"/>
          <w:sz w:val="20"/>
          <w:szCs w:val="20"/>
        </w:rPr>
        <w:lastRenderedPageBreak/>
        <w:drawing>
          <wp:inline distT="0" distB="0" distL="0" distR="0" wp14:anchorId="736D1078" wp14:editId="6EA578A1">
            <wp:extent cx="5943600" cy="4457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hod_fig1.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CDA8979" w14:textId="329F1ABA" w:rsidR="000231B9" w:rsidRDefault="008F4A97" w:rsidP="00FD7F84">
      <w:pPr>
        <w:widowControl w:val="0"/>
        <w:autoSpaceDE w:val="0"/>
        <w:autoSpaceDN w:val="0"/>
        <w:adjustRightInd w:val="0"/>
        <w:spacing w:after="240"/>
        <w:rPr>
          <w:ins w:id="573" w:author="Kerry Ann Samerotte" w:date="2018-08-09T10:14:00Z"/>
          <w:rFonts w:ascii="Arial" w:hAnsi="Arial" w:cs="Arial"/>
          <w:color w:val="000000"/>
          <w:sz w:val="20"/>
          <w:szCs w:val="20"/>
        </w:rPr>
      </w:pPr>
      <w:commentRangeStart w:id="574"/>
      <w:r>
        <w:rPr>
          <w:rFonts w:ascii="Arial" w:hAnsi="Arial" w:cs="Arial"/>
          <w:b/>
          <w:bCs/>
          <w:color w:val="000000"/>
          <w:sz w:val="20"/>
          <w:szCs w:val="20"/>
        </w:rPr>
        <w:t xml:space="preserve">Figure 1. </w:t>
      </w:r>
      <w:commentRangeStart w:id="575"/>
      <w:r>
        <w:rPr>
          <w:rFonts w:ascii="Arial" w:hAnsi="Arial" w:cs="Arial"/>
          <w:b/>
          <w:bCs/>
          <w:color w:val="000000"/>
          <w:sz w:val="20"/>
          <w:szCs w:val="20"/>
        </w:rPr>
        <w:t xml:space="preserve">Fisher’s geometric model and approaches to infer dimensionality. </w:t>
      </w:r>
      <w:commentRangeEnd w:id="574"/>
      <w:r w:rsidR="004F5205">
        <w:rPr>
          <w:rStyle w:val="CommentReference"/>
        </w:rPr>
        <w:commentReference w:id="574"/>
      </w:r>
      <w:commentRangeEnd w:id="575"/>
      <w:r w:rsidR="000D460A">
        <w:rPr>
          <w:rStyle w:val="CommentReference"/>
        </w:rPr>
        <w:commentReference w:id="575"/>
      </w:r>
      <w:r>
        <w:rPr>
          <w:rFonts w:ascii="Arial" w:hAnsi="Arial" w:cs="Arial"/>
          <w:b/>
          <w:bCs/>
          <w:color w:val="000000"/>
          <w:sz w:val="20"/>
          <w:szCs w:val="20"/>
        </w:rPr>
        <w:t>A.</w:t>
      </w:r>
      <w:r>
        <w:rPr>
          <w:rFonts w:ascii="Arial" w:hAnsi="Arial" w:cs="Arial"/>
          <w:color w:val="000000"/>
          <w:sz w:val="20"/>
          <w:szCs w:val="20"/>
        </w:rPr>
        <w:t xml:space="preserve"> In Fisher’s geometric model, </w:t>
      </w:r>
      <w:del w:id="576" w:author="Kerry Ann Samerotte" w:date="2018-08-06T21:07:00Z">
        <w:r w:rsidDel="00667C60">
          <w:rPr>
            <w:rFonts w:ascii="Arial" w:hAnsi="Arial" w:cs="Arial"/>
            <w:color w:val="000000"/>
            <w:sz w:val="20"/>
            <w:szCs w:val="20"/>
          </w:rPr>
          <w:delText xml:space="preserve">traits </w:delText>
        </w:r>
      </w:del>
      <w:ins w:id="577" w:author="Kerry Ann Samerotte" w:date="2018-08-06T21:07:00Z">
        <w:r w:rsidR="00667C60">
          <w:rPr>
            <w:rFonts w:ascii="Arial" w:hAnsi="Arial" w:cs="Arial"/>
            <w:color w:val="000000"/>
            <w:sz w:val="20"/>
            <w:szCs w:val="20"/>
          </w:rPr>
          <w:t xml:space="preserve">phenotypes </w:t>
        </w:r>
      </w:ins>
      <w:ins w:id="578" w:author="Kerry Ann Samerotte" w:date="2018-08-06T21:06:00Z">
        <w:r w:rsidR="00667C60">
          <w:rPr>
            <w:rFonts w:ascii="Arial" w:hAnsi="Arial" w:cs="Arial"/>
            <w:color w:val="000000"/>
            <w:sz w:val="20"/>
            <w:szCs w:val="20"/>
          </w:rPr>
          <w:t xml:space="preserve">are represented as orthogonal dimensions </w:t>
        </w:r>
      </w:ins>
      <w:del w:id="579" w:author="Kerry Ann Samerotte" w:date="2018-08-06T21:07:00Z">
        <w:r w:rsidDel="00667C60">
          <w:rPr>
            <w:rFonts w:ascii="Arial" w:hAnsi="Arial" w:cs="Arial"/>
            <w:color w:val="000000"/>
            <w:sz w:val="20"/>
            <w:szCs w:val="20"/>
          </w:rPr>
          <w:delText xml:space="preserve">have independent effects on fitness, </w:delText>
        </w:r>
      </w:del>
      <w:r>
        <w:rPr>
          <w:rFonts w:ascii="Arial" w:hAnsi="Arial" w:cs="Arial"/>
          <w:color w:val="000000"/>
          <w:sz w:val="20"/>
          <w:szCs w:val="20"/>
        </w:rPr>
        <w:t xml:space="preserve">and mutations are represented </w:t>
      </w:r>
      <w:ins w:id="580" w:author="Kerry Ann Samerotte" w:date="2018-08-06T21:07:00Z">
        <w:r w:rsidR="00667C60">
          <w:rPr>
            <w:rFonts w:ascii="Arial" w:hAnsi="Arial" w:cs="Arial"/>
            <w:color w:val="000000"/>
            <w:sz w:val="20"/>
            <w:szCs w:val="20"/>
          </w:rPr>
          <w:t>as</w:t>
        </w:r>
      </w:ins>
      <w:del w:id="581" w:author="Kerry Ann Samerotte" w:date="2018-08-06T21:07:00Z">
        <w:r w:rsidDel="00667C60">
          <w:rPr>
            <w:rFonts w:ascii="Arial" w:hAnsi="Arial" w:cs="Arial"/>
            <w:color w:val="000000"/>
            <w:sz w:val="20"/>
            <w:szCs w:val="20"/>
          </w:rPr>
          <w:delText>by</w:delText>
        </w:r>
      </w:del>
      <w:r>
        <w:rPr>
          <w:rFonts w:ascii="Arial" w:hAnsi="Arial" w:cs="Arial"/>
          <w:color w:val="000000"/>
          <w:sz w:val="20"/>
          <w:szCs w:val="20"/>
        </w:rPr>
        <w:t xml:space="preserve"> vectors in phenotype space</w:t>
      </w:r>
      <w:del w:id="582" w:author="Kerry Ann Samerotte" w:date="2018-08-06T21:07:00Z">
        <w:r w:rsidDel="00667C60">
          <w:rPr>
            <w:rFonts w:ascii="Arial" w:hAnsi="Arial" w:cs="Arial"/>
            <w:color w:val="000000"/>
            <w:sz w:val="20"/>
            <w:szCs w:val="20"/>
          </w:rPr>
          <w:delText>, where the new mutant genotype is represented by a new location</w:delText>
        </w:r>
      </w:del>
      <w:r>
        <w:rPr>
          <w:rFonts w:ascii="Arial" w:hAnsi="Arial" w:cs="Arial"/>
          <w:color w:val="000000"/>
          <w:sz w:val="20"/>
          <w:szCs w:val="20"/>
        </w:rPr>
        <w:t xml:space="preserve">. </w:t>
      </w:r>
      <w:ins w:id="583" w:author="Kerry Ann Samerotte" w:date="2018-08-06T21:07:00Z">
        <w:r w:rsidR="00667C60">
          <w:rPr>
            <w:rFonts w:ascii="Arial" w:hAnsi="Arial" w:cs="Arial"/>
            <w:color w:val="000000"/>
            <w:sz w:val="20"/>
            <w:szCs w:val="20"/>
          </w:rPr>
          <w:t>The f</w:t>
        </w:r>
      </w:ins>
      <w:del w:id="584" w:author="Kerry Ann Samerotte" w:date="2018-08-06T21:07:00Z">
        <w:r w:rsidDel="00667C60">
          <w:rPr>
            <w:rFonts w:ascii="Arial" w:hAnsi="Arial" w:cs="Arial"/>
            <w:color w:val="000000"/>
            <w:sz w:val="20"/>
            <w:szCs w:val="20"/>
          </w:rPr>
          <w:delText>F</w:delText>
        </w:r>
      </w:del>
      <w:r>
        <w:rPr>
          <w:rFonts w:ascii="Arial" w:hAnsi="Arial" w:cs="Arial"/>
          <w:color w:val="000000"/>
          <w:sz w:val="20"/>
          <w:szCs w:val="20"/>
        </w:rPr>
        <w:t xml:space="preserve">itness </w:t>
      </w:r>
      <w:ins w:id="585" w:author="Kerry Ann Samerotte" w:date="2018-08-06T21:07:00Z">
        <w:r w:rsidR="00667C60">
          <w:rPr>
            <w:rFonts w:ascii="Arial" w:hAnsi="Arial" w:cs="Arial"/>
            <w:color w:val="000000"/>
            <w:sz w:val="20"/>
            <w:szCs w:val="20"/>
          </w:rPr>
          <w:t xml:space="preserve">of each mutant </w:t>
        </w:r>
      </w:ins>
      <w:r>
        <w:rPr>
          <w:rFonts w:ascii="Arial" w:hAnsi="Arial" w:cs="Arial"/>
          <w:color w:val="000000"/>
          <w:sz w:val="20"/>
          <w:szCs w:val="20"/>
        </w:rPr>
        <w:t xml:space="preserve">is determined by </w:t>
      </w:r>
      <w:ins w:id="586" w:author="Kerry Ann Samerotte" w:date="2018-08-06T21:08:00Z">
        <w:r w:rsidR="00667C60">
          <w:rPr>
            <w:rFonts w:ascii="Arial" w:hAnsi="Arial" w:cs="Arial"/>
            <w:color w:val="000000"/>
            <w:sz w:val="20"/>
            <w:szCs w:val="20"/>
          </w:rPr>
          <w:t xml:space="preserve">its </w:t>
        </w:r>
      </w:ins>
      <w:r>
        <w:rPr>
          <w:rFonts w:ascii="Arial" w:hAnsi="Arial" w:cs="Arial"/>
          <w:color w:val="000000"/>
          <w:sz w:val="20"/>
          <w:szCs w:val="20"/>
        </w:rPr>
        <w:t xml:space="preserve">the distance from the </w:t>
      </w:r>
      <w:del w:id="587" w:author="Kerry Ann Samerotte" w:date="2018-08-06T21:09:00Z">
        <w:r w:rsidDel="00063199">
          <w:rPr>
            <w:rFonts w:ascii="Arial" w:hAnsi="Arial" w:cs="Arial"/>
            <w:color w:val="000000"/>
            <w:sz w:val="20"/>
            <w:szCs w:val="20"/>
          </w:rPr>
          <w:delText xml:space="preserve">optimum </w:delText>
        </w:r>
      </w:del>
      <w:ins w:id="588" w:author="Kerry Ann Samerotte" w:date="2018-08-06T21:09:00Z">
        <w:r w:rsidR="00063199">
          <w:rPr>
            <w:rFonts w:ascii="Arial" w:hAnsi="Arial" w:cs="Arial"/>
            <w:color w:val="000000"/>
            <w:sz w:val="20"/>
            <w:szCs w:val="20"/>
          </w:rPr>
          <w:t xml:space="preserve">origin, </w:t>
        </w:r>
      </w:ins>
      <w:ins w:id="589" w:author="Kerry Ann Samerotte" w:date="2018-08-06T21:08:00Z">
        <w:r w:rsidR="00667C60">
          <w:rPr>
            <w:rFonts w:ascii="Arial" w:hAnsi="Arial" w:cs="Arial"/>
            <w:color w:val="000000"/>
            <w:sz w:val="20"/>
            <w:szCs w:val="20"/>
          </w:rPr>
          <w:t xml:space="preserve">relative to </w:t>
        </w:r>
      </w:ins>
      <w:ins w:id="590" w:author="Kerry Ann Samerotte" w:date="2018-08-06T21:09:00Z">
        <w:r w:rsidR="00063199">
          <w:rPr>
            <w:rFonts w:ascii="Arial" w:hAnsi="Arial" w:cs="Arial"/>
            <w:color w:val="000000"/>
            <w:sz w:val="20"/>
            <w:szCs w:val="20"/>
          </w:rPr>
          <w:t>the distance from the origin to the ancestral genotype (black diamond)</w:t>
        </w:r>
      </w:ins>
      <w:del w:id="591" w:author="Kerry Ann Samerotte" w:date="2018-08-06T21:08:00Z">
        <w:r w:rsidDel="00667C60">
          <w:rPr>
            <w:rFonts w:ascii="Arial" w:hAnsi="Arial" w:cs="Arial"/>
            <w:color w:val="000000"/>
            <w:sz w:val="20"/>
            <w:szCs w:val="20"/>
          </w:rPr>
          <w:delText>(denoted by gray circle)</w:delText>
        </w:r>
      </w:del>
      <w:r>
        <w:rPr>
          <w:rFonts w:ascii="Arial" w:hAnsi="Arial" w:cs="Arial"/>
          <w:color w:val="000000"/>
          <w:sz w:val="20"/>
          <w:szCs w:val="20"/>
        </w:rPr>
        <w:t>. Thus, everything the same distance away from the origin as the ancestor is neutral (on dashed line), and everything closer is adaptive.</w:t>
      </w:r>
      <w:r>
        <w:rPr>
          <w:rFonts w:ascii="Arial" w:hAnsi="Arial" w:cs="Arial"/>
          <w:b/>
          <w:bCs/>
          <w:color w:val="000000"/>
          <w:sz w:val="20"/>
          <w:szCs w:val="20"/>
        </w:rPr>
        <w:t xml:space="preserve"> B.</w:t>
      </w:r>
      <w:r>
        <w:rPr>
          <w:rFonts w:ascii="Arial" w:hAnsi="Arial" w:cs="Arial"/>
          <w:color w:val="000000"/>
          <w:sz w:val="20"/>
          <w:szCs w:val="20"/>
        </w:rPr>
        <w:t xml:space="preserve"> Estimating the number of dimensions using the distribution of fitness effects assumes a fixed mutation distribution and that the ancestor is optimally fit.</w:t>
      </w:r>
      <w:r>
        <w:rPr>
          <w:rFonts w:ascii="Arial" w:hAnsi="Arial" w:cs="Arial"/>
          <w:b/>
          <w:bCs/>
          <w:color w:val="000000"/>
          <w:sz w:val="20"/>
          <w:szCs w:val="20"/>
        </w:rPr>
        <w:t xml:space="preserve"> C. </w:t>
      </w:r>
      <w:r>
        <w:rPr>
          <w:rFonts w:ascii="Arial" w:hAnsi="Arial" w:cs="Arial"/>
          <w:color w:val="000000"/>
          <w:sz w:val="20"/>
          <w:szCs w:val="20"/>
        </w:rPr>
        <w:t xml:space="preserve">Estimating the number of dimensions using epistasis data assumes a mutation distribution and also that the effect of mutations on phenotype is additive, i.e. the vector representing a double mutation is the sum of the vectors of the subsequent single mutations. </w:t>
      </w:r>
      <w:r>
        <w:rPr>
          <w:rFonts w:ascii="Arial" w:hAnsi="Arial" w:cs="Arial"/>
          <w:b/>
          <w:bCs/>
          <w:color w:val="000000"/>
          <w:sz w:val="20"/>
          <w:szCs w:val="20"/>
        </w:rPr>
        <w:t>D.</w:t>
      </w:r>
      <w:r>
        <w:rPr>
          <w:rFonts w:ascii="Arial" w:hAnsi="Arial" w:cs="Arial"/>
          <w:color w:val="000000"/>
          <w:sz w:val="20"/>
          <w:szCs w:val="20"/>
        </w:rPr>
        <w:t xml:space="preserve"> Our approach. We use subtle environmental perturbations to triangulate mutants and conditions. Relative fitness measurements give us information about the distance between a mutant and the condition’s optimum, relative to the distance between the ancestor and that optimum. </w:t>
      </w:r>
    </w:p>
    <w:p w14:paraId="1CD12E09" w14:textId="1FDFC84B" w:rsidR="00240204" w:rsidRDefault="00240204" w:rsidP="00FD7F84">
      <w:pPr>
        <w:widowControl w:val="0"/>
        <w:autoSpaceDE w:val="0"/>
        <w:autoSpaceDN w:val="0"/>
        <w:adjustRightInd w:val="0"/>
        <w:spacing w:after="240"/>
        <w:rPr>
          <w:ins w:id="592" w:author="Kerry Ann Samerotte" w:date="2018-08-09T10:14:00Z"/>
          <w:rFonts w:ascii="Arial" w:hAnsi="Arial" w:cs="Arial"/>
          <w:color w:val="000000"/>
          <w:sz w:val="20"/>
          <w:szCs w:val="20"/>
        </w:rPr>
      </w:pPr>
    </w:p>
    <w:p w14:paraId="6713A17D" w14:textId="772713BF" w:rsidR="00240204" w:rsidRDefault="00240204" w:rsidP="00FD7F84">
      <w:pPr>
        <w:widowControl w:val="0"/>
        <w:autoSpaceDE w:val="0"/>
        <w:autoSpaceDN w:val="0"/>
        <w:adjustRightInd w:val="0"/>
        <w:spacing w:after="240"/>
        <w:rPr>
          <w:ins w:id="593" w:author="Kerry Ann Samerotte" w:date="2018-08-09T10:14:00Z"/>
          <w:rFonts w:ascii="Arial" w:hAnsi="Arial" w:cs="Arial"/>
          <w:color w:val="000000"/>
          <w:sz w:val="20"/>
          <w:szCs w:val="20"/>
        </w:rPr>
      </w:pPr>
    </w:p>
    <w:p w14:paraId="312D7056" w14:textId="373B6716" w:rsidR="00240204" w:rsidRDefault="00240204" w:rsidP="00FD7F84">
      <w:pPr>
        <w:widowControl w:val="0"/>
        <w:autoSpaceDE w:val="0"/>
        <w:autoSpaceDN w:val="0"/>
        <w:adjustRightInd w:val="0"/>
        <w:spacing w:after="240"/>
        <w:rPr>
          <w:ins w:id="594" w:author="Kerry Ann Samerotte" w:date="2018-08-09T10:14:00Z"/>
          <w:rFonts w:ascii="Arial" w:hAnsi="Arial" w:cs="Arial"/>
          <w:color w:val="000000"/>
          <w:sz w:val="20"/>
          <w:szCs w:val="20"/>
        </w:rPr>
      </w:pPr>
    </w:p>
    <w:p w14:paraId="7CEE9AA5" w14:textId="68AF9C1B" w:rsidR="00240204" w:rsidRDefault="00240204" w:rsidP="00FD7F84">
      <w:pPr>
        <w:widowControl w:val="0"/>
        <w:autoSpaceDE w:val="0"/>
        <w:autoSpaceDN w:val="0"/>
        <w:adjustRightInd w:val="0"/>
        <w:spacing w:after="240"/>
        <w:rPr>
          <w:ins w:id="595" w:author="Kerry Ann Samerotte" w:date="2018-08-09T10:14:00Z"/>
          <w:rFonts w:ascii="Arial" w:hAnsi="Arial" w:cs="Arial"/>
          <w:color w:val="000000"/>
          <w:sz w:val="20"/>
          <w:szCs w:val="20"/>
        </w:rPr>
      </w:pPr>
    </w:p>
    <w:p w14:paraId="3404B4DD" w14:textId="339B6232" w:rsidR="00240204" w:rsidRDefault="00240204" w:rsidP="00FD7F84">
      <w:pPr>
        <w:widowControl w:val="0"/>
        <w:autoSpaceDE w:val="0"/>
        <w:autoSpaceDN w:val="0"/>
        <w:adjustRightInd w:val="0"/>
        <w:spacing w:after="240"/>
        <w:rPr>
          <w:ins w:id="596" w:author="Kerry Ann Samerotte" w:date="2018-08-09T10:14:00Z"/>
          <w:rFonts w:ascii="Arial" w:hAnsi="Arial" w:cs="Arial"/>
          <w:color w:val="000000"/>
          <w:sz w:val="20"/>
          <w:szCs w:val="20"/>
        </w:rPr>
      </w:pPr>
    </w:p>
    <w:p w14:paraId="31B468CD" w14:textId="71254973" w:rsidR="00240204" w:rsidRDefault="00240204" w:rsidP="00FD7F84">
      <w:pPr>
        <w:widowControl w:val="0"/>
        <w:autoSpaceDE w:val="0"/>
        <w:autoSpaceDN w:val="0"/>
        <w:adjustRightInd w:val="0"/>
        <w:spacing w:after="240"/>
        <w:rPr>
          <w:rFonts w:ascii="Arial" w:hAnsi="Arial" w:cs="Arial"/>
          <w:color w:val="000000"/>
          <w:sz w:val="20"/>
          <w:szCs w:val="20"/>
        </w:rPr>
      </w:pPr>
    </w:p>
    <w:p w14:paraId="76D8CEE1" w14:textId="58ECB4D2" w:rsidR="000231B9" w:rsidRPr="00A61656" w:rsidDel="00240204" w:rsidRDefault="000231B9" w:rsidP="00A61656">
      <w:pPr>
        <w:widowControl w:val="0"/>
        <w:autoSpaceDE w:val="0"/>
        <w:autoSpaceDN w:val="0"/>
        <w:adjustRightInd w:val="0"/>
        <w:spacing w:after="240" w:line="288" w:lineRule="auto"/>
        <w:rPr>
          <w:del w:id="597" w:author="Kerry Ann Samerotte" w:date="2018-08-09T10:13:00Z"/>
          <w:rFonts w:ascii="Arial" w:hAnsi="Arial" w:cs="Arial"/>
          <w:b/>
          <w:bCs/>
          <w:color w:val="000000"/>
          <w:sz w:val="22"/>
          <w:szCs w:val="22"/>
        </w:rPr>
      </w:pPr>
      <w:del w:id="598" w:author="Kerry Ann Samerotte" w:date="2018-08-09T10:13:00Z">
        <w:r w:rsidDel="00240204">
          <w:rPr>
            <w:rFonts w:ascii="Arial" w:hAnsi="Arial" w:cs="Arial"/>
            <w:b/>
            <w:bCs/>
            <w:color w:val="000000"/>
            <w:sz w:val="22"/>
            <w:szCs w:val="22"/>
          </w:rPr>
          <w:lastRenderedPageBreak/>
          <w:delText>Methods</w:delText>
        </w:r>
      </w:del>
    </w:p>
    <w:p w14:paraId="49F1438B" w14:textId="10EEF220" w:rsidR="00E53292" w:rsidDel="00240204" w:rsidRDefault="009B3EC5" w:rsidP="008F4A97">
      <w:pPr>
        <w:widowControl w:val="0"/>
        <w:autoSpaceDE w:val="0"/>
        <w:autoSpaceDN w:val="0"/>
        <w:adjustRightInd w:val="0"/>
        <w:spacing w:after="240" w:line="288" w:lineRule="auto"/>
        <w:rPr>
          <w:del w:id="599" w:author="Kerry Ann Samerotte" w:date="2018-08-09T10:13:00Z"/>
          <w:rFonts w:ascii="Arial" w:hAnsi="Arial" w:cs="Arial"/>
          <w:color w:val="000000"/>
          <w:sz w:val="22"/>
          <w:szCs w:val="22"/>
        </w:rPr>
      </w:pPr>
      <w:del w:id="600" w:author="Kerry Ann Samerotte" w:date="2018-08-09T10:13:00Z">
        <w:r w:rsidDel="00240204">
          <w:rPr>
            <w:rFonts w:ascii="Arial" w:hAnsi="Arial" w:cs="Arial"/>
            <w:color w:val="000000"/>
            <w:sz w:val="22"/>
            <w:szCs w:val="22"/>
          </w:rPr>
          <w:delText>W</w:delText>
        </w:r>
        <w:r w:rsidR="00FD7F84" w:rsidDel="00240204">
          <w:rPr>
            <w:rFonts w:ascii="Arial" w:hAnsi="Arial" w:cs="Arial"/>
            <w:color w:val="000000"/>
            <w:sz w:val="22"/>
            <w:szCs w:val="22"/>
          </w:rPr>
          <w:delText>e consider an explicit mod</w:delText>
        </w:r>
        <w:r w:rsidR="00487106" w:rsidDel="00240204">
          <w:rPr>
            <w:rFonts w:ascii="Arial" w:hAnsi="Arial" w:cs="Arial"/>
            <w:color w:val="000000"/>
            <w:sz w:val="22"/>
            <w:szCs w:val="22"/>
          </w:rPr>
          <w:delText>el of phenotypic evolution analogous to</w:delText>
        </w:r>
        <w:r w:rsidR="008527D2" w:rsidDel="00240204">
          <w:rPr>
            <w:rFonts w:ascii="Arial" w:hAnsi="Arial" w:cs="Arial"/>
            <w:color w:val="000000"/>
            <w:sz w:val="22"/>
            <w:szCs w:val="22"/>
          </w:rPr>
          <w:delText xml:space="preserve"> Fisher’s Geometric Model </w:delText>
        </w:r>
        <w:r w:rsidR="008527D2" w:rsidDel="00240204">
          <w:rPr>
            <w:rFonts w:ascii="Arial" w:hAnsi="Arial" w:cs="Arial"/>
            <w:color w:val="000000"/>
            <w:sz w:val="22"/>
            <w:szCs w:val="22"/>
          </w:rPr>
          <w:fldChar w:fldCharType="begin" w:fldLock="1"/>
        </w:r>
        <w:r w:rsidR="00E111CB" w:rsidDel="00240204">
          <w:rPr>
            <w:rFonts w:ascii="Arial" w:hAnsi="Arial" w:cs="Arial"/>
            <w:color w:val="000000"/>
            <w:sz w:val="22"/>
            <w:szCs w:val="22"/>
          </w:rPr>
          <w:delInstrText>ADDIN CSL_CITATION { "citationItems" : [ { "id" : "ITEM-1", "itemData" : { "author" : [ { "dropping-particle" : "", "family" : "Fisher", "given" : "R. A.", "non-dropping-particle" : "", "parse-names" : false, "suffix" : "" } ], "id" : "ITEM-1", "issued" : { "date-parts" : [ [ "1930" ] ] }, "publisher" : "Oxford University Press", "publisher-place" : "Oxford", "title" : "The Genetical Theory of Natural Selection", "type" : "book" }, "uris" : [ "http://www.mendeley.com/documents/?uuid=93ac010c-07c1-4f7a-a76d-8c19e310753c" ] } ], "mendeley" : { "formattedCitation" : "(Fisher 1930)", "plainTextFormattedCitation" : "(Fisher 1930)", "previouslyFormattedCitation" : "(Fisher 1930)" }, "properties" : { "noteIndex" : 0 }, "schema" : "https://github.com/citation-style-language/schema/raw/master/csl-citation.json" }</w:delInstrText>
        </w:r>
        <w:r w:rsidR="008527D2" w:rsidDel="00240204">
          <w:rPr>
            <w:rFonts w:ascii="Arial" w:hAnsi="Arial" w:cs="Arial"/>
            <w:color w:val="000000"/>
            <w:sz w:val="22"/>
            <w:szCs w:val="22"/>
          </w:rPr>
          <w:fldChar w:fldCharType="separate"/>
        </w:r>
        <w:r w:rsidR="008527D2" w:rsidRPr="008527D2" w:rsidDel="00240204">
          <w:rPr>
            <w:rFonts w:ascii="Arial" w:hAnsi="Arial" w:cs="Arial"/>
            <w:noProof/>
            <w:color w:val="000000"/>
            <w:sz w:val="22"/>
            <w:szCs w:val="22"/>
          </w:rPr>
          <w:delText>(Fisher 1930)</w:delText>
        </w:r>
        <w:r w:rsidR="008527D2" w:rsidDel="00240204">
          <w:rPr>
            <w:rFonts w:ascii="Arial" w:hAnsi="Arial" w:cs="Arial"/>
            <w:color w:val="000000"/>
            <w:sz w:val="22"/>
            <w:szCs w:val="22"/>
          </w:rPr>
          <w:fldChar w:fldCharType="end"/>
        </w:r>
        <w:r w:rsidR="00FD7F84" w:rsidDel="00240204">
          <w:rPr>
            <w:rFonts w:ascii="Arial" w:hAnsi="Arial" w:cs="Arial"/>
            <w:color w:val="000000"/>
            <w:sz w:val="22"/>
            <w:szCs w:val="22"/>
          </w:rPr>
          <w:delText xml:space="preserve">. </w:delText>
        </w:r>
        <w:r w:rsidR="00487106" w:rsidDel="00240204">
          <w:rPr>
            <w:rFonts w:ascii="Arial" w:hAnsi="Arial" w:cs="Arial"/>
            <w:color w:val="000000"/>
            <w:sz w:val="22"/>
            <w:szCs w:val="22"/>
          </w:rPr>
          <w:delText>P</w:delText>
        </w:r>
        <w:r w:rsidR="008527D2" w:rsidDel="00240204">
          <w:rPr>
            <w:rFonts w:ascii="Arial" w:hAnsi="Arial" w:cs="Arial"/>
            <w:color w:val="000000"/>
            <w:sz w:val="22"/>
            <w:szCs w:val="22"/>
          </w:rPr>
          <w:delText xml:space="preserve">henotypes are depicted as orthogonal axes in a </w:delText>
        </w:r>
        <w:r w:rsidR="00952890" w:rsidDel="00240204">
          <w:rPr>
            <w:rFonts w:ascii="Arial" w:hAnsi="Arial" w:cs="Arial"/>
            <w:i/>
            <w:color w:val="000000"/>
            <w:sz w:val="22"/>
            <w:szCs w:val="22"/>
          </w:rPr>
          <w:delText>D</w:delText>
        </w:r>
        <w:r w:rsidR="008527D2" w:rsidDel="00240204">
          <w:rPr>
            <w:rFonts w:ascii="Arial" w:hAnsi="Arial" w:cs="Arial"/>
            <w:color w:val="000000"/>
            <w:sz w:val="22"/>
            <w:szCs w:val="22"/>
          </w:rPr>
          <w:delText>-dimensional space, with the number of dimensions</w:delText>
        </w:r>
        <w:r w:rsidR="004B5991" w:rsidDel="00240204">
          <w:rPr>
            <w:rFonts w:ascii="Arial" w:hAnsi="Arial" w:cs="Arial"/>
            <w:color w:val="000000"/>
            <w:sz w:val="22"/>
            <w:szCs w:val="22"/>
          </w:rPr>
          <w:delText xml:space="preserve">, </w:delText>
        </w:r>
        <w:r w:rsidR="00952890" w:rsidDel="00240204">
          <w:rPr>
            <w:rFonts w:ascii="Arial" w:hAnsi="Arial" w:cs="Arial"/>
            <w:i/>
            <w:color w:val="000000"/>
            <w:sz w:val="22"/>
            <w:szCs w:val="22"/>
          </w:rPr>
          <w:delText>D</w:delText>
        </w:r>
        <w:r w:rsidR="004B5991" w:rsidDel="00240204">
          <w:rPr>
            <w:rFonts w:ascii="Arial" w:hAnsi="Arial" w:cs="Arial"/>
            <w:i/>
            <w:color w:val="000000"/>
            <w:sz w:val="22"/>
            <w:szCs w:val="22"/>
          </w:rPr>
          <w:delText>,</w:delText>
        </w:r>
        <w:r w:rsidR="00514E6A" w:rsidDel="00240204">
          <w:rPr>
            <w:rFonts w:ascii="Arial" w:hAnsi="Arial" w:cs="Arial"/>
            <w:color w:val="000000"/>
            <w:sz w:val="22"/>
            <w:szCs w:val="22"/>
          </w:rPr>
          <w:delText xml:space="preserve"> representing the number of traits</w:delText>
        </w:r>
        <w:r w:rsidR="008527D2" w:rsidDel="00240204">
          <w:rPr>
            <w:rFonts w:ascii="Arial" w:hAnsi="Arial" w:cs="Arial"/>
            <w:color w:val="000000"/>
            <w:sz w:val="22"/>
            <w:szCs w:val="22"/>
          </w:rPr>
          <w:delText xml:space="preserve"> possibly relevant in this space. Organisms </w:delText>
        </w:r>
        <w:r w:rsidDel="00240204">
          <w:rPr>
            <w:rFonts w:ascii="Arial" w:hAnsi="Arial" w:cs="Arial"/>
            <w:color w:val="000000"/>
            <w:sz w:val="22"/>
            <w:szCs w:val="22"/>
          </w:rPr>
          <w:delText xml:space="preserve">are depicted as points in this </w:delText>
        </w:r>
        <w:r w:rsidR="00952890" w:rsidDel="00240204">
          <w:rPr>
            <w:rFonts w:ascii="Arial" w:hAnsi="Arial" w:cs="Arial"/>
            <w:i/>
            <w:color w:val="000000"/>
            <w:sz w:val="22"/>
            <w:szCs w:val="22"/>
          </w:rPr>
          <w:delText>D</w:delText>
        </w:r>
        <w:r w:rsidR="008527D2" w:rsidDel="00240204">
          <w:rPr>
            <w:rFonts w:ascii="Arial" w:hAnsi="Arial" w:cs="Arial"/>
            <w:color w:val="000000"/>
            <w:sz w:val="22"/>
            <w:szCs w:val="22"/>
          </w:rPr>
          <w:delText xml:space="preserve">-dimensional space, with </w:delText>
        </w:r>
        <w:r w:rsidDel="00240204">
          <w:rPr>
            <w:rFonts w:ascii="Arial" w:hAnsi="Arial" w:cs="Arial"/>
            <w:color w:val="000000"/>
            <w:sz w:val="22"/>
            <w:szCs w:val="22"/>
          </w:rPr>
          <w:delText xml:space="preserve">their position determined by the combination of phenotypes represented by that particular organism. An organism’s absolute fitness in a particular environment is determined by a function </w:delText>
        </w:r>
        <w:r w:rsidR="00E53292" w:rsidDel="00240204">
          <w:rPr>
            <w:rFonts w:ascii="Arial" w:hAnsi="Arial" w:cs="Arial"/>
            <w:color w:val="000000"/>
            <w:sz w:val="22"/>
            <w:szCs w:val="22"/>
          </w:rPr>
          <w:delText>of its distance from an optimal phenotype</w:delText>
        </w:r>
        <w:r w:rsidR="00514E6A" w:rsidDel="00240204">
          <w:rPr>
            <w:rFonts w:ascii="Arial" w:hAnsi="Arial" w:cs="Arial"/>
            <w:color w:val="000000"/>
            <w:sz w:val="22"/>
            <w:szCs w:val="22"/>
          </w:rPr>
          <w:delText xml:space="preserve">. </w:delText>
        </w:r>
      </w:del>
    </w:p>
    <w:p w14:paraId="2574D649" w14:textId="19BC6F60" w:rsidR="00487106" w:rsidDel="00240204" w:rsidRDefault="00E111CB" w:rsidP="008F4A97">
      <w:pPr>
        <w:widowControl w:val="0"/>
        <w:autoSpaceDE w:val="0"/>
        <w:autoSpaceDN w:val="0"/>
        <w:adjustRightInd w:val="0"/>
        <w:spacing w:after="240" w:line="288" w:lineRule="auto"/>
        <w:rPr>
          <w:del w:id="601" w:author="Kerry Ann Samerotte" w:date="2018-08-09T10:13:00Z"/>
          <w:rFonts w:ascii="Arial" w:hAnsi="Arial" w:cs="Arial"/>
          <w:color w:val="000000"/>
          <w:sz w:val="22"/>
          <w:szCs w:val="22"/>
        </w:rPr>
      </w:pPr>
      <w:del w:id="602" w:author="Kerry Ann Samerotte" w:date="2018-08-09T10:13:00Z">
        <w:r w:rsidDel="00240204">
          <w:rPr>
            <w:rFonts w:ascii="Arial" w:hAnsi="Arial" w:cs="Arial"/>
            <w:color w:val="000000"/>
            <w:sz w:val="22"/>
            <w:szCs w:val="22"/>
          </w:rPr>
          <w:delText xml:space="preserve">Our implementation of the model makes some inherent assumptions about the fitness function that determines fitness in each environment. First, it assumes that each trait contributes independently to fitness in any given environment – this can be done by transforming the space if considering a single optimum </w:delText>
        </w:r>
        <w:r w:rsidDel="00240204">
          <w:rPr>
            <w:rFonts w:ascii="Arial" w:hAnsi="Arial" w:cs="Arial"/>
            <w:color w:val="000000"/>
            <w:sz w:val="22"/>
            <w:szCs w:val="22"/>
          </w:rPr>
          <w:fldChar w:fldCharType="begin" w:fldLock="1"/>
        </w:r>
        <w:r w:rsidR="00C53EE7" w:rsidDel="00240204">
          <w:rPr>
            <w:rFonts w:ascii="Arial" w:hAnsi="Arial" w:cs="Arial"/>
            <w:color w:val="000000"/>
            <w:sz w:val="22"/>
            <w:szCs w:val="22"/>
          </w:rPr>
          <w:delInstrText>ADDIN CSL_CITATION { "citationItems" : [ { "id" : "ITEM-1", "itemData" : { "DOI" : "10.1111/j.0014-3820.2006.tb01169.x", "ISBN" : "0014-3820 (Print)\\r0014-3820 (Linking)", "ISSN" : "0014-3820", "PMID" : "16817531", "abstract" : "The evolution of complex organisms is a puzzle for evolutionary theory because beneficial mutations should be less frequent in complex organisms, an effect termed \"cost of complexity.\" However, little is known about how the distribution of mutation fitness effects (f(s)) varies across genomes. The main theoretical framework to address this issue is Fisher's geometric model and related phenotypic landscape models. However, it suffers from several restrictive assumptions. In this paper, we intend to show how several of these limitations may be overcome. We then propose a model of f(s) that extends Fisher's model to account for arbitrary mutational and selective interactions among n traits. We show that these interactions result in f(s) that would be predicted by a much smaller number of independent traits. We test our predictions by comparing empirical f(s) across species of various gene numbers as a surrogate to complexity. This survey reveals, as predicted, that mutations tend to be more deleterious, less variable, and less skewed in higher organisms. However, only limited difference in the shape of f(s) is observed from Escherichia coli to nematodes or fruit flies, a pattern consistent with a model of random phenotypic interactions across many traits. Overall, these results suggest that there may be a cost to phenotypic complexity although much weaker than previously suggested by earlier theoretical works. More generally, the model seems to qualitatively capture and possibly explain the variation of f(s) from lower to higher organisms, which opens a large array of potential applications in evolutionary genetics.", "author" : [ { "dropping-particle" : "", "family" : "Martin", "given" : "Guillaume", "non-dropping-particle" : "", "parse-names" : false, "suffix" : "" }, { "dropping-particle" : "", "family" : "Lenormand", "given" : "Thomas", "non-dropping-particle" : "", "parse-names" : false, "suffix" : "" } ], "container-title" : "Evolution; international journal of organic evolution", "id" : "ITEM-1", "issue" : "5", "issued" : { "date-parts" : [ [ "2006" ] ] }, "note" : "General summary: Use Fisher's Geomertic model to predict the distribution of fitness effects and use the DFE to estimate parameters of FGM, notably n_e (the effective number of dimensions if all contributed equally to fitness). Find ~1 effective dimension in yeast in MA lines.\n\nWhat's missing: The paper mostly assumes a stabilizing selection model in which the ancestral individual/population is at the fitness optimum (and all mutations are jumps from this optimum). The authors claim this could be used for general purpose and estimating far from the optimum, but requires the distance to the optimum (which requires extensive knowledge or a long term evolution experiment). But even this method requires the use of deleterious mutations to estimate n_e and lambda_e (the effective contribution of each trait to fitness). \n\nSimilarities: Using a transformed space such that all traits contribute equally to fitness (this may be a useful reference for why that's justified/other people who have done this). However, we do not necessarily assume uniform mutation space (I think).\n\nMethod: Since FGM needs uniform mutation and non-interacting selection components, the paper shows that you can take any set of positive semidefinite biased matrics M and S (basically requiring no mutation performing better than the optimum) and transform the resultant SM to a set of matrices where mutation is given by the Identity and the selection matrix is diagonal (with eigenvalues as the diagonal entries) that reflect the relative contribution of each &amp;quot;trait&amp;quot; in this transformed world.\n\nFrom this transformed space, you can infer the moments of the DFE. \n\nThis also gives you the power to go backwards, taking the moments and inferring elements of the transformed space (notably the moments of the distribution of eigenvalues number of traits).\n\nThe authors use n_e, which is the effective number of dimensions if all traits contributed equally to fitness.\n\nResults: From MA lines, empirical estimates of DFE and n_e for various species. n_e tends to modestly increase with gene count (they use as rough proxy for &amp;quot;complexity&amp;quot; - thus claiming that the cost of complexity, though present, is relatively weak). Moreover, for S. cerevisae, estimates between 0.89 and 1.78 for effective number of dimensions.\n\n\nQuestions: How should we think of &amp;quot;effective&amp;quot; number of dimensions? There's effectively one dimension (with reasonable effect) that's ever perturbed by mutation? What effect size is this sensitive too? Which values of $\\mu s$?", "page" : "893-907", "title" : "A general multivariate extension of Fisher's geometrical model and the distribution of mutation fitness effects across species.", "type" : "article-journal", "volume" : "60" }, "uris" : [ "http://www.mendeley.com/documents/?uuid=2a43856e-6691-45f3-bfdc-9055de1bd597" ] } ], "mendeley" : { "formattedCitation" : "(Martin &amp; Lenormand 2006)", "plainTextFormattedCitation" : "(Martin &amp; Lenormand 2006)", "previouslyFormattedCitation" : "(Martin &amp; Lenormand 2006)" }, "properties" : { "noteIndex" : 0 }, "schema" : "https://github.com/citation-style-language/schema/raw/master/csl-citation.json" }</w:delInstrText>
        </w:r>
        <w:r w:rsidDel="00240204">
          <w:rPr>
            <w:rFonts w:ascii="Arial" w:hAnsi="Arial" w:cs="Arial"/>
            <w:color w:val="000000"/>
            <w:sz w:val="22"/>
            <w:szCs w:val="22"/>
          </w:rPr>
          <w:fldChar w:fldCharType="separate"/>
        </w:r>
        <w:r w:rsidRPr="00E111CB" w:rsidDel="00240204">
          <w:rPr>
            <w:rFonts w:ascii="Arial" w:hAnsi="Arial" w:cs="Arial"/>
            <w:noProof/>
            <w:color w:val="000000"/>
            <w:sz w:val="22"/>
            <w:szCs w:val="22"/>
          </w:rPr>
          <w:delText>(Martin &amp; Lenormand 2006)</w:delText>
        </w:r>
        <w:r w:rsidDel="00240204">
          <w:rPr>
            <w:rFonts w:ascii="Arial" w:hAnsi="Arial" w:cs="Arial"/>
            <w:color w:val="000000"/>
            <w:sz w:val="22"/>
            <w:szCs w:val="22"/>
          </w:rPr>
          <w:fldChar w:fldCharType="end"/>
        </w:r>
        <w:r w:rsidDel="00240204">
          <w:rPr>
            <w:rFonts w:ascii="Arial" w:hAnsi="Arial" w:cs="Arial"/>
            <w:color w:val="000000"/>
            <w:sz w:val="22"/>
            <w:szCs w:val="22"/>
          </w:rPr>
          <w:delText xml:space="preserve">, but is not generally true if the interactions between traits differ between conditions. Second, each trait is rescaled such that they have equal effect on fitness in a given condition. We assume this scaling holds for all conditions. </w:delText>
        </w:r>
        <w:r w:rsidR="00487106" w:rsidDel="00240204">
          <w:rPr>
            <w:rFonts w:ascii="Arial" w:hAnsi="Arial" w:cs="Arial"/>
            <w:color w:val="000000"/>
            <w:sz w:val="22"/>
            <w:szCs w:val="22"/>
          </w:rPr>
          <w:delText xml:space="preserve">Furthermore, we assume that </w:delText>
        </w:r>
        <w:r w:rsidR="00EA5969" w:rsidDel="00240204">
          <w:rPr>
            <w:rFonts w:ascii="Arial" w:hAnsi="Arial" w:cs="Arial"/>
            <w:color w:val="000000"/>
            <w:sz w:val="22"/>
            <w:szCs w:val="22"/>
          </w:rPr>
          <w:delText xml:space="preserve">absolute </w:delText>
        </w:r>
        <w:r w:rsidR="00487106" w:rsidDel="00240204">
          <w:rPr>
            <w:rFonts w:ascii="Arial" w:hAnsi="Arial" w:cs="Arial"/>
            <w:color w:val="000000"/>
            <w:sz w:val="22"/>
            <w:szCs w:val="22"/>
          </w:rPr>
          <w:delText>fitness in a given environment is a Gaussian function of the distance between an organism’s location in phenotype space and the location of the optimum for that particular environment:</w:delText>
        </w:r>
      </w:del>
    </w:p>
    <w:p w14:paraId="127F472E" w14:textId="4010AD8D" w:rsidR="00487106" w:rsidDel="00240204" w:rsidRDefault="00AA0EC6" w:rsidP="008F4A97">
      <w:pPr>
        <w:widowControl w:val="0"/>
        <w:autoSpaceDE w:val="0"/>
        <w:autoSpaceDN w:val="0"/>
        <w:adjustRightInd w:val="0"/>
        <w:spacing w:after="240" w:line="288" w:lineRule="auto"/>
        <w:rPr>
          <w:del w:id="603" w:author="Kerry Ann Samerotte" w:date="2018-08-09T10:13:00Z"/>
          <w:rFonts w:ascii="Arial" w:hAnsi="Arial" w:cs="Arial"/>
          <w:color w:val="000000"/>
          <w:sz w:val="22"/>
          <w:szCs w:val="22"/>
        </w:rPr>
      </w:pPr>
      <m:oMathPara>
        <m:oMath>
          <m:sSub>
            <m:sSubPr>
              <m:ctrlPr>
                <w:del w:id="604" w:author="Kerry Ann Samerotte" w:date="2018-08-09T10:13:00Z">
                  <w:rPr>
                    <w:rFonts w:ascii="Cambria Math" w:hAnsi="Cambria Math" w:cs="Arial"/>
                    <w:i/>
                    <w:color w:val="000000"/>
                    <w:sz w:val="22"/>
                    <w:szCs w:val="22"/>
                  </w:rPr>
                </w:del>
              </m:ctrlPr>
            </m:sSubPr>
            <m:e>
              <w:del w:id="605" w:author="Kerry Ann Samerotte" w:date="2018-08-09T10:13:00Z">
                <m:r>
                  <w:rPr>
                    <w:rFonts w:ascii="Cambria Math" w:hAnsi="Cambria Math" w:cs="Arial"/>
                    <w:color w:val="000000"/>
                    <w:sz w:val="22"/>
                    <w:szCs w:val="22"/>
                  </w:rPr>
                  <m:t>F</m:t>
                </m:r>
              </w:del>
            </m:e>
            <m:sub>
              <w:del w:id="606" w:author="Kerry Ann Samerotte" w:date="2018-08-09T10:13:00Z">
                <m:r>
                  <w:rPr>
                    <w:rFonts w:ascii="Cambria Math" w:hAnsi="Cambria Math" w:cs="Arial"/>
                    <w:color w:val="000000"/>
                    <w:sz w:val="22"/>
                    <w:szCs w:val="22"/>
                  </w:rPr>
                  <m:t>jk</m:t>
                </m:r>
              </w:del>
            </m:sub>
          </m:sSub>
          <w:del w:id="607" w:author="Kerry Ann Samerotte" w:date="2018-08-09T10:13:00Z">
            <m:r>
              <w:rPr>
                <w:rFonts w:ascii="Cambria Math" w:hAnsi="Cambria Math" w:cs="Arial"/>
                <w:color w:val="000000"/>
                <w:sz w:val="22"/>
                <w:szCs w:val="22"/>
              </w:rPr>
              <m:t>=</m:t>
            </m:r>
          </w:del>
          <m:f>
            <m:fPr>
              <m:ctrlPr>
                <w:del w:id="608" w:author="Kerry Ann Samerotte" w:date="2018-08-09T10:13:00Z">
                  <w:rPr>
                    <w:rFonts w:ascii="Cambria Math" w:hAnsi="Cambria Math" w:cs="Arial"/>
                    <w:i/>
                    <w:color w:val="000000"/>
                    <w:sz w:val="22"/>
                    <w:szCs w:val="22"/>
                  </w:rPr>
                </w:del>
              </m:ctrlPr>
            </m:fPr>
            <m:num>
              <m:sSub>
                <m:sSubPr>
                  <m:ctrlPr>
                    <w:del w:id="609" w:author="Kerry Ann Samerotte" w:date="2018-08-09T10:13:00Z">
                      <w:rPr>
                        <w:rFonts w:ascii="Cambria Math" w:hAnsi="Cambria Math" w:cs="Arial"/>
                        <w:i/>
                        <w:color w:val="000000"/>
                        <w:sz w:val="22"/>
                        <w:szCs w:val="22"/>
                      </w:rPr>
                    </w:del>
                  </m:ctrlPr>
                </m:sSubPr>
                <m:e>
                  <w:del w:id="610" w:author="Kerry Ann Samerotte" w:date="2018-08-09T10:13:00Z">
                    <m:r>
                      <w:rPr>
                        <w:rFonts w:ascii="Cambria Math" w:hAnsi="Cambria Math" w:cs="Arial"/>
                        <w:color w:val="000000"/>
                        <w:sz w:val="22"/>
                        <w:szCs w:val="22"/>
                      </w:rPr>
                      <m:t>h</m:t>
                    </m:r>
                  </w:del>
                </m:e>
                <m:sub>
                  <w:del w:id="611" w:author="Kerry Ann Samerotte" w:date="2018-08-09T10:13:00Z">
                    <m:r>
                      <w:rPr>
                        <w:rFonts w:ascii="Cambria Math" w:hAnsi="Cambria Math" w:cs="Arial"/>
                        <w:color w:val="000000"/>
                        <w:sz w:val="22"/>
                        <w:szCs w:val="22"/>
                      </w:rPr>
                      <m:t>k</m:t>
                    </m:r>
                  </w:del>
                </m:sub>
              </m:sSub>
            </m:num>
            <m:den>
              <m:rad>
                <m:radPr>
                  <m:degHide m:val="1"/>
                  <m:ctrlPr>
                    <w:del w:id="612" w:author="Kerry Ann Samerotte" w:date="2018-08-09T10:13:00Z">
                      <w:rPr>
                        <w:rFonts w:ascii="Cambria Math" w:hAnsi="Cambria Math" w:cs="Arial"/>
                        <w:i/>
                        <w:color w:val="000000"/>
                        <w:sz w:val="22"/>
                        <w:szCs w:val="22"/>
                      </w:rPr>
                    </w:del>
                  </m:ctrlPr>
                </m:radPr>
                <m:deg/>
                <m:e>
                  <m:eqArr>
                    <m:eqArrPr>
                      <m:ctrlPr>
                        <w:ins w:id="613" w:author="Kerry Ann Samerotte" w:date="2018-08-09T10:13:00Z">
                          <w:del w:id="614" w:author="Kerry Ann Samerotte" w:date="2018-08-09T10:13:00Z">
                            <w:rPr>
                              <w:rFonts w:ascii="Cambria Math" w:hAnsi="Cambria Math" w:cs="Arial"/>
                              <w:i/>
                              <w:color w:val="000000"/>
                              <w:sz w:val="22"/>
                              <w:szCs w:val="22"/>
                            </w:rPr>
                          </w:del>
                        </w:ins>
                      </m:ctrlPr>
                    </m:eqArrPr>
                    <m:e/>
                    <m:e>
                      <w:del w:id="615" w:author="Kerry Ann Samerotte" w:date="2018-08-09T10:13:00Z">
                        <m:r>
                          <w:rPr>
                            <w:rFonts w:ascii="Cambria Math" w:hAnsi="Cambria Math" w:cs="Arial"/>
                            <w:color w:val="000000"/>
                            <w:sz w:val="22"/>
                            <w:szCs w:val="22"/>
                          </w:rPr>
                          <m:t>2π</m:t>
                        </m:r>
                      </w:del>
                      <m:sSubSup>
                        <m:sSubSupPr>
                          <m:ctrlPr>
                            <w:del w:id="616" w:author="Kerry Ann Samerotte" w:date="2018-08-09T10:13:00Z">
                              <w:rPr>
                                <w:rFonts w:ascii="Cambria Math" w:hAnsi="Cambria Math" w:cs="Arial"/>
                                <w:i/>
                                <w:color w:val="000000"/>
                                <w:sz w:val="22"/>
                                <w:szCs w:val="22"/>
                              </w:rPr>
                            </w:del>
                          </m:ctrlPr>
                        </m:sSubSupPr>
                        <m:e>
                          <w:del w:id="617" w:author="Kerry Ann Samerotte" w:date="2018-08-09T10:13:00Z">
                            <m:r>
                              <w:rPr>
                                <w:rFonts w:ascii="Cambria Math" w:hAnsi="Cambria Math" w:cs="Arial"/>
                                <w:color w:val="000000"/>
                                <w:sz w:val="22"/>
                                <w:szCs w:val="22"/>
                              </w:rPr>
                              <m:t>σ</m:t>
                            </m:r>
                          </w:del>
                        </m:e>
                        <m:sub>
                          <w:del w:id="618" w:author="Kerry Ann Samerotte" w:date="2018-08-09T10:13:00Z">
                            <m:r>
                              <w:rPr>
                                <w:rFonts w:ascii="Cambria Math" w:hAnsi="Cambria Math" w:cs="Arial"/>
                                <w:color w:val="000000"/>
                                <w:sz w:val="22"/>
                                <w:szCs w:val="22"/>
                              </w:rPr>
                              <m:t>k</m:t>
                            </m:r>
                          </w:del>
                        </m:sub>
                        <m:sup>
                          <w:del w:id="619" w:author="Kerry Ann Samerotte" w:date="2018-08-09T10:13:00Z">
                            <m:r>
                              <w:rPr>
                                <w:rFonts w:ascii="Cambria Math" w:hAnsi="Cambria Math" w:cs="Arial"/>
                                <w:color w:val="000000"/>
                                <w:sz w:val="22"/>
                                <w:szCs w:val="22"/>
                              </w:rPr>
                              <m:t>2</m:t>
                            </m:r>
                          </w:del>
                        </m:sup>
                      </m:sSubSup>
                    </m:e>
                  </m:eqArr>
                </m:e>
              </m:rad>
            </m:den>
          </m:f>
          <m:func>
            <m:funcPr>
              <m:ctrlPr>
                <w:del w:id="620" w:author="Kerry Ann Samerotte" w:date="2018-08-09T10:13:00Z">
                  <w:rPr>
                    <w:rFonts w:ascii="Cambria Math" w:hAnsi="Cambria Math" w:cs="Arial"/>
                    <w:i/>
                    <w:color w:val="000000"/>
                    <w:sz w:val="22"/>
                    <w:szCs w:val="22"/>
                  </w:rPr>
                </w:del>
              </m:ctrlPr>
            </m:funcPr>
            <m:fName>
              <w:del w:id="621" w:author="Kerry Ann Samerotte" w:date="2018-08-09T10:13:00Z">
                <m:r>
                  <m:rPr>
                    <m:sty m:val="p"/>
                  </m:rPr>
                  <w:rPr>
                    <w:rFonts w:ascii="Cambria Math" w:hAnsi="Cambria Math" w:cs="Arial"/>
                    <w:color w:val="000000"/>
                    <w:sz w:val="22"/>
                    <w:szCs w:val="22"/>
                  </w:rPr>
                  <m:t>exp</m:t>
                </m:r>
              </w:del>
            </m:fName>
            <m:e>
              <m:d>
                <m:dPr>
                  <m:ctrlPr>
                    <w:del w:id="622" w:author="Kerry Ann Samerotte" w:date="2018-08-09T10:13:00Z">
                      <w:rPr>
                        <w:rFonts w:ascii="Cambria Math" w:hAnsi="Cambria Math" w:cs="Arial"/>
                        <w:i/>
                        <w:color w:val="000000"/>
                        <w:sz w:val="22"/>
                        <w:szCs w:val="22"/>
                      </w:rPr>
                    </w:del>
                  </m:ctrlPr>
                </m:dPr>
                <m:e>
                  <w:del w:id="623" w:author="Kerry Ann Samerotte" w:date="2018-08-09T10:13:00Z">
                    <m:r>
                      <w:rPr>
                        <w:rFonts w:ascii="Cambria Math" w:hAnsi="Cambria Math" w:cs="Arial"/>
                        <w:color w:val="000000"/>
                        <w:sz w:val="22"/>
                        <w:szCs w:val="22"/>
                      </w:rPr>
                      <m:t>-</m:t>
                    </m:r>
                  </w:del>
                  <m:f>
                    <m:fPr>
                      <m:ctrlPr>
                        <w:del w:id="624" w:author="Kerry Ann Samerotte" w:date="2018-08-09T10:13:00Z">
                          <w:rPr>
                            <w:rFonts w:ascii="Cambria Math" w:hAnsi="Cambria Math" w:cs="Arial"/>
                            <w:i/>
                            <w:color w:val="000000"/>
                            <w:sz w:val="22"/>
                            <w:szCs w:val="22"/>
                          </w:rPr>
                        </w:del>
                      </m:ctrlPr>
                    </m:fPr>
                    <m:num>
                      <m:nary>
                        <m:naryPr>
                          <m:chr m:val="∑"/>
                          <m:ctrlPr>
                            <w:del w:id="625" w:author="Kerry Ann Samerotte" w:date="2018-08-09T10:13:00Z">
                              <w:rPr>
                                <w:rFonts w:ascii="Cambria Math" w:hAnsi="Cambria Math" w:cs="Arial"/>
                                <w:i/>
                                <w:color w:val="000000"/>
                                <w:sz w:val="22"/>
                                <w:szCs w:val="22"/>
                              </w:rPr>
                            </w:del>
                          </m:ctrlPr>
                        </m:naryPr>
                        <m:sub>
                          <w:del w:id="626" w:author="Kerry Ann Samerotte" w:date="2018-08-09T10:13:00Z">
                            <m:r>
                              <w:rPr>
                                <w:rFonts w:ascii="Cambria Math" w:hAnsi="Cambria Math" w:cs="Arial"/>
                                <w:color w:val="000000"/>
                                <w:sz w:val="22"/>
                                <w:szCs w:val="22"/>
                              </w:rPr>
                              <m:t>i=1</m:t>
                            </m:r>
                          </w:del>
                        </m:sub>
                        <m:sup>
                          <w:del w:id="627" w:author="Kerry Ann Samerotte" w:date="2018-08-09T10:13:00Z">
                            <m:r>
                              <w:rPr>
                                <w:rFonts w:ascii="Cambria Math" w:hAnsi="Cambria Math" w:cs="Arial"/>
                                <w:color w:val="000000"/>
                                <w:sz w:val="22"/>
                                <w:szCs w:val="22"/>
                              </w:rPr>
                              <m:t>D</m:t>
                            </m:r>
                          </w:del>
                        </m:sup>
                        <m:e>
                          <m:sSup>
                            <m:sSupPr>
                              <m:ctrlPr>
                                <w:del w:id="628" w:author="Kerry Ann Samerotte" w:date="2018-08-09T10:13:00Z">
                                  <w:rPr>
                                    <w:rFonts w:ascii="Cambria Math" w:hAnsi="Cambria Math" w:cs="Arial"/>
                                    <w:i/>
                                    <w:color w:val="000000"/>
                                    <w:sz w:val="22"/>
                                    <w:szCs w:val="22"/>
                                  </w:rPr>
                                </w:del>
                              </m:ctrlPr>
                            </m:sSupPr>
                            <m:e>
                              <m:d>
                                <m:dPr>
                                  <m:ctrlPr>
                                    <w:del w:id="629" w:author="Kerry Ann Samerotte" w:date="2018-08-09T10:13:00Z">
                                      <w:rPr>
                                        <w:rFonts w:ascii="Cambria Math" w:hAnsi="Cambria Math" w:cs="Arial"/>
                                        <w:i/>
                                        <w:color w:val="000000"/>
                                        <w:sz w:val="22"/>
                                        <w:szCs w:val="22"/>
                                      </w:rPr>
                                    </w:del>
                                  </m:ctrlPr>
                                </m:dPr>
                                <m:e>
                                  <m:sSub>
                                    <m:sSubPr>
                                      <m:ctrlPr>
                                        <w:del w:id="630" w:author="Kerry Ann Samerotte" w:date="2018-08-09T10:13:00Z">
                                          <w:rPr>
                                            <w:rFonts w:ascii="Cambria Math" w:hAnsi="Cambria Math" w:cs="Arial"/>
                                            <w:i/>
                                            <w:color w:val="000000"/>
                                            <w:sz w:val="22"/>
                                            <w:szCs w:val="22"/>
                                          </w:rPr>
                                        </w:del>
                                      </m:ctrlPr>
                                    </m:sSubPr>
                                    <m:e>
                                      <w:del w:id="631" w:author="Kerry Ann Samerotte" w:date="2018-08-09T10:13:00Z">
                                        <m:r>
                                          <w:rPr>
                                            <w:rFonts w:ascii="Cambria Math" w:hAnsi="Cambria Math" w:cs="Arial"/>
                                            <w:color w:val="000000"/>
                                            <w:sz w:val="22"/>
                                            <w:szCs w:val="22"/>
                                          </w:rPr>
                                          <m:t>x</m:t>
                                        </m:r>
                                      </w:del>
                                    </m:e>
                                    <m:sub>
                                      <w:del w:id="632" w:author="Kerry Ann Samerotte" w:date="2018-08-09T10:13:00Z">
                                        <m:r>
                                          <w:rPr>
                                            <w:rFonts w:ascii="Cambria Math" w:hAnsi="Cambria Math" w:cs="Arial"/>
                                            <w:color w:val="000000"/>
                                            <w:sz w:val="22"/>
                                            <w:szCs w:val="22"/>
                                          </w:rPr>
                                          <m:t>ij</m:t>
                                        </m:r>
                                      </w:del>
                                    </m:sub>
                                  </m:sSub>
                                  <w:del w:id="633" w:author="Kerry Ann Samerotte" w:date="2018-08-09T10:13:00Z">
                                    <m:r>
                                      <w:rPr>
                                        <w:rFonts w:ascii="Cambria Math" w:hAnsi="Cambria Math" w:cs="Arial"/>
                                        <w:color w:val="000000"/>
                                        <w:sz w:val="22"/>
                                        <w:szCs w:val="22"/>
                                      </w:rPr>
                                      <m:t>-</m:t>
                                    </m:r>
                                  </w:del>
                                  <m:sSub>
                                    <m:sSubPr>
                                      <m:ctrlPr>
                                        <w:del w:id="634" w:author="Kerry Ann Samerotte" w:date="2018-08-09T10:13:00Z">
                                          <w:rPr>
                                            <w:rFonts w:ascii="Cambria Math" w:hAnsi="Cambria Math" w:cs="Arial"/>
                                            <w:i/>
                                            <w:color w:val="000000"/>
                                            <w:sz w:val="22"/>
                                            <w:szCs w:val="22"/>
                                          </w:rPr>
                                        </w:del>
                                      </m:ctrlPr>
                                    </m:sSubPr>
                                    <m:e>
                                      <w:del w:id="635" w:author="Kerry Ann Samerotte" w:date="2018-08-09T10:13:00Z">
                                        <m:r>
                                          <w:rPr>
                                            <w:rFonts w:ascii="Cambria Math" w:hAnsi="Cambria Math" w:cs="Arial"/>
                                            <w:color w:val="000000"/>
                                            <w:sz w:val="22"/>
                                            <w:szCs w:val="22"/>
                                          </w:rPr>
                                          <m:t>o</m:t>
                                        </m:r>
                                      </w:del>
                                    </m:e>
                                    <m:sub>
                                      <w:del w:id="636" w:author="Kerry Ann Samerotte" w:date="2018-08-09T10:13:00Z">
                                        <m:r>
                                          <w:rPr>
                                            <w:rFonts w:ascii="Cambria Math" w:hAnsi="Cambria Math" w:cs="Arial"/>
                                            <w:color w:val="000000"/>
                                            <w:sz w:val="22"/>
                                            <w:szCs w:val="22"/>
                                          </w:rPr>
                                          <m:t>ik</m:t>
                                        </m:r>
                                      </w:del>
                                    </m:sub>
                                  </m:sSub>
                                </m:e>
                              </m:d>
                            </m:e>
                            <m:sup>
                              <w:del w:id="637" w:author="Kerry Ann Samerotte" w:date="2018-08-09T10:13:00Z">
                                <m:r>
                                  <w:rPr>
                                    <w:rFonts w:ascii="Cambria Math" w:hAnsi="Cambria Math" w:cs="Arial"/>
                                    <w:color w:val="000000"/>
                                    <w:sz w:val="22"/>
                                    <w:szCs w:val="22"/>
                                  </w:rPr>
                                  <m:t>2</m:t>
                                </m:r>
                              </w:del>
                            </m:sup>
                          </m:sSup>
                        </m:e>
                      </m:nary>
                    </m:num>
                    <m:den>
                      <w:del w:id="638" w:author="Kerry Ann Samerotte" w:date="2018-08-09T10:13:00Z">
                        <m:r>
                          <w:rPr>
                            <w:rFonts w:ascii="Cambria Math" w:hAnsi="Cambria Math" w:cs="Arial"/>
                            <w:color w:val="000000"/>
                            <w:sz w:val="22"/>
                            <w:szCs w:val="22"/>
                          </w:rPr>
                          <m:t>2</m:t>
                        </m:r>
                      </w:del>
                      <m:sSubSup>
                        <m:sSubSupPr>
                          <m:ctrlPr>
                            <w:del w:id="639" w:author="Kerry Ann Samerotte" w:date="2018-08-09T10:13:00Z">
                              <w:rPr>
                                <w:rFonts w:ascii="Cambria Math" w:hAnsi="Cambria Math" w:cs="Arial"/>
                                <w:i/>
                                <w:color w:val="000000"/>
                                <w:sz w:val="22"/>
                                <w:szCs w:val="22"/>
                              </w:rPr>
                            </w:del>
                          </m:ctrlPr>
                        </m:sSubSupPr>
                        <m:e>
                          <w:del w:id="640" w:author="Kerry Ann Samerotte" w:date="2018-08-09T10:13:00Z">
                            <m:r>
                              <w:rPr>
                                <w:rFonts w:ascii="Cambria Math" w:hAnsi="Cambria Math" w:cs="Arial"/>
                                <w:color w:val="000000"/>
                                <w:sz w:val="22"/>
                                <w:szCs w:val="22"/>
                              </w:rPr>
                              <m:t>σ</m:t>
                            </m:r>
                          </w:del>
                        </m:e>
                        <m:sub>
                          <w:del w:id="641" w:author="Kerry Ann Samerotte" w:date="2018-08-09T10:13:00Z">
                            <m:r>
                              <w:rPr>
                                <w:rFonts w:ascii="Cambria Math" w:hAnsi="Cambria Math" w:cs="Arial"/>
                                <w:color w:val="000000"/>
                                <w:sz w:val="22"/>
                                <w:szCs w:val="22"/>
                              </w:rPr>
                              <m:t>k</m:t>
                            </m:r>
                          </w:del>
                        </m:sub>
                        <m:sup>
                          <w:del w:id="642" w:author="Kerry Ann Samerotte" w:date="2018-08-09T10:13:00Z">
                            <m:r>
                              <w:rPr>
                                <w:rFonts w:ascii="Cambria Math" w:hAnsi="Cambria Math" w:cs="Arial"/>
                                <w:color w:val="000000"/>
                                <w:sz w:val="22"/>
                                <w:szCs w:val="22"/>
                              </w:rPr>
                              <m:t>2</m:t>
                            </m:r>
                          </w:del>
                        </m:sup>
                      </m:sSubSup>
                    </m:den>
                  </m:f>
                </m:e>
              </m:d>
            </m:e>
          </m:func>
        </m:oMath>
      </m:oMathPara>
    </w:p>
    <w:p w14:paraId="1AB30A18" w14:textId="55F0A8F4" w:rsidR="00D61852" w:rsidDel="00240204" w:rsidRDefault="006D3205" w:rsidP="001F68DF">
      <w:pPr>
        <w:widowControl w:val="0"/>
        <w:autoSpaceDE w:val="0"/>
        <w:autoSpaceDN w:val="0"/>
        <w:adjustRightInd w:val="0"/>
        <w:spacing w:after="240" w:line="288" w:lineRule="auto"/>
        <w:rPr>
          <w:del w:id="643" w:author="Kerry Ann Samerotte" w:date="2018-08-09T10:13:00Z"/>
          <w:rFonts w:ascii="Arial" w:hAnsi="Arial" w:cs="Arial"/>
          <w:color w:val="000000"/>
          <w:sz w:val="22"/>
          <w:szCs w:val="22"/>
        </w:rPr>
      </w:pPr>
      <w:del w:id="644" w:author="Kerry Ann Samerotte" w:date="2018-08-09T10:13:00Z">
        <w:r w:rsidDel="00240204">
          <w:rPr>
            <w:rFonts w:ascii="Arial" w:hAnsi="Arial" w:cs="Arial"/>
            <w:color w:val="000000"/>
            <w:sz w:val="22"/>
            <w:szCs w:val="22"/>
          </w:rPr>
          <w:delText>where</w:delText>
        </w:r>
        <w:r w:rsidR="00EA5969" w:rsidDel="00240204">
          <w:rPr>
            <w:rFonts w:ascii="Arial" w:hAnsi="Arial" w:cs="Arial"/>
            <w:color w:val="000000"/>
            <w:sz w:val="22"/>
            <w:szCs w:val="22"/>
          </w:rPr>
          <w:delText xml:space="preserve"> </w:delText>
        </w:r>
        <m:oMath>
          <m:sSub>
            <m:sSubPr>
              <m:ctrlPr>
                <w:rPr>
                  <w:rFonts w:ascii="Cambria Math" w:hAnsi="Cambria Math" w:cs="Arial"/>
                  <w:i/>
                  <w:color w:val="000000"/>
                  <w:sz w:val="22"/>
                  <w:szCs w:val="22"/>
                </w:rPr>
              </m:ctrlPr>
            </m:sSubPr>
            <m:e>
              <m:r>
                <w:rPr>
                  <w:rFonts w:ascii="Cambria Math" w:hAnsi="Cambria Math" w:cs="Arial"/>
                  <w:color w:val="000000"/>
                  <w:sz w:val="22"/>
                  <w:szCs w:val="22"/>
                </w:rPr>
                <m:t>h</m:t>
              </m:r>
            </m:e>
            <m:sub>
              <m:r>
                <w:rPr>
                  <w:rFonts w:ascii="Cambria Math" w:hAnsi="Cambria Math" w:cs="Arial"/>
                  <w:color w:val="000000"/>
                  <w:sz w:val="22"/>
                  <w:szCs w:val="22"/>
                </w:rPr>
                <m:t>k</m:t>
              </m:r>
            </m:sub>
          </m:sSub>
        </m:oMath>
        <w:r w:rsidR="00EA5969" w:rsidDel="00240204">
          <w:rPr>
            <w:rFonts w:ascii="Arial" w:hAnsi="Arial" w:cs="Arial"/>
            <w:color w:val="000000"/>
            <w:sz w:val="22"/>
            <w:szCs w:val="22"/>
          </w:rPr>
          <w:delText xml:space="preserve"> is the height, </w:delText>
        </w:r>
        <m:oMath>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r>
            <w:rPr>
              <w:rFonts w:ascii="Cambria Math" w:hAnsi="Cambria Math" w:cs="Arial"/>
              <w:color w:val="000000"/>
              <w:sz w:val="22"/>
              <w:szCs w:val="22"/>
            </w:rPr>
            <m:t xml:space="preserve"> </m:t>
          </m:r>
        </m:oMath>
        <w:r w:rsidR="002E175D" w:rsidDel="00240204">
          <w:rPr>
            <w:rFonts w:ascii="Arial" w:hAnsi="Arial" w:cs="Arial"/>
            <w:color w:val="000000"/>
            <w:sz w:val="22"/>
            <w:szCs w:val="22"/>
          </w:rPr>
          <w:delText xml:space="preserve">is the variance, </w:delText>
        </w:r>
        <m:oMath>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 xml:space="preserve"> </m:t>
          </m:r>
        </m:oMath>
        <w:r w:rsidR="00EA5969" w:rsidDel="00240204">
          <w:rPr>
            <w:rFonts w:ascii="Arial" w:hAnsi="Arial" w:cs="Arial"/>
            <w:color w:val="000000"/>
            <w:sz w:val="22"/>
            <w:szCs w:val="22"/>
          </w:rPr>
          <w:delText>represents the</w:delText>
        </w:r>
        <m:oMath>
          <m:r>
            <w:rPr>
              <w:rFonts w:ascii="Cambria Math" w:hAnsi="Cambria Math" w:cs="Arial"/>
              <w:color w:val="000000"/>
              <w:sz w:val="22"/>
              <w:szCs w:val="22"/>
            </w:rPr>
            <m:t xml:space="preserve"> i</m:t>
          </m:r>
        </m:oMath>
        <w:r w:rsidR="002E175D" w:rsidDel="00240204">
          <w:rPr>
            <w:rFonts w:ascii="Arial" w:eastAsiaTheme="minorEastAsia" w:hAnsi="Arial" w:cs="Arial"/>
            <w:color w:val="000000"/>
            <w:sz w:val="22"/>
            <w:szCs w:val="22"/>
          </w:rPr>
          <w:delText>th</w:delText>
        </w:r>
        <w:r w:rsidR="002E175D" w:rsidDel="00240204">
          <w:rPr>
            <w:rFonts w:ascii="Arial" w:hAnsi="Arial" w:cs="Arial"/>
            <w:color w:val="000000"/>
            <w:sz w:val="22"/>
            <w:szCs w:val="22"/>
          </w:rPr>
          <w:delText xml:space="preserve"> coordi</w:delText>
        </w:r>
        <w:r w:rsidR="00EA5969" w:rsidDel="00240204">
          <w:rPr>
            <w:rFonts w:ascii="Arial" w:hAnsi="Arial" w:cs="Arial"/>
            <w:color w:val="000000"/>
            <w:sz w:val="22"/>
            <w:szCs w:val="22"/>
          </w:rPr>
          <w:delText>nate of the</w:delText>
        </w:r>
        <m:oMath>
          <m:r>
            <w:rPr>
              <w:rFonts w:ascii="Cambria Math" w:hAnsi="Cambria Math" w:cs="Arial"/>
              <w:color w:val="000000"/>
              <w:sz w:val="22"/>
              <w:szCs w:val="22"/>
            </w:rPr>
            <m:t xml:space="preserve"> j</m:t>
          </m:r>
        </m:oMath>
        <w:r w:rsidR="002E175D" w:rsidDel="00240204">
          <w:rPr>
            <w:rFonts w:ascii="Arial" w:eastAsiaTheme="minorEastAsia" w:hAnsi="Arial" w:cs="Arial"/>
            <w:color w:val="000000"/>
            <w:sz w:val="22"/>
            <w:szCs w:val="22"/>
          </w:rPr>
          <w:delText>th</w:delText>
        </w:r>
        <w:r w:rsidR="002E175D" w:rsidDel="00240204">
          <w:rPr>
            <w:rFonts w:ascii="Arial" w:hAnsi="Arial" w:cs="Arial"/>
            <w:color w:val="000000"/>
            <w:sz w:val="22"/>
            <w:szCs w:val="22"/>
          </w:rPr>
          <w:delText xml:space="preserve"> </w:delText>
        </w:r>
        <w:r w:rsidR="00EA5969" w:rsidDel="00240204">
          <w:rPr>
            <w:rFonts w:ascii="Arial" w:hAnsi="Arial" w:cs="Arial"/>
            <w:color w:val="000000"/>
            <w:sz w:val="22"/>
            <w:szCs w:val="22"/>
          </w:rPr>
          <w:delText xml:space="preserve">mutant, </w:delText>
        </w:r>
        <m:oMath>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r>
            <w:rPr>
              <w:rFonts w:ascii="Cambria Math" w:hAnsi="Cambria Math" w:cs="Arial"/>
              <w:color w:val="000000"/>
              <w:sz w:val="22"/>
              <w:szCs w:val="22"/>
            </w:rPr>
            <m:t xml:space="preserve"> </m:t>
          </m:r>
        </m:oMath>
        <w:r w:rsidR="00EA5969" w:rsidDel="00240204">
          <w:rPr>
            <w:rFonts w:ascii="Arial" w:hAnsi="Arial" w:cs="Arial"/>
            <w:color w:val="000000"/>
            <w:sz w:val="22"/>
            <w:szCs w:val="22"/>
          </w:rPr>
          <w:delText xml:space="preserve">represents the </w:delText>
        </w:r>
        <m:oMath>
          <m:r>
            <w:rPr>
              <w:rFonts w:ascii="Cambria Math" w:hAnsi="Cambria Math" w:cs="Arial"/>
              <w:color w:val="000000"/>
              <w:sz w:val="22"/>
              <w:szCs w:val="22"/>
            </w:rPr>
            <m:t>i</m:t>
          </m:r>
        </m:oMath>
        <w:r w:rsidR="002E175D" w:rsidDel="00240204">
          <w:rPr>
            <w:rFonts w:ascii="Arial" w:eastAsiaTheme="minorEastAsia" w:hAnsi="Arial" w:cs="Arial"/>
            <w:color w:val="000000"/>
            <w:sz w:val="22"/>
            <w:szCs w:val="22"/>
          </w:rPr>
          <w:delText>th</w:delText>
        </w:r>
        <w:r w:rsidR="00EA5969" w:rsidDel="00240204">
          <w:rPr>
            <w:rFonts w:ascii="Arial" w:hAnsi="Arial" w:cs="Arial"/>
            <w:color w:val="000000"/>
            <w:sz w:val="22"/>
            <w:szCs w:val="22"/>
          </w:rPr>
          <w:delText xml:space="preserve"> coordinate of the </w:delText>
        </w:r>
        <m:oMath>
          <m:r>
            <w:rPr>
              <w:rFonts w:ascii="Cambria Math" w:hAnsi="Cambria Math" w:cs="Arial"/>
              <w:color w:val="000000"/>
              <w:sz w:val="22"/>
              <w:szCs w:val="22"/>
            </w:rPr>
            <m:t>k</m:t>
          </m:r>
        </m:oMath>
        <w:r w:rsidR="002E175D" w:rsidDel="00240204">
          <w:rPr>
            <w:rFonts w:ascii="Arial" w:eastAsiaTheme="minorEastAsia" w:hAnsi="Arial" w:cs="Arial"/>
            <w:color w:val="000000"/>
            <w:sz w:val="22"/>
            <w:szCs w:val="22"/>
          </w:rPr>
          <w:delText>th</w:delText>
        </w:r>
        <w:r w:rsidR="00EA5969" w:rsidDel="00240204">
          <w:rPr>
            <w:rFonts w:ascii="Arial" w:hAnsi="Arial" w:cs="Arial"/>
            <w:color w:val="000000"/>
            <w:sz w:val="22"/>
            <w:szCs w:val="22"/>
          </w:rPr>
          <w:delText xml:space="preserve"> optimum.  </w:delText>
        </w:r>
        <w:r w:rsidDel="00240204">
          <w:rPr>
            <w:rFonts w:ascii="Arial" w:hAnsi="Arial" w:cs="Arial"/>
            <w:color w:val="000000"/>
            <w:sz w:val="22"/>
            <w:szCs w:val="22"/>
          </w:rPr>
          <w:delText xml:space="preserve"> This function is typically assumed for many investigations of Fisher’s model </w:delText>
        </w:r>
        <w:r w:rsidRPr="002E175D" w:rsidDel="00240204">
          <w:rPr>
            <w:rFonts w:ascii="Arial" w:hAnsi="Arial" w:cs="Arial"/>
            <w:color w:val="FF0000"/>
            <w:sz w:val="22"/>
            <w:szCs w:val="22"/>
          </w:rPr>
          <w:delText xml:space="preserve">[cite a bunch] </w:delText>
        </w:r>
        <w:r w:rsidDel="00240204">
          <w:rPr>
            <w:rFonts w:ascii="Arial" w:hAnsi="Arial" w:cs="Arial"/>
            <w:color w:val="000000"/>
            <w:sz w:val="22"/>
            <w:szCs w:val="22"/>
          </w:rPr>
          <w:delText>due to analytical tractability</w:delText>
        </w:r>
        <w:r w:rsidR="001F68DF" w:rsidDel="00240204">
          <w:rPr>
            <w:rFonts w:ascii="Arial" w:hAnsi="Arial" w:cs="Arial"/>
            <w:color w:val="000000"/>
            <w:sz w:val="22"/>
            <w:szCs w:val="22"/>
          </w:rPr>
          <w:delText>. Because we are interested in detecting the relevant phenotypic differences that lead to differences in fitness, a relevant fitness function must have the property that traits with no differences between organisms cannot factor into the relative fitness differences between these organisms. An exponential function</w:delText>
        </w:r>
        <w:r w:rsidR="00FA0A22" w:rsidDel="00240204">
          <w:rPr>
            <w:rFonts w:ascii="Arial" w:hAnsi="Arial" w:cs="Arial"/>
            <w:color w:val="000000"/>
            <w:sz w:val="22"/>
            <w:szCs w:val="22"/>
          </w:rPr>
          <w:delText xml:space="preserve"> of squared distance (of which the Gaussian is) is </w:delText>
        </w:r>
        <w:r w:rsidR="001F68DF" w:rsidDel="00240204">
          <w:rPr>
            <w:rFonts w:ascii="Arial" w:hAnsi="Arial" w:cs="Arial"/>
            <w:color w:val="000000"/>
            <w:sz w:val="22"/>
            <w:szCs w:val="22"/>
          </w:rPr>
          <w:delText xml:space="preserve">only class of functions with this property (see </w:delText>
        </w:r>
        <w:r w:rsidR="00B03CA8" w:rsidDel="00240204">
          <w:rPr>
            <w:rFonts w:ascii="Arial" w:hAnsi="Arial" w:cs="Arial"/>
            <w:color w:val="000000"/>
            <w:sz w:val="22"/>
            <w:szCs w:val="22"/>
          </w:rPr>
          <w:delText>SI).</w:delText>
        </w:r>
      </w:del>
    </w:p>
    <w:p w14:paraId="66E7778A" w14:textId="4DA7AA74" w:rsidR="00FA0A22" w:rsidRPr="00FA0A22" w:rsidDel="00240204" w:rsidRDefault="00FA0A22" w:rsidP="001F68DF">
      <w:pPr>
        <w:widowControl w:val="0"/>
        <w:autoSpaceDE w:val="0"/>
        <w:autoSpaceDN w:val="0"/>
        <w:adjustRightInd w:val="0"/>
        <w:spacing w:after="240" w:line="288" w:lineRule="auto"/>
        <w:rPr>
          <w:del w:id="645" w:author="Kerry Ann Samerotte" w:date="2018-08-09T10:13:00Z"/>
          <w:rFonts w:ascii="Arial" w:hAnsi="Arial" w:cs="Arial"/>
          <w:color w:val="000000"/>
          <w:sz w:val="22"/>
          <w:szCs w:val="22"/>
        </w:rPr>
      </w:pPr>
      <w:del w:id="646" w:author="Kerry Ann Samerotte" w:date="2018-08-09T10:13:00Z">
        <w:r w:rsidDel="00240204">
          <w:rPr>
            <w:rFonts w:ascii="Arial" w:hAnsi="Arial" w:cs="Arial"/>
            <w:color w:val="000000"/>
            <w:sz w:val="22"/>
            <w:szCs w:val="22"/>
          </w:rPr>
          <w:delText xml:space="preserve">Our model makes several assumptions about phenotype space and fitness in phenotype space. The main key assumption is that of subtle environmental perturbations – more specifically, this assumption assumes that mutants have a fixed location in phenotype space (we ignore any environmental contribution to phenotype) and </w:delText>
        </w:r>
        <m:oMath>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oMath>
        <w:r w:rsidDel="00240204">
          <w:rPr>
            <w:rFonts w:ascii="Arial" w:hAnsi="Arial" w:cs="Arial"/>
            <w:color w:val="000000"/>
            <w:sz w:val="22"/>
            <w:szCs w:val="22"/>
          </w:rPr>
          <w:delText xml:space="preserve"> is constant across environmental condition and dimension (ignoring any specific, correlated effect of phenotypes on fitness in a given environment).</w:delText>
        </w:r>
      </w:del>
    </w:p>
    <w:p w14:paraId="6295260C" w14:textId="412E2D86" w:rsidR="00D03ABE" w:rsidRPr="00D03ABE" w:rsidDel="00240204" w:rsidRDefault="00D03ABE" w:rsidP="00952890">
      <w:pPr>
        <w:widowControl w:val="0"/>
        <w:tabs>
          <w:tab w:val="left" w:pos="2691"/>
        </w:tabs>
        <w:autoSpaceDE w:val="0"/>
        <w:autoSpaceDN w:val="0"/>
        <w:adjustRightInd w:val="0"/>
        <w:spacing w:after="240" w:line="288" w:lineRule="auto"/>
        <w:rPr>
          <w:del w:id="647" w:author="Kerry Ann Samerotte" w:date="2018-08-09T10:13:00Z"/>
          <w:rFonts w:ascii="Arial" w:hAnsi="Arial" w:cs="Arial"/>
          <w:i/>
          <w:color w:val="000000"/>
          <w:sz w:val="22"/>
          <w:szCs w:val="22"/>
        </w:rPr>
      </w:pPr>
      <w:del w:id="648" w:author="Kerry Ann Samerotte" w:date="2018-08-09T10:13:00Z">
        <w:r w:rsidRPr="00D03ABE" w:rsidDel="00240204">
          <w:rPr>
            <w:rFonts w:ascii="Arial" w:hAnsi="Arial" w:cs="Arial"/>
            <w:i/>
            <w:color w:val="000000"/>
            <w:sz w:val="22"/>
            <w:szCs w:val="22"/>
          </w:rPr>
          <w:delText>Simulation Methods</w:delText>
        </w:r>
        <w:r w:rsidR="00952890" w:rsidDel="00240204">
          <w:rPr>
            <w:rFonts w:ascii="Arial" w:hAnsi="Arial" w:cs="Arial"/>
            <w:i/>
            <w:color w:val="000000"/>
            <w:sz w:val="22"/>
            <w:szCs w:val="22"/>
          </w:rPr>
          <w:tab/>
        </w:r>
      </w:del>
    </w:p>
    <w:p w14:paraId="7C756034" w14:textId="1CA69EF0" w:rsidR="00D03ABE" w:rsidDel="00240204" w:rsidRDefault="00D03ABE" w:rsidP="00D03ABE">
      <w:pPr>
        <w:widowControl w:val="0"/>
        <w:autoSpaceDE w:val="0"/>
        <w:autoSpaceDN w:val="0"/>
        <w:adjustRightInd w:val="0"/>
        <w:spacing w:after="240" w:line="288" w:lineRule="auto"/>
        <w:rPr>
          <w:del w:id="649" w:author="Kerry Ann Samerotte" w:date="2018-08-09T10:13:00Z"/>
          <w:rFonts w:ascii="Arial" w:hAnsi="Arial" w:cs="Arial"/>
          <w:color w:val="000000"/>
          <w:sz w:val="22"/>
          <w:szCs w:val="22"/>
        </w:rPr>
      </w:pPr>
      <w:del w:id="650" w:author="Kerry Ann Samerotte" w:date="2018-08-09T10:13:00Z">
        <w:r w:rsidDel="00240204">
          <w:rPr>
            <w:rFonts w:ascii="Helvetica Neue" w:hAnsi="Helvetica Neue" w:cs="Helvetica Neue"/>
            <w:color w:val="000000"/>
            <w:sz w:val="22"/>
            <w:szCs w:val="22"/>
          </w:rPr>
          <w:delText>T</w:delText>
        </w:r>
        <w:r w:rsidDel="00240204">
          <w:rPr>
            <w:rFonts w:ascii="Arial" w:hAnsi="Arial" w:cs="Arial"/>
            <w:color w:val="000000"/>
            <w:sz w:val="22"/>
            <w:szCs w:val="22"/>
          </w:rPr>
          <w:delText xml:space="preserve">o </w:delText>
        </w:r>
        <w:r w:rsidR="00810FAF" w:rsidDel="00240204">
          <w:rPr>
            <w:rFonts w:ascii="Arial" w:hAnsi="Arial" w:cs="Arial"/>
            <w:color w:val="000000"/>
            <w:sz w:val="22"/>
            <w:szCs w:val="22"/>
          </w:rPr>
          <w:delText>test our</w:delText>
        </w:r>
        <w:r w:rsidDel="00240204">
          <w:rPr>
            <w:rFonts w:ascii="Arial" w:hAnsi="Arial" w:cs="Arial"/>
            <w:color w:val="000000"/>
            <w:sz w:val="22"/>
            <w:szCs w:val="22"/>
          </w:rPr>
          <w:delText xml:space="preserve"> method</w:delText>
        </w:r>
        <w:r w:rsidR="00810FAF" w:rsidDel="00240204">
          <w:rPr>
            <w:rFonts w:ascii="Arial" w:hAnsi="Arial" w:cs="Arial"/>
            <w:color w:val="000000"/>
            <w:sz w:val="22"/>
            <w:szCs w:val="22"/>
          </w:rPr>
          <w:delText xml:space="preserve"> for estimating the phenotypic space from fitness data</w:delText>
        </w:r>
        <w:r w:rsidDel="00240204">
          <w:rPr>
            <w:rFonts w:ascii="Arial" w:hAnsi="Arial" w:cs="Arial"/>
            <w:color w:val="000000"/>
            <w:sz w:val="22"/>
            <w:szCs w:val="22"/>
          </w:rPr>
          <w:delText>, we perform a simulation study. First, we simulate data that fits our phenotypic model and then feed the corresponding data into our method to infer the phenotype space and number</w:delText>
        </w:r>
        <w:r w:rsidR="00D407A4" w:rsidDel="00240204">
          <w:rPr>
            <w:rFonts w:ascii="Arial" w:hAnsi="Arial" w:cs="Arial"/>
            <w:color w:val="000000"/>
            <w:sz w:val="22"/>
            <w:szCs w:val="22"/>
          </w:rPr>
          <w:delText xml:space="preserve"> of fitness-relevant phenotypes</w:delText>
        </w:r>
        <w:r w:rsidDel="00240204">
          <w:rPr>
            <w:rFonts w:ascii="Arial" w:hAnsi="Arial" w:cs="Arial"/>
            <w:color w:val="000000"/>
            <w:sz w:val="22"/>
            <w:szCs w:val="22"/>
          </w:rPr>
          <w:delText xml:space="preserve">. For simplicity and consistency with previous literature, we start with a Gaussian function of distance. </w:delText>
        </w:r>
      </w:del>
    </w:p>
    <w:p w14:paraId="02EECD34" w14:textId="4F5B324E" w:rsidR="00133BDB" w:rsidRPr="00A30856" w:rsidDel="00240204" w:rsidRDefault="00133BDB" w:rsidP="00D03ABE">
      <w:pPr>
        <w:widowControl w:val="0"/>
        <w:autoSpaceDE w:val="0"/>
        <w:autoSpaceDN w:val="0"/>
        <w:adjustRightInd w:val="0"/>
        <w:spacing w:after="240" w:line="288" w:lineRule="auto"/>
        <w:rPr>
          <w:del w:id="651" w:author="Kerry Ann Samerotte" w:date="2018-08-09T10:13:00Z"/>
          <w:rFonts w:ascii="Arial" w:hAnsi="Arial" w:cs="Arial"/>
          <w:color w:val="000000"/>
          <w:sz w:val="22"/>
          <w:szCs w:val="22"/>
        </w:rPr>
      </w:pPr>
      <w:del w:id="652" w:author="Kerry Ann Samerotte" w:date="2018-08-09T10:13:00Z">
        <w:r w:rsidDel="00240204">
          <w:rPr>
            <w:rFonts w:ascii="Arial" w:hAnsi="Arial" w:cs="Arial"/>
            <w:color w:val="000000"/>
            <w:sz w:val="22"/>
            <w:szCs w:val="22"/>
          </w:rPr>
          <w:delText>We use simulated data to test our method for estimating phenotype space from fitness data. First, we simulate data that fits our phenotypic model and feed this data into our method to infer the phenotype space. To do this, we use two independent simulation techniques. The first simulation technique is a classical Fisher’s Geometric Model simulation</w:delText>
        </w:r>
        <w:r w:rsidR="00CA2DD0" w:rsidDel="00240204">
          <w:rPr>
            <w:rFonts w:ascii="Arial" w:hAnsi="Arial" w:cs="Arial"/>
            <w:color w:val="000000"/>
            <w:sz w:val="22"/>
            <w:szCs w:val="22"/>
          </w:rPr>
          <w:delText xml:space="preserve">: an ancestor’s location is randomly selected in </w:delText>
        </w:r>
        <w:r w:rsidR="00CA2DD0" w:rsidDel="00240204">
          <w:rPr>
            <w:rFonts w:ascii="Arial" w:hAnsi="Arial" w:cs="Arial"/>
            <w:i/>
            <w:color w:val="000000"/>
            <w:sz w:val="22"/>
            <w:szCs w:val="22"/>
          </w:rPr>
          <w:delText>D</w:delText>
        </w:r>
        <w:r w:rsidR="00CA2DD0" w:rsidDel="00240204">
          <w:rPr>
            <w:rFonts w:ascii="Arial" w:hAnsi="Arial" w:cs="Arial"/>
            <w:color w:val="000000"/>
            <w:sz w:val="22"/>
            <w:szCs w:val="22"/>
          </w:rPr>
          <w:delText>-dimensional space. Mutations are generated according to a multivariate normal distribution, centered at the ancestor with covariance matri</w:delText>
        </w:r>
        <w:r w:rsidR="002E175D" w:rsidDel="00240204">
          <w:rPr>
            <w:rFonts w:ascii="Arial" w:hAnsi="Arial" w:cs="Arial"/>
            <w:color w:val="000000"/>
            <w:sz w:val="22"/>
            <w:szCs w:val="22"/>
          </w:rPr>
          <w:delText xml:space="preserve">x </w:delText>
        </w:r>
        <m:oMath>
          <m:r>
            <w:rPr>
              <w:rFonts w:ascii="Cambria Math" w:hAnsi="Cambria Math" w:cs="Arial"/>
              <w:color w:val="000000"/>
              <w:sz w:val="22"/>
              <w:szCs w:val="22"/>
            </w:rPr>
            <m:t>Σ</m:t>
          </m:r>
        </m:oMath>
        <w:r w:rsidR="00CA2DD0" w:rsidDel="00240204">
          <w:rPr>
            <w:rFonts w:ascii="Arial" w:hAnsi="Arial" w:cs="Arial"/>
            <w:color w:val="000000"/>
            <w:sz w:val="22"/>
            <w:szCs w:val="22"/>
          </w:rPr>
          <w:delText xml:space="preserve">. Locations of optima are uniformly sampled from the </w:delText>
        </w:r>
        <w:r w:rsidR="00045F64" w:rsidDel="00240204">
          <w:rPr>
            <w:rFonts w:ascii="Arial" w:hAnsi="Arial" w:cs="Arial"/>
            <w:i/>
            <w:color w:val="000000"/>
            <w:sz w:val="22"/>
            <w:szCs w:val="22"/>
          </w:rPr>
          <w:delText>D</w:delText>
        </w:r>
        <w:r w:rsidR="00045F64" w:rsidDel="00240204">
          <w:rPr>
            <w:rFonts w:ascii="Arial" w:hAnsi="Arial" w:cs="Arial"/>
            <w:color w:val="000000"/>
            <w:sz w:val="22"/>
            <w:szCs w:val="22"/>
          </w:rPr>
          <w:delText xml:space="preserve">-ball with radius </w:delText>
        </w:r>
        <w:r w:rsidR="00045F64" w:rsidDel="00240204">
          <w:rPr>
            <w:rFonts w:ascii="Arial" w:hAnsi="Arial" w:cs="Arial"/>
            <w:i/>
            <w:color w:val="000000"/>
            <w:sz w:val="22"/>
            <w:szCs w:val="22"/>
          </w:rPr>
          <w:delText>r</w:delText>
        </w:r>
        <w:r w:rsidR="00045F64" w:rsidDel="00240204">
          <w:rPr>
            <w:rFonts w:ascii="Arial" w:hAnsi="Arial" w:cs="Arial"/>
            <w:color w:val="000000"/>
            <w:sz w:val="22"/>
            <w:szCs w:val="22"/>
          </w:rPr>
          <w:delText xml:space="preserve">. Relative fitness for each mutant in each condition is calculated according to a Gaussian function, centered at the optimum with selection </w:delText>
        </w:r>
        <w:r w:rsidR="00C275BF" w:rsidDel="00240204">
          <w:rPr>
            <w:rFonts w:ascii="Arial" w:hAnsi="Arial" w:cs="Arial"/>
            <w:color w:val="000000"/>
            <w:sz w:val="22"/>
            <w:szCs w:val="22"/>
          </w:rPr>
          <w:delText xml:space="preserve">in each dimension according to </w:delText>
        </w:r>
        <w:r w:rsidR="00A30856" w:rsidDel="00240204">
          <w:rPr>
            <w:rFonts w:ascii="Arial" w:hAnsi="Arial" w:cs="Arial"/>
            <w:color w:val="000000"/>
            <w:sz w:val="22"/>
            <w:szCs w:val="22"/>
          </w:rPr>
          <w:delText>covariance matrix</w:delText>
        </w:r>
        <w:r w:rsidR="001267D7" w:rsidDel="00240204">
          <w:rPr>
            <w:rFonts w:ascii="Arial" w:hAnsi="Arial" w:cs="Arial"/>
            <w:i/>
            <w:color w:val="000000"/>
            <w:sz w:val="22"/>
            <w:szCs w:val="22"/>
          </w:rPr>
          <w:delText xml:space="preserve"> </w:delText>
        </w:r>
        <m:oMath>
          <m:r>
            <w:rPr>
              <w:rFonts w:ascii="Cambria Math" w:hAnsi="Cambria Math" w:cs="Arial"/>
              <w:color w:val="000000"/>
              <w:sz w:val="22"/>
              <w:szCs w:val="22"/>
            </w:rPr>
            <m:t>σ</m:t>
          </m:r>
        </m:oMath>
        <w:r w:rsidR="002E175D" w:rsidDel="00240204">
          <w:rPr>
            <w:rFonts w:ascii="Arial" w:hAnsi="Arial" w:cs="Arial"/>
            <w:color w:val="000000"/>
            <w:sz w:val="22"/>
            <w:szCs w:val="22"/>
          </w:rPr>
          <w:delText xml:space="preserve"> </w:delText>
        </w:r>
        <w:r w:rsidR="001267D7" w:rsidDel="00240204">
          <w:rPr>
            <w:rFonts w:ascii="Arial" w:hAnsi="Arial" w:cs="Arial"/>
            <w:color w:val="000000"/>
            <w:sz w:val="22"/>
            <w:szCs w:val="22"/>
          </w:rPr>
          <w:delText xml:space="preserve">(as in eqn. 1). </w:delText>
        </w:r>
        <w:r w:rsidR="001674EE" w:rsidDel="00240204">
          <w:rPr>
            <w:rFonts w:ascii="Arial" w:hAnsi="Arial" w:cs="Arial"/>
            <w:color w:val="000000"/>
            <w:sz w:val="22"/>
            <w:szCs w:val="22"/>
          </w:rPr>
          <w:delText xml:space="preserve">Random </w:delText>
        </w:r>
        <w:r w:rsidR="001267D7" w:rsidDel="00240204">
          <w:rPr>
            <w:rFonts w:ascii="Arial" w:hAnsi="Arial" w:cs="Arial"/>
            <w:color w:val="000000"/>
            <w:sz w:val="22"/>
            <w:szCs w:val="22"/>
          </w:rPr>
          <w:delText xml:space="preserve">Gaussian </w:delText>
        </w:r>
        <w:r w:rsidR="006801B1" w:rsidDel="00240204">
          <w:rPr>
            <w:rFonts w:ascii="Arial" w:hAnsi="Arial" w:cs="Arial"/>
            <w:color w:val="000000"/>
            <w:sz w:val="22"/>
            <w:szCs w:val="22"/>
          </w:rPr>
          <w:delText xml:space="preserve">noise </w:delText>
        </w:r>
        <m:oMath>
          <m:r>
            <w:rPr>
              <w:rFonts w:ascii="Cambria Math" w:hAnsi="Cambria Math" w:cs="Arial"/>
              <w:color w:val="000000"/>
              <w:sz w:val="22"/>
              <w:szCs w:val="22"/>
            </w:rPr>
            <m:t>N(0,</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m</m:t>
              </m:r>
            </m:sub>
            <m:sup>
              <m:r>
                <w:rPr>
                  <w:rFonts w:ascii="Cambria Math" w:hAnsi="Cambria Math" w:cs="Arial"/>
                  <w:color w:val="000000"/>
                  <w:sz w:val="22"/>
                  <w:szCs w:val="22"/>
                </w:rPr>
                <m:t>2</m:t>
              </m:r>
            </m:sup>
          </m:sSubSup>
          <m:r>
            <w:rPr>
              <w:rFonts w:ascii="Cambria Math" w:hAnsi="Cambria Math" w:cs="Arial"/>
              <w:color w:val="000000"/>
              <w:sz w:val="22"/>
              <w:szCs w:val="22"/>
            </w:rPr>
            <m:t>)</m:t>
          </m:r>
        </m:oMath>
        <w:r w:rsidR="006801B1" w:rsidDel="00240204">
          <w:rPr>
            <w:rFonts w:ascii="Arial" w:hAnsi="Arial" w:cs="Arial"/>
            <w:color w:val="000000"/>
            <w:sz w:val="22"/>
            <w:szCs w:val="22"/>
          </w:rPr>
          <w:delText xml:space="preserve"> is added to these fitness values </w:delText>
        </w:r>
        <w:r w:rsidR="001267D7" w:rsidDel="00240204">
          <w:rPr>
            <w:rFonts w:ascii="Arial" w:hAnsi="Arial" w:cs="Arial"/>
            <w:color w:val="000000"/>
            <w:sz w:val="22"/>
            <w:szCs w:val="22"/>
          </w:rPr>
          <w:delText>to account for meas</w:delText>
        </w:r>
        <w:r w:rsidR="002A4B0E" w:rsidDel="00240204">
          <w:rPr>
            <w:rFonts w:ascii="Arial" w:hAnsi="Arial" w:cs="Arial"/>
            <w:color w:val="000000"/>
            <w:sz w:val="22"/>
            <w:szCs w:val="22"/>
          </w:rPr>
          <w:delText>urement error.</w:delText>
        </w:r>
      </w:del>
    </w:p>
    <w:p w14:paraId="0B1DC677" w14:textId="55760C0A" w:rsidR="009D3818" w:rsidDel="00240204" w:rsidRDefault="00133BDB" w:rsidP="00D03ABE">
      <w:pPr>
        <w:widowControl w:val="0"/>
        <w:autoSpaceDE w:val="0"/>
        <w:autoSpaceDN w:val="0"/>
        <w:adjustRightInd w:val="0"/>
        <w:spacing w:after="240" w:line="288" w:lineRule="auto"/>
        <w:rPr>
          <w:del w:id="653" w:author="Kerry Ann Samerotte" w:date="2018-08-09T10:13:00Z"/>
          <w:rFonts w:ascii="Arial" w:hAnsi="Arial" w:cs="Arial"/>
          <w:color w:val="000000"/>
          <w:sz w:val="22"/>
          <w:szCs w:val="22"/>
        </w:rPr>
      </w:pPr>
      <w:del w:id="654" w:author="Kerry Ann Samerotte" w:date="2018-08-09T10:13:00Z">
        <w:r w:rsidDel="00240204">
          <w:rPr>
            <w:rFonts w:ascii="Arial" w:hAnsi="Arial" w:cs="Arial"/>
            <w:color w:val="000000"/>
            <w:sz w:val="22"/>
            <w:szCs w:val="22"/>
          </w:rPr>
          <w:delText>The second technique simulates</w:delText>
        </w:r>
        <w:r w:rsidR="00CA2DD0" w:rsidDel="00240204">
          <w:rPr>
            <w:rFonts w:ascii="Arial" w:hAnsi="Arial" w:cs="Arial"/>
            <w:color w:val="000000"/>
            <w:sz w:val="22"/>
            <w:szCs w:val="22"/>
          </w:rPr>
          <w:delText xml:space="preserve"> an </w:delText>
        </w:r>
        <w:r w:rsidR="00CA2DD0" w:rsidRPr="00CA2DD0" w:rsidDel="00240204">
          <w:rPr>
            <w:rFonts w:ascii="Arial" w:hAnsi="Arial" w:cs="Arial"/>
            <w:i/>
            <w:color w:val="000000"/>
            <w:sz w:val="22"/>
            <w:szCs w:val="22"/>
          </w:rPr>
          <w:delText>D</w:delText>
        </w:r>
        <w:r w:rsidDel="00240204">
          <w:rPr>
            <w:rFonts w:ascii="Arial" w:hAnsi="Arial" w:cs="Arial"/>
            <w:color w:val="000000"/>
            <w:sz w:val="22"/>
            <w:szCs w:val="22"/>
          </w:rPr>
          <w:delText xml:space="preserve">−dimensional phenotype space by randomly placing the </w:delText>
        </w:r>
        <w:r w:rsidR="00CA2DD0" w:rsidDel="00240204">
          <w:rPr>
            <w:rFonts w:ascii="Arial" w:hAnsi="Arial" w:cs="Arial"/>
            <w:color w:val="000000"/>
            <w:sz w:val="22"/>
            <w:szCs w:val="22"/>
          </w:rPr>
          <w:delText>ancestor on the surface of the n</w:delText>
        </w:r>
        <w:r w:rsidDel="00240204">
          <w:rPr>
            <w:rFonts w:ascii="Arial" w:hAnsi="Arial" w:cs="Arial"/>
            <w:color w:val="000000"/>
            <w:sz w:val="22"/>
            <w:szCs w:val="22"/>
          </w:rPr>
          <w:delText>−ball of unit distance. Then, we randomly generate “mutants” by sampling uniformly within the n−ball, to simulate only adaptive mutations. Finally, we randomly sample locations for the optima for new conditions in a ball of smaller radius, to simulate subtle environmental perturbations. We now have a set of mutants and conditions, for which we can generate relative fitness data by calculating a fitness function on this phenotype space for each mutant in each condition</w:delText>
        </w:r>
        <w:r w:rsidR="00CA2DD0" w:rsidDel="00240204">
          <w:rPr>
            <w:rFonts w:ascii="Arial" w:hAnsi="Arial" w:cs="Arial"/>
            <w:color w:val="000000"/>
            <w:sz w:val="22"/>
            <w:szCs w:val="22"/>
          </w:rPr>
          <w:delText>.</w:delText>
        </w:r>
      </w:del>
    </w:p>
    <w:p w14:paraId="0EE18343" w14:textId="451C745F" w:rsidR="00D03ABE" w:rsidDel="00240204" w:rsidRDefault="00D03ABE" w:rsidP="008F4A97">
      <w:pPr>
        <w:widowControl w:val="0"/>
        <w:autoSpaceDE w:val="0"/>
        <w:autoSpaceDN w:val="0"/>
        <w:adjustRightInd w:val="0"/>
        <w:spacing w:after="240" w:line="288" w:lineRule="auto"/>
        <w:rPr>
          <w:del w:id="655" w:author="Kerry Ann Samerotte" w:date="2018-08-09T10:13:00Z"/>
          <w:rFonts w:ascii="Arial" w:hAnsi="Arial" w:cs="Arial"/>
          <w:i/>
          <w:color w:val="000000"/>
          <w:sz w:val="22"/>
          <w:szCs w:val="22"/>
        </w:rPr>
      </w:pPr>
      <w:del w:id="656" w:author="Kerry Ann Samerotte" w:date="2018-08-09T10:13:00Z">
        <w:r w:rsidRPr="00D03ABE" w:rsidDel="00240204">
          <w:rPr>
            <w:rFonts w:ascii="Arial" w:hAnsi="Arial" w:cs="Arial"/>
            <w:i/>
            <w:color w:val="000000"/>
            <w:sz w:val="22"/>
            <w:szCs w:val="22"/>
          </w:rPr>
          <w:delText>Estimation Methods</w:delText>
        </w:r>
      </w:del>
    </w:p>
    <w:p w14:paraId="7FCE826D" w14:textId="40851082" w:rsidR="003F1DFD" w:rsidDel="00240204" w:rsidRDefault="008E4F25" w:rsidP="008F4A97">
      <w:pPr>
        <w:widowControl w:val="0"/>
        <w:autoSpaceDE w:val="0"/>
        <w:autoSpaceDN w:val="0"/>
        <w:adjustRightInd w:val="0"/>
        <w:spacing w:after="240" w:line="288" w:lineRule="auto"/>
        <w:rPr>
          <w:del w:id="657" w:author="Kerry Ann Samerotte" w:date="2018-08-09T10:13:00Z"/>
          <w:rFonts w:ascii="Arial" w:hAnsi="Arial" w:cs="Arial"/>
          <w:color w:val="000000"/>
          <w:sz w:val="22"/>
          <w:szCs w:val="22"/>
        </w:rPr>
      </w:pPr>
      <w:del w:id="658" w:author="Kerry Ann Samerotte" w:date="2018-08-09T10:13:00Z">
        <w:r w:rsidDel="00240204">
          <w:rPr>
            <w:rFonts w:ascii="Arial" w:hAnsi="Arial" w:cs="Arial"/>
            <w:color w:val="000000"/>
            <w:sz w:val="22"/>
            <w:szCs w:val="22"/>
          </w:rPr>
          <w:delText>To infer the phenotypic space of our model from a set of mutants, we use</w:delText>
        </w:r>
        <w:r w:rsidR="00CC0C0C" w:rsidDel="00240204">
          <w:rPr>
            <w:rFonts w:ascii="Arial" w:hAnsi="Arial" w:cs="Arial"/>
            <w:color w:val="000000"/>
            <w:sz w:val="22"/>
            <w:szCs w:val="22"/>
          </w:rPr>
          <w:delText xml:space="preserve"> an optimization technique on the</w:delText>
        </w:r>
        <w:r w:rsidDel="00240204">
          <w:rPr>
            <w:rFonts w:ascii="Arial" w:hAnsi="Arial" w:cs="Arial"/>
            <w:color w:val="000000"/>
            <w:sz w:val="22"/>
            <w:szCs w:val="22"/>
          </w:rPr>
          <w:delText xml:space="preserve"> relative fitness values</w:delText>
        </w:r>
        <w:r w:rsidR="00CC0C0C" w:rsidDel="00240204">
          <w:rPr>
            <w:rFonts w:ascii="Arial" w:hAnsi="Arial" w:cs="Arial"/>
            <w:color w:val="000000"/>
            <w:sz w:val="22"/>
            <w:szCs w:val="22"/>
          </w:rPr>
          <w:delText xml:space="preserve"> of the set of mutants</w:delText>
        </w:r>
        <w:r w:rsidDel="00240204">
          <w:rPr>
            <w:rFonts w:ascii="Arial" w:hAnsi="Arial" w:cs="Arial"/>
            <w:color w:val="000000"/>
            <w:sz w:val="22"/>
            <w:szCs w:val="22"/>
          </w:rPr>
          <w:delText xml:space="preserve"> across subtle environmental perturbat</w:delText>
        </w:r>
        <w:r w:rsidR="00CC0C0C" w:rsidDel="00240204">
          <w:rPr>
            <w:rFonts w:ascii="Arial" w:hAnsi="Arial" w:cs="Arial"/>
            <w:color w:val="000000"/>
            <w:sz w:val="22"/>
            <w:szCs w:val="22"/>
          </w:rPr>
          <w:delText xml:space="preserve">ions. For a given number of traits </w:delText>
        </w:r>
        <w:r w:rsidR="00CC0C0C" w:rsidDel="00240204">
          <w:rPr>
            <w:rFonts w:ascii="Arial" w:hAnsi="Arial" w:cs="Arial"/>
            <w:i/>
            <w:color w:val="000000"/>
            <w:sz w:val="22"/>
            <w:szCs w:val="22"/>
          </w:rPr>
          <w:delText>D</w:delText>
        </w:r>
        <w:r w:rsidR="00CC0C0C" w:rsidDel="00240204">
          <w:rPr>
            <w:rFonts w:ascii="Arial" w:hAnsi="Arial" w:cs="Arial"/>
            <w:color w:val="000000"/>
            <w:sz w:val="22"/>
            <w:szCs w:val="22"/>
          </w:rPr>
          <w:delText>, we aim to find the positions of mutants, optima, and the ancestor that best fits our relative fitness data. We do this by finding the parameters that minimize the function:</w:delText>
        </w:r>
      </w:del>
    </w:p>
    <w:p w14:paraId="0F87E21E" w14:textId="2B78A7ED" w:rsidR="00505574" w:rsidRPr="00505574" w:rsidDel="00240204" w:rsidRDefault="00AA0EC6" w:rsidP="00505574">
      <w:pPr>
        <w:keepNext/>
        <w:widowControl w:val="0"/>
        <w:autoSpaceDE w:val="0"/>
        <w:autoSpaceDN w:val="0"/>
        <w:adjustRightInd w:val="0"/>
        <w:spacing w:after="240" w:line="288" w:lineRule="auto"/>
        <w:rPr>
          <w:del w:id="659" w:author="Kerry Ann Samerotte" w:date="2018-08-09T10:13:00Z"/>
        </w:rPr>
      </w:pPr>
      <m:oMathPara>
        <m:oMath>
          <m:eqArr>
            <m:eqArrPr>
              <m:maxDist m:val="1"/>
              <m:ctrlPr>
                <w:del w:id="660" w:author="Kerry Ann Samerotte" w:date="2018-08-09T10:13:00Z">
                  <w:rPr>
                    <w:rFonts w:ascii="Cambria Math" w:hAnsi="Cambria Math" w:cs="Arial"/>
                    <w:i/>
                    <w:color w:val="000000"/>
                    <w:sz w:val="22"/>
                    <w:szCs w:val="22"/>
                  </w:rPr>
                </w:del>
              </m:ctrlPr>
            </m:eqArrPr>
            <m:e>
              <w:del w:id="661" w:author="Kerry Ann Samerotte" w:date="2018-08-09T10:13:00Z">
                <m:r>
                  <w:rPr>
                    <w:rFonts w:ascii="Cambria Math" w:hAnsi="Cambria Math" w:cs="Arial"/>
                    <w:color w:val="000000"/>
                    <w:sz w:val="22"/>
                    <w:szCs w:val="22"/>
                  </w:rPr>
                  <m:t>S</m:t>
                </m:r>
              </w:del>
              <m:d>
                <m:dPr>
                  <m:ctrlPr>
                    <w:del w:id="662" w:author="Kerry Ann Samerotte" w:date="2018-08-09T10:13:00Z">
                      <w:rPr>
                        <w:rFonts w:ascii="Cambria Math" w:hAnsi="Cambria Math" w:cs="Arial"/>
                        <w:i/>
                        <w:color w:val="000000"/>
                        <w:sz w:val="22"/>
                        <w:szCs w:val="22"/>
                      </w:rPr>
                    </w:del>
                  </m:ctrlPr>
                </m:dPr>
                <m:e>
                  <w:del w:id="663" w:author="Kerry Ann Samerotte" w:date="2018-08-09T10:13:00Z">
                    <m:r>
                      <w:rPr>
                        <w:rFonts w:ascii="Cambria Math" w:hAnsi="Cambria Math" w:cs="Arial"/>
                        <w:color w:val="000000"/>
                        <w:sz w:val="22"/>
                        <w:szCs w:val="22"/>
                      </w:rPr>
                      <m:t>x,o,a | f,ϵ</m:t>
                    </m:r>
                  </w:del>
                </m:e>
              </m:d>
              <w:del w:id="664" w:author="Kerry Ann Samerotte" w:date="2018-08-09T10:13:00Z">
                <m:r>
                  <w:rPr>
                    <w:rFonts w:ascii="Cambria Math" w:hAnsi="Cambria Math" w:cs="Arial"/>
                    <w:color w:val="000000"/>
                    <w:sz w:val="22"/>
                    <w:szCs w:val="22"/>
                  </w:rPr>
                  <m:t>=</m:t>
                </m:r>
              </w:del>
              <m:nary>
                <m:naryPr>
                  <m:chr m:val="∑"/>
                  <m:ctrlPr>
                    <w:del w:id="665" w:author="Kerry Ann Samerotte" w:date="2018-08-09T10:13:00Z">
                      <w:rPr>
                        <w:rFonts w:ascii="Cambria Math" w:hAnsi="Cambria Math" w:cs="Arial"/>
                        <w:i/>
                        <w:color w:val="000000"/>
                        <w:sz w:val="22"/>
                        <w:szCs w:val="22"/>
                      </w:rPr>
                    </w:del>
                  </m:ctrlPr>
                </m:naryPr>
                <m:sub>
                  <w:del w:id="666" w:author="Kerry Ann Samerotte" w:date="2018-08-09T10:13:00Z">
                    <m:r>
                      <w:rPr>
                        <w:rFonts w:ascii="Cambria Math" w:hAnsi="Cambria Math" w:cs="Arial"/>
                        <w:color w:val="000000"/>
                        <w:sz w:val="22"/>
                        <w:szCs w:val="22"/>
                      </w:rPr>
                      <m:t>j=1</m:t>
                    </m:r>
                  </w:del>
                </m:sub>
                <m:sup>
                  <w:del w:id="667" w:author="Kerry Ann Samerotte" w:date="2018-08-09T10:13:00Z">
                    <m:r>
                      <w:rPr>
                        <w:rFonts w:ascii="Cambria Math" w:hAnsi="Cambria Math" w:cs="Arial"/>
                        <w:color w:val="000000"/>
                        <w:sz w:val="22"/>
                        <w:szCs w:val="22"/>
                      </w:rPr>
                      <m:t>M</m:t>
                    </m:r>
                  </w:del>
                </m:sup>
                <m:e>
                  <m:nary>
                    <m:naryPr>
                      <m:chr m:val="∑"/>
                      <m:ctrlPr>
                        <w:del w:id="668" w:author="Kerry Ann Samerotte" w:date="2018-08-09T10:13:00Z">
                          <w:rPr>
                            <w:rFonts w:ascii="Cambria Math" w:hAnsi="Cambria Math" w:cs="Arial"/>
                            <w:i/>
                            <w:color w:val="000000"/>
                            <w:sz w:val="22"/>
                            <w:szCs w:val="22"/>
                          </w:rPr>
                        </w:del>
                      </m:ctrlPr>
                    </m:naryPr>
                    <m:sub>
                      <w:del w:id="669" w:author="Kerry Ann Samerotte" w:date="2018-08-09T10:13:00Z">
                        <m:r>
                          <w:rPr>
                            <w:rFonts w:ascii="Cambria Math" w:hAnsi="Cambria Math" w:cs="Arial"/>
                            <w:color w:val="000000"/>
                            <w:sz w:val="22"/>
                            <w:szCs w:val="22"/>
                          </w:rPr>
                          <m:t>k=1</m:t>
                        </m:r>
                      </w:del>
                    </m:sub>
                    <m:sup>
                      <w:del w:id="670" w:author="Kerry Ann Samerotte" w:date="2018-08-09T10:13:00Z">
                        <m:r>
                          <w:rPr>
                            <w:rFonts w:ascii="Cambria Math" w:hAnsi="Cambria Math" w:cs="Arial"/>
                            <w:color w:val="000000"/>
                            <w:sz w:val="22"/>
                            <w:szCs w:val="22"/>
                          </w:rPr>
                          <m:t>C</m:t>
                        </m:r>
                      </w:del>
                    </m:sup>
                    <m:e>
                      <m:sSub>
                        <m:sSubPr>
                          <m:ctrlPr>
                            <w:del w:id="671" w:author="Kerry Ann Samerotte" w:date="2018-08-09T10:13:00Z">
                              <w:rPr>
                                <w:rFonts w:ascii="Cambria Math" w:hAnsi="Cambria Math" w:cs="Arial"/>
                                <w:i/>
                                <w:color w:val="000000"/>
                                <w:sz w:val="22"/>
                                <w:szCs w:val="22"/>
                              </w:rPr>
                            </w:del>
                          </m:ctrlPr>
                        </m:sSubPr>
                        <m:e>
                          <w:del w:id="672" w:author="Kerry Ann Samerotte" w:date="2018-08-09T10:13:00Z">
                            <m:r>
                              <w:rPr>
                                <w:rFonts w:ascii="Cambria Math" w:hAnsi="Cambria Math" w:cs="Arial"/>
                                <w:color w:val="000000"/>
                                <w:sz w:val="22"/>
                                <w:szCs w:val="22"/>
                              </w:rPr>
                              <m:t>ϵ</m:t>
                            </m:r>
                          </w:del>
                        </m:e>
                        <m:sub>
                          <w:del w:id="673" w:author="Kerry Ann Samerotte" w:date="2018-08-09T10:13:00Z">
                            <m:r>
                              <w:rPr>
                                <w:rFonts w:ascii="Cambria Math" w:hAnsi="Cambria Math" w:cs="Arial"/>
                                <w:color w:val="000000"/>
                                <w:sz w:val="22"/>
                                <w:szCs w:val="22"/>
                              </w:rPr>
                              <m:t>jk</m:t>
                            </m:r>
                          </w:del>
                        </m:sub>
                      </m:sSub>
                      <m:sSup>
                        <m:sSupPr>
                          <m:ctrlPr>
                            <w:del w:id="674" w:author="Kerry Ann Samerotte" w:date="2018-08-09T10:13:00Z">
                              <w:rPr>
                                <w:rFonts w:ascii="Cambria Math" w:hAnsi="Cambria Math" w:cs="Arial"/>
                                <w:i/>
                                <w:color w:val="000000"/>
                                <w:sz w:val="22"/>
                                <w:szCs w:val="22"/>
                              </w:rPr>
                            </w:del>
                          </m:ctrlPr>
                        </m:sSupPr>
                        <m:e>
                          <m:d>
                            <m:dPr>
                              <m:begChr m:val="["/>
                              <m:endChr m:val="]"/>
                              <m:ctrlPr>
                                <w:del w:id="675" w:author="Kerry Ann Samerotte" w:date="2018-08-09T10:13:00Z">
                                  <w:rPr>
                                    <w:rFonts w:ascii="Cambria Math" w:hAnsi="Cambria Math" w:cs="Arial"/>
                                    <w:i/>
                                    <w:color w:val="000000"/>
                                    <w:sz w:val="22"/>
                                    <w:szCs w:val="22"/>
                                  </w:rPr>
                                </w:del>
                              </m:ctrlPr>
                            </m:dPr>
                            <m:e>
                              <m:d>
                                <m:dPr>
                                  <m:ctrlPr>
                                    <w:del w:id="676" w:author="Kerry Ann Samerotte" w:date="2018-08-09T10:13:00Z">
                                      <w:rPr>
                                        <w:rFonts w:ascii="Cambria Math" w:hAnsi="Cambria Math" w:cs="Arial"/>
                                        <w:i/>
                                        <w:color w:val="000000"/>
                                        <w:sz w:val="22"/>
                                        <w:szCs w:val="22"/>
                                      </w:rPr>
                                    </w:del>
                                  </m:ctrlPr>
                                </m:dPr>
                                <m:e>
                                  <m:nary>
                                    <m:naryPr>
                                      <m:chr m:val="∑"/>
                                      <m:ctrlPr>
                                        <w:del w:id="677" w:author="Kerry Ann Samerotte" w:date="2018-08-09T10:13:00Z">
                                          <w:rPr>
                                            <w:rFonts w:ascii="Cambria Math" w:hAnsi="Cambria Math" w:cs="Arial"/>
                                            <w:i/>
                                            <w:color w:val="000000"/>
                                            <w:sz w:val="22"/>
                                            <w:szCs w:val="22"/>
                                          </w:rPr>
                                        </w:del>
                                      </m:ctrlPr>
                                    </m:naryPr>
                                    <m:sub>
                                      <w:del w:id="678" w:author="Kerry Ann Samerotte" w:date="2018-08-09T10:13:00Z">
                                        <m:r>
                                          <w:rPr>
                                            <w:rFonts w:ascii="Cambria Math" w:hAnsi="Cambria Math" w:cs="Arial"/>
                                            <w:color w:val="000000"/>
                                            <w:sz w:val="22"/>
                                            <w:szCs w:val="22"/>
                                          </w:rPr>
                                          <m:t>i=1</m:t>
                                        </m:r>
                                      </w:del>
                                    </m:sub>
                                    <m:sup>
                                      <w:del w:id="679" w:author="Kerry Ann Samerotte" w:date="2018-08-09T10:13:00Z">
                                        <m:r>
                                          <w:rPr>
                                            <w:rFonts w:ascii="Cambria Math" w:hAnsi="Cambria Math" w:cs="Arial"/>
                                            <w:color w:val="000000"/>
                                            <w:sz w:val="22"/>
                                            <w:szCs w:val="22"/>
                                          </w:rPr>
                                          <m:t>D</m:t>
                                        </m:r>
                                      </w:del>
                                    </m:sup>
                                    <m:e>
                                      <m:sSup>
                                        <m:sSupPr>
                                          <m:ctrlPr>
                                            <w:del w:id="680" w:author="Kerry Ann Samerotte" w:date="2018-08-09T10:13:00Z">
                                              <w:rPr>
                                                <w:rFonts w:ascii="Cambria Math" w:hAnsi="Cambria Math" w:cs="Arial"/>
                                                <w:i/>
                                                <w:color w:val="000000"/>
                                                <w:sz w:val="22"/>
                                                <w:szCs w:val="22"/>
                                              </w:rPr>
                                            </w:del>
                                          </m:ctrlPr>
                                        </m:sSupPr>
                                        <m:e>
                                          <m:d>
                                            <m:dPr>
                                              <m:ctrlPr>
                                                <w:del w:id="681" w:author="Kerry Ann Samerotte" w:date="2018-08-09T10:13:00Z">
                                                  <w:rPr>
                                                    <w:rFonts w:ascii="Cambria Math" w:hAnsi="Cambria Math" w:cs="Arial"/>
                                                    <w:i/>
                                                    <w:color w:val="000000"/>
                                                    <w:sz w:val="22"/>
                                                    <w:szCs w:val="22"/>
                                                  </w:rPr>
                                                </w:del>
                                              </m:ctrlPr>
                                            </m:dPr>
                                            <m:e>
                                              <m:sSub>
                                                <m:sSubPr>
                                                  <m:ctrlPr>
                                                    <w:del w:id="682" w:author="Kerry Ann Samerotte" w:date="2018-08-09T10:13:00Z">
                                                      <w:rPr>
                                                        <w:rFonts w:ascii="Cambria Math" w:hAnsi="Cambria Math" w:cs="Arial"/>
                                                        <w:i/>
                                                        <w:color w:val="000000"/>
                                                        <w:sz w:val="22"/>
                                                        <w:szCs w:val="22"/>
                                                      </w:rPr>
                                                    </w:del>
                                                  </m:ctrlPr>
                                                </m:sSubPr>
                                                <m:e>
                                                  <w:del w:id="683" w:author="Kerry Ann Samerotte" w:date="2018-08-09T10:13:00Z">
                                                    <m:r>
                                                      <w:rPr>
                                                        <w:rFonts w:ascii="Cambria Math" w:hAnsi="Cambria Math" w:cs="Arial"/>
                                                        <w:color w:val="000000"/>
                                                        <w:sz w:val="22"/>
                                                        <w:szCs w:val="22"/>
                                                      </w:rPr>
                                                      <m:t>a</m:t>
                                                    </m:r>
                                                  </w:del>
                                                </m:e>
                                                <m:sub>
                                                  <w:del w:id="684" w:author="Kerry Ann Samerotte" w:date="2018-08-09T10:13:00Z">
                                                    <m:r>
                                                      <w:rPr>
                                                        <w:rFonts w:ascii="Cambria Math" w:hAnsi="Cambria Math" w:cs="Arial"/>
                                                        <w:color w:val="000000"/>
                                                        <w:sz w:val="22"/>
                                                        <w:szCs w:val="22"/>
                                                      </w:rPr>
                                                      <m:t>i</m:t>
                                                    </m:r>
                                                  </w:del>
                                                </m:sub>
                                              </m:sSub>
                                              <w:del w:id="685" w:author="Kerry Ann Samerotte" w:date="2018-08-09T10:13:00Z">
                                                <m:r>
                                                  <w:rPr>
                                                    <w:rFonts w:ascii="Cambria Math" w:hAnsi="Cambria Math" w:cs="Arial"/>
                                                    <w:color w:val="000000"/>
                                                    <w:sz w:val="22"/>
                                                    <w:szCs w:val="22"/>
                                                  </w:rPr>
                                                  <m:t>-</m:t>
                                                </m:r>
                                              </w:del>
                                              <m:sSub>
                                                <m:sSubPr>
                                                  <m:ctrlPr>
                                                    <w:del w:id="686" w:author="Kerry Ann Samerotte" w:date="2018-08-09T10:13:00Z">
                                                      <w:rPr>
                                                        <w:rFonts w:ascii="Cambria Math" w:hAnsi="Cambria Math" w:cs="Arial"/>
                                                        <w:i/>
                                                        <w:color w:val="000000"/>
                                                        <w:sz w:val="22"/>
                                                        <w:szCs w:val="22"/>
                                                      </w:rPr>
                                                    </w:del>
                                                  </m:ctrlPr>
                                                </m:sSubPr>
                                                <m:e>
                                                  <w:del w:id="687" w:author="Kerry Ann Samerotte" w:date="2018-08-09T10:13:00Z">
                                                    <m:r>
                                                      <w:rPr>
                                                        <w:rFonts w:ascii="Cambria Math" w:hAnsi="Cambria Math" w:cs="Arial"/>
                                                        <w:color w:val="000000"/>
                                                        <w:sz w:val="22"/>
                                                        <w:szCs w:val="22"/>
                                                      </w:rPr>
                                                      <m:t>o</m:t>
                                                    </m:r>
                                                  </w:del>
                                                </m:e>
                                                <m:sub>
                                                  <w:del w:id="688" w:author="Kerry Ann Samerotte" w:date="2018-08-09T10:13:00Z">
                                                    <m:r>
                                                      <w:rPr>
                                                        <w:rFonts w:ascii="Cambria Math" w:hAnsi="Cambria Math" w:cs="Arial"/>
                                                        <w:color w:val="000000"/>
                                                        <w:sz w:val="22"/>
                                                        <w:szCs w:val="22"/>
                                                      </w:rPr>
                                                      <m:t>ik</m:t>
                                                    </m:r>
                                                  </w:del>
                                                </m:sub>
                                              </m:sSub>
                                            </m:e>
                                          </m:d>
                                        </m:e>
                                        <m:sup>
                                          <w:del w:id="689" w:author="Kerry Ann Samerotte" w:date="2018-08-09T10:13:00Z">
                                            <m:r>
                                              <w:rPr>
                                                <w:rFonts w:ascii="Cambria Math" w:hAnsi="Cambria Math" w:cs="Arial"/>
                                                <w:color w:val="000000"/>
                                                <w:sz w:val="22"/>
                                                <w:szCs w:val="22"/>
                                              </w:rPr>
                                              <m:t>2</m:t>
                                            </m:r>
                                          </w:del>
                                        </m:sup>
                                      </m:sSup>
                                    </m:e>
                                  </m:nary>
                                  <w:del w:id="690" w:author="Kerry Ann Samerotte" w:date="2018-08-09T10:13:00Z">
                                    <m:r>
                                      <w:rPr>
                                        <w:rFonts w:ascii="Cambria Math" w:hAnsi="Cambria Math" w:cs="Arial"/>
                                        <w:color w:val="000000"/>
                                        <w:sz w:val="22"/>
                                        <w:szCs w:val="22"/>
                                      </w:rPr>
                                      <m:t>-</m:t>
                                    </m:r>
                                  </w:del>
                                  <m:nary>
                                    <m:naryPr>
                                      <m:chr m:val="∑"/>
                                      <m:ctrlPr>
                                        <w:del w:id="691" w:author="Kerry Ann Samerotte" w:date="2018-08-09T10:13:00Z">
                                          <w:rPr>
                                            <w:rFonts w:ascii="Cambria Math" w:hAnsi="Cambria Math" w:cs="Arial"/>
                                            <w:i/>
                                            <w:color w:val="000000"/>
                                            <w:sz w:val="22"/>
                                            <w:szCs w:val="22"/>
                                          </w:rPr>
                                        </w:del>
                                      </m:ctrlPr>
                                    </m:naryPr>
                                    <m:sub>
                                      <w:del w:id="692" w:author="Kerry Ann Samerotte" w:date="2018-08-09T10:13:00Z">
                                        <m:r>
                                          <w:rPr>
                                            <w:rFonts w:ascii="Cambria Math" w:hAnsi="Cambria Math" w:cs="Arial"/>
                                            <w:color w:val="000000"/>
                                            <w:sz w:val="22"/>
                                            <w:szCs w:val="22"/>
                                          </w:rPr>
                                          <m:t>i=1</m:t>
                                        </m:r>
                                      </w:del>
                                    </m:sub>
                                    <m:sup>
                                      <w:del w:id="693" w:author="Kerry Ann Samerotte" w:date="2018-08-09T10:13:00Z">
                                        <m:r>
                                          <w:rPr>
                                            <w:rFonts w:ascii="Cambria Math" w:hAnsi="Cambria Math" w:cs="Arial"/>
                                            <w:color w:val="000000"/>
                                            <w:sz w:val="22"/>
                                            <w:szCs w:val="22"/>
                                          </w:rPr>
                                          <m:t>D</m:t>
                                        </m:r>
                                      </w:del>
                                    </m:sup>
                                    <m:e>
                                      <m:sSup>
                                        <m:sSupPr>
                                          <m:ctrlPr>
                                            <w:del w:id="694" w:author="Kerry Ann Samerotte" w:date="2018-08-09T10:13:00Z">
                                              <w:rPr>
                                                <w:rFonts w:ascii="Cambria Math" w:hAnsi="Cambria Math" w:cs="Arial"/>
                                                <w:i/>
                                                <w:color w:val="000000"/>
                                                <w:sz w:val="22"/>
                                                <w:szCs w:val="22"/>
                                              </w:rPr>
                                            </w:del>
                                          </m:ctrlPr>
                                        </m:sSupPr>
                                        <m:e>
                                          <m:d>
                                            <m:dPr>
                                              <m:ctrlPr>
                                                <w:del w:id="695" w:author="Kerry Ann Samerotte" w:date="2018-08-09T10:13:00Z">
                                                  <w:rPr>
                                                    <w:rFonts w:ascii="Cambria Math" w:hAnsi="Cambria Math" w:cs="Arial"/>
                                                    <w:i/>
                                                    <w:color w:val="000000"/>
                                                    <w:sz w:val="22"/>
                                                    <w:szCs w:val="22"/>
                                                  </w:rPr>
                                                </w:del>
                                              </m:ctrlPr>
                                            </m:dPr>
                                            <m:e>
                                              <m:sSub>
                                                <m:sSubPr>
                                                  <m:ctrlPr>
                                                    <w:del w:id="696" w:author="Kerry Ann Samerotte" w:date="2018-08-09T10:13:00Z">
                                                      <w:rPr>
                                                        <w:rFonts w:ascii="Cambria Math" w:hAnsi="Cambria Math" w:cs="Arial"/>
                                                        <w:i/>
                                                        <w:color w:val="000000"/>
                                                        <w:sz w:val="22"/>
                                                        <w:szCs w:val="22"/>
                                                      </w:rPr>
                                                    </w:del>
                                                  </m:ctrlPr>
                                                </m:sSubPr>
                                                <m:e>
                                                  <w:del w:id="697" w:author="Kerry Ann Samerotte" w:date="2018-08-09T10:13:00Z">
                                                    <m:r>
                                                      <w:rPr>
                                                        <w:rFonts w:ascii="Cambria Math" w:hAnsi="Cambria Math" w:cs="Arial"/>
                                                        <w:color w:val="000000"/>
                                                        <w:sz w:val="22"/>
                                                        <w:szCs w:val="22"/>
                                                      </w:rPr>
                                                      <m:t>x</m:t>
                                                    </m:r>
                                                  </w:del>
                                                </m:e>
                                                <m:sub>
                                                  <w:del w:id="698" w:author="Kerry Ann Samerotte" w:date="2018-08-09T10:13:00Z">
                                                    <m:r>
                                                      <w:rPr>
                                                        <w:rFonts w:ascii="Cambria Math" w:hAnsi="Cambria Math" w:cs="Arial"/>
                                                        <w:color w:val="000000"/>
                                                        <w:sz w:val="22"/>
                                                        <w:szCs w:val="22"/>
                                                      </w:rPr>
                                                      <m:t>ij</m:t>
                                                    </m:r>
                                                  </w:del>
                                                </m:sub>
                                              </m:sSub>
                                              <w:del w:id="699" w:author="Kerry Ann Samerotte" w:date="2018-08-09T10:13:00Z">
                                                <m:r>
                                                  <w:rPr>
                                                    <w:rFonts w:ascii="Cambria Math" w:hAnsi="Cambria Math" w:cs="Arial"/>
                                                    <w:color w:val="000000"/>
                                                    <w:sz w:val="22"/>
                                                    <w:szCs w:val="22"/>
                                                  </w:rPr>
                                                  <m:t>-</m:t>
                                                </m:r>
                                              </w:del>
                                              <m:sSub>
                                                <m:sSubPr>
                                                  <m:ctrlPr>
                                                    <w:del w:id="700" w:author="Kerry Ann Samerotte" w:date="2018-08-09T10:13:00Z">
                                                      <w:rPr>
                                                        <w:rFonts w:ascii="Cambria Math" w:hAnsi="Cambria Math" w:cs="Arial"/>
                                                        <w:i/>
                                                        <w:color w:val="000000"/>
                                                        <w:sz w:val="22"/>
                                                        <w:szCs w:val="22"/>
                                                      </w:rPr>
                                                    </w:del>
                                                  </m:ctrlPr>
                                                </m:sSubPr>
                                                <m:e>
                                                  <w:del w:id="701" w:author="Kerry Ann Samerotte" w:date="2018-08-09T10:13:00Z">
                                                    <m:r>
                                                      <w:rPr>
                                                        <w:rFonts w:ascii="Cambria Math" w:hAnsi="Cambria Math" w:cs="Arial"/>
                                                        <w:color w:val="000000"/>
                                                        <w:sz w:val="22"/>
                                                        <w:szCs w:val="22"/>
                                                      </w:rPr>
                                                      <m:t>o</m:t>
                                                    </m:r>
                                                  </w:del>
                                                </m:e>
                                                <m:sub>
                                                  <w:del w:id="702" w:author="Kerry Ann Samerotte" w:date="2018-08-09T10:13:00Z">
                                                    <m:r>
                                                      <w:rPr>
                                                        <w:rFonts w:ascii="Cambria Math" w:hAnsi="Cambria Math" w:cs="Arial"/>
                                                        <w:color w:val="000000"/>
                                                        <w:sz w:val="22"/>
                                                        <w:szCs w:val="22"/>
                                                      </w:rPr>
                                                      <m:t>ik</m:t>
                                                    </m:r>
                                                  </w:del>
                                                </m:sub>
                                              </m:sSub>
                                            </m:e>
                                          </m:d>
                                        </m:e>
                                        <m:sup>
                                          <w:del w:id="703" w:author="Kerry Ann Samerotte" w:date="2018-08-09T10:13:00Z">
                                            <m:r>
                                              <w:rPr>
                                                <w:rFonts w:ascii="Cambria Math" w:hAnsi="Cambria Math" w:cs="Arial"/>
                                                <w:color w:val="000000"/>
                                                <w:sz w:val="22"/>
                                                <w:szCs w:val="22"/>
                                              </w:rPr>
                                              <m:t>2</m:t>
                                            </m:r>
                                          </w:del>
                                        </m:sup>
                                      </m:sSup>
                                    </m:e>
                                  </m:nary>
                                </m:e>
                              </m:d>
                              <w:del w:id="704" w:author="Kerry Ann Samerotte" w:date="2018-08-09T10:13:00Z">
                                <m:r>
                                  <w:rPr>
                                    <w:rFonts w:ascii="Cambria Math" w:hAnsi="Cambria Math" w:cs="Arial"/>
                                    <w:color w:val="000000"/>
                                    <w:sz w:val="22"/>
                                    <w:szCs w:val="22"/>
                                  </w:rPr>
                                  <m:t>-2</m:t>
                                </m:r>
                              </w:del>
                              <m:sSubSup>
                                <m:sSubSupPr>
                                  <m:ctrlPr>
                                    <w:del w:id="705" w:author="Kerry Ann Samerotte" w:date="2018-08-09T10:13:00Z">
                                      <w:rPr>
                                        <w:rFonts w:ascii="Cambria Math" w:hAnsi="Cambria Math" w:cs="Arial"/>
                                        <w:i/>
                                        <w:color w:val="000000"/>
                                        <w:sz w:val="22"/>
                                        <w:szCs w:val="22"/>
                                      </w:rPr>
                                    </w:del>
                                  </m:ctrlPr>
                                </m:sSubSupPr>
                                <m:e>
                                  <w:del w:id="706" w:author="Kerry Ann Samerotte" w:date="2018-08-09T10:13:00Z">
                                    <m:r>
                                      <w:rPr>
                                        <w:rFonts w:ascii="Cambria Math" w:hAnsi="Cambria Math" w:cs="Arial"/>
                                        <w:color w:val="000000"/>
                                        <w:sz w:val="22"/>
                                        <w:szCs w:val="22"/>
                                      </w:rPr>
                                      <m:t>σ</m:t>
                                    </m:r>
                                  </w:del>
                                </m:e>
                                <m:sub>
                                  <w:del w:id="707" w:author="Kerry Ann Samerotte" w:date="2018-08-09T10:13:00Z">
                                    <m:r>
                                      <w:rPr>
                                        <w:rFonts w:ascii="Cambria Math" w:hAnsi="Cambria Math" w:cs="Arial"/>
                                        <w:color w:val="000000"/>
                                        <w:sz w:val="22"/>
                                        <w:szCs w:val="22"/>
                                      </w:rPr>
                                      <m:t>k</m:t>
                                    </m:r>
                                  </w:del>
                                </m:sub>
                                <m:sup>
                                  <w:del w:id="708" w:author="Kerry Ann Samerotte" w:date="2018-08-09T10:13:00Z">
                                    <m:r>
                                      <w:rPr>
                                        <w:rFonts w:ascii="Cambria Math" w:hAnsi="Cambria Math" w:cs="Arial"/>
                                        <w:color w:val="000000"/>
                                        <w:sz w:val="22"/>
                                        <w:szCs w:val="22"/>
                                      </w:rPr>
                                      <m:t>2</m:t>
                                    </m:r>
                                  </w:del>
                                </m:sup>
                              </m:sSubSup>
                              <m:func>
                                <m:funcPr>
                                  <m:ctrlPr>
                                    <w:del w:id="709" w:author="Kerry Ann Samerotte" w:date="2018-08-09T10:13:00Z">
                                      <w:rPr>
                                        <w:rFonts w:ascii="Cambria Math" w:hAnsi="Cambria Math" w:cs="Arial"/>
                                        <w:color w:val="000000"/>
                                        <w:sz w:val="22"/>
                                        <w:szCs w:val="22"/>
                                      </w:rPr>
                                    </w:del>
                                  </m:ctrlPr>
                                </m:funcPr>
                                <m:fName>
                                  <w:del w:id="710" w:author="Kerry Ann Samerotte" w:date="2018-08-09T10:13:00Z">
                                    <m:r>
                                      <m:rPr>
                                        <m:sty m:val="p"/>
                                      </m:rPr>
                                      <w:rPr>
                                        <w:rFonts w:ascii="Cambria Math" w:hAnsi="Cambria Math" w:cs="Arial"/>
                                        <w:color w:val="000000"/>
                                        <w:sz w:val="22"/>
                                        <w:szCs w:val="22"/>
                                      </w:rPr>
                                      <m:t>log</m:t>
                                    </m:r>
                                  </w:del>
                                </m:fName>
                                <m:e>
                                  <m:d>
                                    <m:dPr>
                                      <m:begChr m:val="["/>
                                      <m:endChr m:val="]"/>
                                      <m:ctrlPr>
                                        <w:del w:id="711" w:author="Kerry Ann Samerotte" w:date="2018-08-09T10:13:00Z">
                                          <w:rPr>
                                            <w:rFonts w:ascii="Cambria Math" w:hAnsi="Cambria Math" w:cs="Arial"/>
                                            <w:i/>
                                            <w:color w:val="000000"/>
                                            <w:sz w:val="22"/>
                                            <w:szCs w:val="22"/>
                                          </w:rPr>
                                        </w:del>
                                      </m:ctrlPr>
                                    </m:dPr>
                                    <m:e>
                                      <w:del w:id="712" w:author="Kerry Ann Samerotte" w:date="2018-08-09T10:13:00Z">
                                        <m:r>
                                          <w:rPr>
                                            <w:rFonts w:ascii="Cambria Math" w:hAnsi="Cambria Math" w:cs="Arial"/>
                                            <w:color w:val="000000"/>
                                            <w:sz w:val="22"/>
                                            <w:szCs w:val="22"/>
                                          </w:rPr>
                                          <m:t>1+</m:t>
                                        </m:r>
                                      </w:del>
                                      <m:sSub>
                                        <m:sSubPr>
                                          <m:ctrlPr>
                                            <w:del w:id="713" w:author="Kerry Ann Samerotte" w:date="2018-08-09T10:13:00Z">
                                              <w:rPr>
                                                <w:rFonts w:ascii="Cambria Math" w:hAnsi="Cambria Math" w:cs="Arial"/>
                                                <w:i/>
                                                <w:color w:val="000000"/>
                                                <w:sz w:val="22"/>
                                                <w:szCs w:val="22"/>
                                              </w:rPr>
                                            </w:del>
                                          </m:ctrlPr>
                                        </m:sSubPr>
                                        <m:e>
                                          <w:del w:id="714" w:author="Kerry Ann Samerotte" w:date="2018-08-09T10:13:00Z">
                                            <m:r>
                                              <w:rPr>
                                                <w:rFonts w:ascii="Cambria Math" w:hAnsi="Cambria Math" w:cs="Arial"/>
                                                <w:color w:val="000000"/>
                                                <w:sz w:val="22"/>
                                                <w:szCs w:val="22"/>
                                              </w:rPr>
                                              <m:t>f</m:t>
                                            </m:r>
                                          </w:del>
                                        </m:e>
                                        <m:sub>
                                          <w:del w:id="715" w:author="Kerry Ann Samerotte" w:date="2018-08-09T10:13:00Z">
                                            <m:r>
                                              <w:rPr>
                                                <w:rFonts w:ascii="Cambria Math" w:hAnsi="Cambria Math" w:cs="Arial"/>
                                                <w:color w:val="000000"/>
                                                <w:sz w:val="22"/>
                                                <w:szCs w:val="22"/>
                                              </w:rPr>
                                              <m:t>jk</m:t>
                                            </m:r>
                                          </w:del>
                                        </m:sub>
                                      </m:sSub>
                                    </m:e>
                                  </m:d>
                                </m:e>
                              </m:func>
                            </m:e>
                          </m:d>
                        </m:e>
                        <m:sup>
                          <w:del w:id="716" w:author="Kerry Ann Samerotte" w:date="2018-08-09T10:13:00Z">
                            <m:r>
                              <w:rPr>
                                <w:rFonts w:ascii="Cambria Math" w:hAnsi="Cambria Math" w:cs="Arial"/>
                                <w:color w:val="000000"/>
                                <w:sz w:val="22"/>
                                <w:szCs w:val="22"/>
                              </w:rPr>
                              <m:t>2</m:t>
                            </m:r>
                          </w:del>
                        </m:sup>
                      </m:sSup>
                    </m:e>
                  </m:nary>
                </m:e>
              </m:nary>
              <w:del w:id="717" w:author="Kerry Ann Samerotte" w:date="2018-08-09T10:13:00Z">
                <m:r>
                  <w:rPr>
                    <w:rFonts w:ascii="Cambria Math" w:hAnsi="Cambria Math" w:cs="Arial"/>
                    <w:color w:val="000000"/>
                    <w:sz w:val="22"/>
                    <w:szCs w:val="22"/>
                  </w:rPr>
                  <m:t>#</m:t>
                </m:r>
              </w:del>
              <m:d>
                <m:dPr>
                  <m:ctrlPr>
                    <w:del w:id="718" w:author="Kerry Ann Samerotte" w:date="2018-08-09T10:13:00Z">
                      <w:rPr>
                        <w:rFonts w:ascii="Cambria Math" w:hAnsi="Cambria Math" w:cs="Arial"/>
                        <w:i/>
                        <w:color w:val="000000"/>
                        <w:sz w:val="22"/>
                        <w:szCs w:val="22"/>
                      </w:rPr>
                    </w:del>
                  </m:ctrlPr>
                </m:dPr>
                <m:e>
                  <w:del w:id="719" w:author="Kerry Ann Samerotte" w:date="2018-08-09T10:13:00Z">
                    <m:r>
                      <w:rPr>
                        <w:rFonts w:ascii="Cambria Math" w:hAnsi="Cambria Math" w:cs="Arial"/>
                        <w:color w:val="000000"/>
                        <w:sz w:val="22"/>
                        <w:szCs w:val="22"/>
                      </w:rPr>
                      <m:t>1</m:t>
                    </m:r>
                  </w:del>
                </m:e>
              </m:d>
            </m:e>
          </m:eqArr>
        </m:oMath>
      </m:oMathPara>
    </w:p>
    <w:p w14:paraId="6C6CD5AC" w14:textId="2F3410DF" w:rsidR="00505574" w:rsidDel="00240204" w:rsidRDefault="00512255" w:rsidP="008F4A97">
      <w:pPr>
        <w:widowControl w:val="0"/>
        <w:autoSpaceDE w:val="0"/>
        <w:autoSpaceDN w:val="0"/>
        <w:adjustRightInd w:val="0"/>
        <w:spacing w:after="240" w:line="288" w:lineRule="auto"/>
        <w:rPr>
          <w:del w:id="720" w:author="Kerry Ann Samerotte" w:date="2018-08-09T10:13:00Z"/>
          <w:rFonts w:ascii="Arial" w:eastAsiaTheme="minorEastAsia" w:hAnsi="Arial" w:cs="Arial"/>
          <w:color w:val="000000"/>
          <w:sz w:val="22"/>
          <w:szCs w:val="22"/>
        </w:rPr>
      </w:pPr>
      <w:del w:id="721" w:author="Kerry Ann Samerotte" w:date="2018-08-09T10:13:00Z">
        <w:r w:rsidDel="00240204">
          <w:rPr>
            <w:rFonts w:ascii="Arial" w:hAnsi="Arial" w:cs="Arial"/>
            <w:color w:val="000000"/>
            <w:sz w:val="22"/>
            <w:szCs w:val="22"/>
          </w:rPr>
          <w:delText xml:space="preserve">where </w:delText>
        </w:r>
        <m:oMath>
          <m:r>
            <w:rPr>
              <w:rFonts w:ascii="Cambria Math" w:hAnsi="Cambria Math" w:cs="Arial"/>
              <w:color w:val="000000"/>
              <w:sz w:val="22"/>
              <w:szCs w:val="22"/>
            </w:rPr>
            <m:t>x</m:t>
          </m:r>
        </m:oMath>
        <w:r w:rsidDel="00240204">
          <w:rPr>
            <w:rFonts w:ascii="Arial" w:eastAsiaTheme="minorEastAsia" w:hAnsi="Arial" w:cs="Arial"/>
            <w:color w:val="000000"/>
            <w:sz w:val="22"/>
            <w:szCs w:val="22"/>
          </w:rPr>
          <w:delText>,</w:delText>
        </w:r>
        <m:oMath>
          <m:r>
            <w:rPr>
              <w:rFonts w:ascii="Cambria Math" w:hAnsi="Cambria Math" w:cs="Arial"/>
              <w:color w:val="000000"/>
              <w:sz w:val="22"/>
              <w:szCs w:val="22"/>
            </w:rPr>
            <m:t xml:space="preserve"> o</m:t>
          </m:r>
        </m:oMath>
        <w:r w:rsidDel="00240204">
          <w:rPr>
            <w:rFonts w:ascii="Arial" w:eastAsiaTheme="minorEastAsia" w:hAnsi="Arial" w:cs="Arial"/>
            <w:color w:val="000000"/>
            <w:sz w:val="22"/>
            <w:szCs w:val="22"/>
          </w:rPr>
          <w:delText xml:space="preserve">, and </w:delText>
        </w:r>
        <m:oMath>
          <m:r>
            <w:rPr>
              <w:rFonts w:ascii="Cambria Math" w:eastAsiaTheme="minorEastAsia" w:hAnsi="Cambria Math" w:cs="Arial"/>
              <w:color w:val="000000"/>
              <w:sz w:val="22"/>
              <w:szCs w:val="22"/>
            </w:rPr>
            <m:t>a</m:t>
          </m:r>
        </m:oMath>
        <w:r w:rsidDel="00240204">
          <w:rPr>
            <w:rFonts w:ascii="Arial" w:hAnsi="Arial" w:cs="Arial"/>
            <w:color w:val="000000"/>
            <w:sz w:val="22"/>
            <w:szCs w:val="22"/>
          </w:rPr>
          <w:delText xml:space="preserve"> represent the locations of the mutants, optima, and ancestor, respectively. </w:delText>
        </w:r>
        <m:oMath>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oMath>
        <w:r w:rsidDel="00240204">
          <w:rPr>
            <w:rFonts w:ascii="Arial" w:hAnsi="Arial" w:cs="Arial"/>
            <w:color w:val="000000"/>
            <w:sz w:val="22"/>
            <w:szCs w:val="22"/>
          </w:rPr>
          <w:delText xml:space="preserve"> is the measured relative fitness of mutant </w:delText>
        </w:r>
        <m:oMath>
          <m:r>
            <w:rPr>
              <w:rFonts w:ascii="Cambria Math" w:hAnsi="Cambria Math" w:cs="Arial"/>
              <w:color w:val="000000"/>
              <w:sz w:val="22"/>
              <w:szCs w:val="22"/>
            </w:rPr>
            <m:t>j</m:t>
          </m:r>
        </m:oMath>
        <w:r w:rsidDel="00240204">
          <w:rPr>
            <w:rFonts w:ascii="Arial" w:hAnsi="Arial" w:cs="Arial"/>
            <w:color w:val="000000"/>
            <w:sz w:val="22"/>
            <w:szCs w:val="22"/>
          </w:rPr>
          <w:delText xml:space="preserve"> in condition </w:delText>
        </w:r>
        <m:oMath>
          <m:r>
            <w:rPr>
              <w:rFonts w:ascii="Cambria Math" w:hAnsi="Cambria Math" w:cs="Arial"/>
              <w:color w:val="000000"/>
              <w:sz w:val="22"/>
              <w:szCs w:val="22"/>
            </w:rPr>
            <m:t>k</m:t>
          </m:r>
        </m:oMath>
        <w:r w:rsidDel="00240204">
          <w:rPr>
            <w:rFonts w:ascii="Arial" w:hAnsi="Arial" w:cs="Arial"/>
            <w:color w:val="000000"/>
            <w:sz w:val="22"/>
            <w:szCs w:val="22"/>
          </w:rPr>
          <w:delText xml:space="preserve"> with </w:delText>
        </w:r>
        <m:oMath>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oMath>
        <w:r w:rsidR="00E42868" w:rsidDel="00240204">
          <w:rPr>
            <w:rFonts w:ascii="Arial" w:eastAsiaTheme="minorEastAsia" w:hAnsi="Arial" w:cs="Arial"/>
            <w:color w:val="000000"/>
            <w:sz w:val="22"/>
            <w:szCs w:val="22"/>
          </w:rPr>
          <w:delText xml:space="preserve"> a</w:delText>
        </w:r>
        <w:r w:rsidDel="00240204">
          <w:rPr>
            <w:rFonts w:ascii="Arial" w:eastAsiaTheme="minorEastAsia" w:hAnsi="Arial" w:cs="Arial"/>
            <w:color w:val="000000"/>
            <w:sz w:val="22"/>
            <w:szCs w:val="22"/>
          </w:rPr>
          <w:delText xml:space="preserve"> measure of the measurement uncertainty (see SI). </w:delText>
        </w:r>
      </w:del>
    </w:p>
    <w:p w14:paraId="1EAD8BA1" w14:textId="3B8ED45B" w:rsidR="00D31789" w:rsidRPr="002E175D" w:rsidDel="00240204" w:rsidRDefault="00D31789" w:rsidP="008F4A97">
      <w:pPr>
        <w:widowControl w:val="0"/>
        <w:autoSpaceDE w:val="0"/>
        <w:autoSpaceDN w:val="0"/>
        <w:adjustRightInd w:val="0"/>
        <w:spacing w:after="240" w:line="288" w:lineRule="auto"/>
        <w:rPr>
          <w:del w:id="722" w:author="Kerry Ann Samerotte" w:date="2018-08-09T10:13:00Z"/>
          <w:rFonts w:ascii="Arial" w:hAnsi="Arial" w:cs="Arial"/>
          <w:bCs/>
          <w:color w:val="000000" w:themeColor="text1"/>
          <w:sz w:val="22"/>
          <w:szCs w:val="22"/>
        </w:rPr>
      </w:pPr>
      <w:del w:id="723" w:author="Kerry Ann Samerotte" w:date="2018-08-09T10:13:00Z">
        <w:r w:rsidRPr="00303F5E" w:rsidDel="00240204">
          <w:rPr>
            <w:rFonts w:ascii="Arial" w:hAnsi="Arial" w:cs="Arial"/>
            <w:bCs/>
            <w:color w:val="FF0000"/>
            <w:sz w:val="22"/>
            <w:szCs w:val="22"/>
          </w:rPr>
          <w:delText>[section on</w:delText>
        </w:r>
        <w:r w:rsidDel="00240204">
          <w:rPr>
            <w:rFonts w:ascii="Arial" w:hAnsi="Arial" w:cs="Arial"/>
            <w:bCs/>
            <w:color w:val="FF0000"/>
            <w:sz w:val="22"/>
            <w:szCs w:val="22"/>
          </w:rPr>
          <w:delText xml:space="preserve"> other</w:delText>
        </w:r>
        <w:r w:rsidRPr="00303F5E" w:rsidDel="00240204">
          <w:rPr>
            <w:rFonts w:ascii="Arial" w:hAnsi="Arial" w:cs="Arial"/>
            <w:bCs/>
            <w:color w:val="FF0000"/>
            <w:sz w:val="22"/>
            <w:szCs w:val="22"/>
          </w:rPr>
          <w:delText xml:space="preserve"> dimensionality reduction and why we’re different?</w:delText>
        </w:r>
        <w:r w:rsidDel="00240204">
          <w:rPr>
            <w:rFonts w:ascii="Arial" w:hAnsi="Arial" w:cs="Arial"/>
            <w:bCs/>
            <w:color w:val="FF0000"/>
            <w:sz w:val="22"/>
            <w:szCs w:val="22"/>
          </w:rPr>
          <w:delText xml:space="preserve"> (in a conceptual way) – if convincing don’t need to put comparison in the methods? </w:delText>
        </w:r>
        <w:r w:rsidRPr="00303F5E" w:rsidDel="00240204">
          <w:rPr>
            <w:rFonts w:ascii="Arial" w:hAnsi="Arial" w:cs="Arial"/>
            <w:bCs/>
            <w:color w:val="FF0000"/>
            <w:sz w:val="22"/>
            <w:szCs w:val="22"/>
          </w:rPr>
          <w:delText>]</w:delText>
        </w:r>
        <w:r w:rsidDel="00240204">
          <w:rPr>
            <w:rFonts w:ascii="Arial" w:hAnsi="Arial" w:cs="Arial"/>
            <w:bCs/>
            <w:color w:val="FF0000"/>
            <w:sz w:val="22"/>
            <w:szCs w:val="22"/>
          </w:rPr>
          <w:delText xml:space="preserve"> </w:delText>
        </w:r>
        <w:r w:rsidDel="00240204">
          <w:rPr>
            <w:rFonts w:ascii="Arial" w:hAnsi="Arial" w:cs="Arial"/>
            <w:bCs/>
            <w:color w:val="000000" w:themeColor="text1"/>
            <w:sz w:val="22"/>
            <w:szCs w:val="22"/>
          </w:rPr>
          <w:delText xml:space="preserve">The primary difference between our approach and other “dimensionality reduction” techniques like Principle Component Analysis (PCA) and Mulitdimensional Scaling (MDS) is that these methods find a low-dimesional representation of data based on distances between objects in the same class (in this case the mutants). Instead, we use relative fitness, which is a measure of distance between 2 classes of objects (mutants and optima). [CITE] </w:delText>
        </w:r>
        <w:r w:rsidR="00771C16" w:rsidRPr="00771C16" w:rsidDel="00240204">
          <w:rPr>
            <w:rFonts w:ascii="Arial" w:hAnsi="Arial" w:cs="Arial"/>
            <w:bCs/>
            <w:color w:val="FF0000"/>
            <w:sz w:val="22"/>
            <w:szCs w:val="22"/>
          </w:rPr>
          <w:delText>[why SVD is different</w:delText>
        </w:r>
        <w:r w:rsidR="00771C16" w:rsidDel="00240204">
          <w:rPr>
            <w:rFonts w:ascii="Arial" w:hAnsi="Arial" w:cs="Arial"/>
            <w:bCs/>
            <w:color w:val="FF0000"/>
            <w:sz w:val="22"/>
            <w:szCs w:val="22"/>
          </w:rPr>
          <w:delText xml:space="preserve"> –</w:delText>
        </w:r>
        <w:r w:rsidR="002E175D" w:rsidDel="00240204">
          <w:rPr>
            <w:rFonts w:ascii="Arial" w:hAnsi="Arial" w:cs="Arial"/>
            <w:bCs/>
            <w:color w:val="FF0000"/>
            <w:sz w:val="22"/>
            <w:szCs w:val="22"/>
          </w:rPr>
          <w:delText xml:space="preserve"> linear (and doesn’t have the nice properties discussed above), not scaled in terms of fitness which makes D=1 mean fitness</w:delText>
        </w:r>
        <w:r w:rsidR="00771C16" w:rsidRPr="00771C16" w:rsidDel="00240204">
          <w:rPr>
            <w:rFonts w:ascii="Arial" w:hAnsi="Arial" w:cs="Arial"/>
            <w:bCs/>
            <w:color w:val="FF0000"/>
            <w:sz w:val="22"/>
            <w:szCs w:val="22"/>
          </w:rPr>
          <w:delText>]</w:delText>
        </w:r>
      </w:del>
    </w:p>
    <w:p w14:paraId="395CA3FE" w14:textId="17115DC4" w:rsidR="008E4F25" w:rsidDel="00240204" w:rsidRDefault="005314F6" w:rsidP="008E4F25">
      <w:pPr>
        <w:widowControl w:val="0"/>
        <w:autoSpaceDE w:val="0"/>
        <w:autoSpaceDN w:val="0"/>
        <w:adjustRightInd w:val="0"/>
        <w:spacing w:after="240" w:line="288" w:lineRule="auto"/>
        <w:rPr>
          <w:del w:id="724" w:author="Kerry Ann Samerotte" w:date="2018-08-09T10:13:00Z"/>
          <w:rFonts w:ascii="Arial" w:hAnsi="Arial" w:cs="Arial"/>
          <w:color w:val="000000"/>
          <w:sz w:val="22"/>
          <w:szCs w:val="22"/>
        </w:rPr>
      </w:pPr>
      <w:del w:id="725" w:author="Kerry Ann Samerotte" w:date="2018-08-09T10:13:00Z">
        <w:r w:rsidDel="00240204">
          <w:rPr>
            <w:rFonts w:ascii="Arial" w:eastAsiaTheme="minorEastAsia" w:hAnsi="Arial" w:cs="Arial"/>
            <w:color w:val="000000"/>
            <w:sz w:val="22"/>
            <w:szCs w:val="22"/>
          </w:rPr>
          <w:delText xml:space="preserve">We use </w:delText>
        </w:r>
        <w:r w:rsidR="00512255" w:rsidDel="00240204">
          <w:rPr>
            <w:rFonts w:ascii="Arial" w:eastAsiaTheme="minorEastAsia" w:hAnsi="Arial" w:cs="Arial"/>
            <w:color w:val="000000"/>
            <w:sz w:val="22"/>
            <w:szCs w:val="22"/>
          </w:rPr>
          <w:delText>a global optimization technique to find the parameter values minimize this scor</w:delText>
        </w:r>
        <w:r w:rsidDel="00240204">
          <w:rPr>
            <w:rFonts w:ascii="Arial" w:eastAsiaTheme="minorEastAsia" w:hAnsi="Arial" w:cs="Arial"/>
            <w:color w:val="000000"/>
            <w:sz w:val="22"/>
            <w:szCs w:val="22"/>
          </w:rPr>
          <w:delText>e for each number of dimensions.</w:delText>
        </w:r>
        <w:r w:rsidDel="00240204">
          <w:rPr>
            <w:rFonts w:ascii="Arial" w:hAnsi="Arial" w:cs="Arial"/>
            <w:color w:val="000000"/>
            <w:sz w:val="22"/>
            <w:szCs w:val="22"/>
          </w:rPr>
          <w:delText xml:space="preserve"> </w:delText>
        </w:r>
        <w:r w:rsidR="008E4F25" w:rsidDel="00240204">
          <w:rPr>
            <w:rFonts w:ascii="Arial" w:hAnsi="Arial" w:cs="Arial"/>
            <w:color w:val="000000"/>
            <w:sz w:val="22"/>
            <w:szCs w:val="22"/>
          </w:rPr>
          <w:delText>To estimate the number of dimensions and avoid overfitting, we use a</w:delText>
        </w:r>
        <w:r w:rsidR="00C53EE7" w:rsidDel="00240204">
          <w:rPr>
            <w:rFonts w:ascii="Arial" w:hAnsi="Arial" w:cs="Arial"/>
            <w:color w:val="000000"/>
            <w:sz w:val="22"/>
            <w:szCs w:val="22"/>
          </w:rPr>
          <w:delText xml:space="preserve"> 5-fold</w:delText>
        </w:r>
        <w:r w:rsidR="008E4F25" w:rsidDel="00240204">
          <w:rPr>
            <w:rFonts w:ascii="Arial" w:hAnsi="Arial" w:cs="Arial"/>
            <w:color w:val="000000"/>
            <w:sz w:val="22"/>
            <w:szCs w:val="22"/>
          </w:rPr>
          <w:delText xml:space="preserve"> </w:delText>
        </w:r>
        <w:r w:rsidR="00C53EE7" w:rsidDel="00240204">
          <w:rPr>
            <w:rFonts w:ascii="Arial" w:hAnsi="Arial" w:cs="Arial"/>
            <w:color w:val="000000"/>
            <w:sz w:val="22"/>
            <w:szCs w:val="22"/>
          </w:rPr>
          <w:delText>bi-</w:delText>
        </w:r>
        <w:r w:rsidR="008E4F25" w:rsidDel="00240204">
          <w:rPr>
            <w:rFonts w:ascii="Arial" w:hAnsi="Arial" w:cs="Arial"/>
            <w:color w:val="000000"/>
            <w:sz w:val="22"/>
            <w:szCs w:val="22"/>
          </w:rPr>
          <w:delText>cross validation scheme</w:delText>
        </w:r>
        <w:r w:rsidR="00C53EE7" w:rsidDel="00240204">
          <w:rPr>
            <w:rFonts w:ascii="Arial" w:hAnsi="Arial" w:cs="Arial"/>
            <w:color w:val="000000"/>
            <w:sz w:val="22"/>
            <w:szCs w:val="22"/>
          </w:rPr>
          <w:delText xml:space="preserve"> (Fig. 2) analogous to that used for Singular Value Decomposition</w:delText>
        </w:r>
        <w:r w:rsidR="00C53EE7" w:rsidDel="00240204">
          <w:rPr>
            <w:rFonts w:ascii="Arial" w:hAnsi="Arial" w:cs="Arial"/>
            <w:color w:val="000000"/>
            <w:sz w:val="22"/>
            <w:szCs w:val="22"/>
          </w:rPr>
          <w:fldChar w:fldCharType="begin" w:fldLock="1"/>
        </w:r>
        <w:r w:rsidR="00D065E1" w:rsidDel="00240204">
          <w:rPr>
            <w:rFonts w:ascii="Arial" w:hAnsi="Arial" w:cs="Arial"/>
            <w:color w:val="000000"/>
            <w:sz w:val="22"/>
            <w:szCs w:val="22"/>
          </w:rPr>
          <w:delInstrText>ADDIN CSL_CITATION { "citationItems" : [ { "id" : "ITEM-1", "itemData" : { "DOI" : "10.1214/08-AOAS227", "ISSN" : "19326157", "abstract" : "This article presents a form of bi-cross-validation (BCV) for choosing the rank in outer product models, especially the singular value decomposition (SVD) and the nonnegative matrix factorization (NMF). Instead of leaving out a set of rows of the data matrix, we leave out a set of rows and a set of columns, and then predict the left out entries by low rank operations on the retained data. We prove a self-consistency result expressing the prediction error as a residual from a low rank approximation. Random matrix theory and some empirical results suggest that smaller hold-out sets lead to more over-fitting, while larger ones are more prone to under-fitting. In simulated examples we find that a method leaving out half the rows and half the columns performs well.", "author" : [ { "dropping-particle" : "", "family" : "Owen", "given" : "Art B.", "non-dropping-particle" : "", "parse-names" : false, "suffix" : "" }, { "dropping-particle" : "", "family" : "Perry", "given" : "Patrick O.", "non-dropping-particle" : "", "parse-names" : false, "suffix" : "" } ], "container-title" : "Annals of Applied Statistics", "id" : "ITEM-1", "issue" : "2", "issued" : { "date-parts" : [ [ "2009" ] ] }, "page" : "564-594", "title" : "Bi-cross-validation of the SVD and the nonnegative matrix factorization", "type" : "article-journal", "volume" : "3" }, "uris" : [ "http://www.mendeley.com/documents/?uuid=00d4d821-7bfd-45a1-b553-0d8d82c71d1e" ] } ], "mendeley" : { "formattedCitation" : "(Owen &amp; Perry 2009)", "plainTextFormattedCitation" : "(Owen &amp; Perry 2009)", "previouslyFormattedCitation" : "(Owen &amp; Perry 2009)" }, "properties" : { "noteIndex" : 0 }, "schema" : "https://github.com/citation-style-language/schema/raw/master/csl-citation.json" }</w:delInstrText>
        </w:r>
        <w:r w:rsidR="00C53EE7" w:rsidDel="00240204">
          <w:rPr>
            <w:rFonts w:ascii="Arial" w:hAnsi="Arial" w:cs="Arial"/>
            <w:color w:val="000000"/>
            <w:sz w:val="22"/>
            <w:szCs w:val="22"/>
          </w:rPr>
          <w:fldChar w:fldCharType="separate"/>
        </w:r>
        <w:r w:rsidR="00C53EE7" w:rsidRPr="00C53EE7" w:rsidDel="00240204">
          <w:rPr>
            <w:rFonts w:ascii="Arial" w:hAnsi="Arial" w:cs="Arial"/>
            <w:noProof/>
            <w:color w:val="000000"/>
            <w:sz w:val="22"/>
            <w:szCs w:val="22"/>
          </w:rPr>
          <w:delText>(Owen &amp; Perry 2009)</w:delText>
        </w:r>
        <w:r w:rsidR="00C53EE7" w:rsidDel="00240204">
          <w:rPr>
            <w:rFonts w:ascii="Arial" w:hAnsi="Arial" w:cs="Arial"/>
            <w:color w:val="000000"/>
            <w:sz w:val="22"/>
            <w:szCs w:val="22"/>
          </w:rPr>
          <w:fldChar w:fldCharType="end"/>
        </w:r>
        <w:r w:rsidR="00C53EE7" w:rsidDel="00240204">
          <w:rPr>
            <w:rFonts w:ascii="Arial" w:hAnsi="Arial" w:cs="Arial"/>
            <w:color w:val="000000"/>
            <w:sz w:val="22"/>
            <w:szCs w:val="22"/>
          </w:rPr>
          <w:delText>. W</w:delText>
        </w:r>
        <w:r w:rsidR="008E4F25" w:rsidDel="00240204">
          <w:rPr>
            <w:rFonts w:ascii="Arial" w:hAnsi="Arial" w:cs="Arial"/>
            <w:color w:val="000000"/>
            <w:sz w:val="22"/>
            <w:szCs w:val="22"/>
          </w:rPr>
          <w:delText>e divide our data into 5 distinct sets (</w:delText>
        </w:r>
        <w:r w:rsidR="000B4D81" w:rsidDel="00240204">
          <w:rPr>
            <w:rFonts w:ascii="Arial" w:hAnsi="Arial" w:cs="Arial"/>
            <w:color w:val="000000"/>
            <w:sz w:val="22"/>
            <w:szCs w:val="22"/>
          </w:rPr>
          <w:delText>250 mutants into 5 groups of 50 and 50 conditions into 5 groups of 10</w:delText>
        </w:r>
        <w:r w:rsidR="008E4F25" w:rsidDel="00240204">
          <w:rPr>
            <w:rFonts w:ascii="Arial" w:hAnsi="Arial" w:cs="Arial"/>
            <w:color w:val="000000"/>
            <w:sz w:val="22"/>
            <w:szCs w:val="22"/>
          </w:rPr>
          <w:delText xml:space="preserve">). For each </w:delText>
        </w:r>
      </w:del>
      <w:del w:id="726" w:author="Kerry Ann Samerotte" w:date="2018-08-07T00:17:00Z">
        <w:r w:rsidR="008E4F25" w:rsidDel="004112F0">
          <w:rPr>
            <w:rFonts w:ascii="Arial" w:hAnsi="Arial" w:cs="Arial"/>
            <w:color w:val="000000"/>
            <w:sz w:val="22"/>
            <w:szCs w:val="22"/>
          </w:rPr>
          <w:delText>“</w:delText>
        </w:r>
      </w:del>
      <w:del w:id="727" w:author="Kerry Ann Samerotte" w:date="2018-08-09T10:13:00Z">
        <w:r w:rsidR="008E4F25" w:rsidDel="00240204">
          <w:rPr>
            <w:rFonts w:ascii="Arial" w:hAnsi="Arial" w:cs="Arial"/>
            <w:color w:val="000000"/>
            <w:sz w:val="22"/>
            <w:szCs w:val="22"/>
          </w:rPr>
          <w:delText>fold</w:delText>
        </w:r>
      </w:del>
      <w:del w:id="728" w:author="Kerry Ann Samerotte" w:date="2018-08-07T00:17:00Z">
        <w:r w:rsidR="008E4F25" w:rsidDel="004112F0">
          <w:rPr>
            <w:rFonts w:ascii="Arial" w:hAnsi="Arial" w:cs="Arial"/>
            <w:color w:val="000000"/>
            <w:sz w:val="22"/>
            <w:szCs w:val="22"/>
          </w:rPr>
          <w:delText>”</w:delText>
        </w:r>
      </w:del>
      <w:del w:id="729" w:author="Kerry Ann Samerotte" w:date="2018-08-09T10:13:00Z">
        <w:r w:rsidR="008E4F25" w:rsidDel="00240204">
          <w:rPr>
            <w:rFonts w:ascii="Arial" w:hAnsi="Arial" w:cs="Arial"/>
            <w:color w:val="000000"/>
            <w:sz w:val="22"/>
            <w:szCs w:val="22"/>
          </w:rPr>
          <w:delText xml:space="preserve"> of the data, we exclude a set of mutants and conditions to use as a test set and first use the computational method to estimate the best space for the remaining set of data (See step 1 of Fig 2A.) for each value of D (the number of dimensions) we are interested in. If we were to only do this, we would expect the fit to continually increase as we increase the number of dimensions, because we will begin to fit measurement noise. Next, we fix this space and use only the locations of the original set of mutants as information to find the best location for the conditions in the test set (step 2a of Fig 2A), and separately, use the locations of the original set of conditions to find the best location for the mutants in the test set (step 2b). Finally, we evaluate the relative fitness values predicted from the estimated locations of the mutants and conditions in the test set that were placed independently (step 3). The model that has the best fit of the test set’s relative fitness values to the measured values is the correct number of dimensions that was not over-fit to the original data. This is repea</w:delText>
        </w:r>
        <w:r w:rsidR="004A5E3E" w:rsidDel="00240204">
          <w:rPr>
            <w:rFonts w:ascii="Arial" w:hAnsi="Arial" w:cs="Arial"/>
            <w:color w:val="000000"/>
            <w:sz w:val="22"/>
            <w:szCs w:val="22"/>
          </w:rPr>
          <w:delText xml:space="preserve">ted for each of the 5 test sets, and we pick the </w:delText>
        </w:r>
        <w:r w:rsidR="00C53EE7" w:rsidDel="00240204">
          <w:rPr>
            <w:rFonts w:ascii="Arial" w:hAnsi="Arial" w:cs="Arial"/>
            <w:color w:val="000000"/>
            <w:sz w:val="22"/>
            <w:szCs w:val="22"/>
          </w:rPr>
          <w:delText xml:space="preserve">model with the </w:delText>
        </w:r>
        <w:r w:rsidR="00815BD3" w:rsidDel="00240204">
          <w:rPr>
            <w:rFonts w:ascii="Arial" w:hAnsi="Arial" w:cs="Arial"/>
            <w:color w:val="000000"/>
            <w:sz w:val="22"/>
            <w:szCs w:val="22"/>
          </w:rPr>
          <w:delText>best average predictive ability across all 5 folds.</w:delText>
        </w:r>
      </w:del>
    </w:p>
    <w:p w14:paraId="2045B09E" w14:textId="092456DC" w:rsidR="005314F6" w:rsidRPr="00824A93" w:rsidDel="00240204" w:rsidRDefault="00815BD3" w:rsidP="008E4F25">
      <w:pPr>
        <w:widowControl w:val="0"/>
        <w:autoSpaceDE w:val="0"/>
        <w:autoSpaceDN w:val="0"/>
        <w:adjustRightInd w:val="0"/>
        <w:spacing w:after="240" w:line="288" w:lineRule="auto"/>
        <w:rPr>
          <w:del w:id="730" w:author="Kerry Ann Samerotte" w:date="2018-08-09T10:13:00Z"/>
          <w:rFonts w:ascii="Arial" w:hAnsi="Arial" w:cs="Arial"/>
          <w:color w:val="FF0000"/>
          <w:sz w:val="22"/>
          <w:szCs w:val="22"/>
        </w:rPr>
      </w:pPr>
      <w:del w:id="731" w:author="Kerry Ann Samerotte" w:date="2018-08-09T10:13:00Z">
        <w:r w:rsidRPr="00824A93" w:rsidDel="00240204">
          <w:rPr>
            <w:rFonts w:ascii="Arial" w:hAnsi="Arial" w:cs="Arial"/>
            <w:color w:val="FF0000"/>
            <w:sz w:val="22"/>
            <w:szCs w:val="22"/>
          </w:rPr>
          <w:delText>[transition paragraph?</w:delText>
        </w:r>
        <w:r w:rsidR="005314F6" w:rsidRPr="00824A93" w:rsidDel="00240204">
          <w:rPr>
            <w:rFonts w:ascii="Arial" w:hAnsi="Arial" w:cs="Arial"/>
            <w:color w:val="FF0000"/>
            <w:sz w:val="22"/>
            <w:szCs w:val="22"/>
          </w:rPr>
          <w:delText>]</w:delText>
        </w:r>
      </w:del>
    </w:p>
    <w:p w14:paraId="22411189" w14:textId="0F4D08E6" w:rsidR="006559E7" w:rsidRPr="008D20D9" w:rsidRDefault="008F4A97" w:rsidP="008F4A97">
      <w:pPr>
        <w:widowControl w:val="0"/>
        <w:autoSpaceDE w:val="0"/>
        <w:autoSpaceDN w:val="0"/>
        <w:adjustRightInd w:val="0"/>
        <w:spacing w:after="240" w:line="288" w:lineRule="auto"/>
        <w:rPr>
          <w:rFonts w:ascii="Arial" w:hAnsi="Arial" w:cs="Arial"/>
          <w:b/>
          <w:bCs/>
          <w:color w:val="000000"/>
          <w:sz w:val="22"/>
          <w:szCs w:val="22"/>
        </w:rPr>
      </w:pPr>
      <w:commentRangeStart w:id="732"/>
      <w:commentRangeStart w:id="733"/>
      <w:r>
        <w:rPr>
          <w:rFonts w:ascii="Arial" w:hAnsi="Arial" w:cs="Arial"/>
          <w:b/>
          <w:bCs/>
          <w:color w:val="000000"/>
          <w:sz w:val="22"/>
          <w:szCs w:val="22"/>
        </w:rPr>
        <w:t>Results</w:t>
      </w:r>
      <w:commentRangeEnd w:id="732"/>
      <w:r w:rsidR="00D03ABE">
        <w:rPr>
          <w:rStyle w:val="CommentReference"/>
        </w:rPr>
        <w:commentReference w:id="732"/>
      </w:r>
      <w:commentRangeEnd w:id="733"/>
      <w:ins w:id="734" w:author="Kerry Ann Samerotte" w:date="2018-08-09T10:16:00Z">
        <w:r w:rsidR="00240204" w:rsidRPr="00240204">
          <w:rPr>
            <w:rFonts w:ascii="Arial" w:hAnsi="Arial" w:cs="Arial"/>
            <w:bCs/>
            <w:color w:val="FF0000"/>
            <w:sz w:val="22"/>
            <w:szCs w:val="22"/>
            <w:rPrChange w:id="735" w:author="Kerry Ann Samerotte" w:date="2018-08-09T10:17:00Z">
              <w:rPr>
                <w:rFonts w:ascii="Arial" w:hAnsi="Arial" w:cs="Arial"/>
                <w:b/>
                <w:bCs/>
                <w:color w:val="000000"/>
                <w:sz w:val="22"/>
                <w:szCs w:val="22"/>
              </w:rPr>
            </w:rPrChange>
          </w:rPr>
          <w:t xml:space="preserve">: </w:t>
        </w:r>
      </w:ins>
      <w:ins w:id="736" w:author="Kerry Ann Samerotte" w:date="2018-08-09T10:17:00Z">
        <w:r w:rsidR="00240204">
          <w:rPr>
            <w:rFonts w:ascii="Arial" w:hAnsi="Arial" w:cs="Arial"/>
            <w:bCs/>
            <w:color w:val="FF0000"/>
            <w:sz w:val="22"/>
            <w:szCs w:val="22"/>
          </w:rPr>
          <w:t>L</w:t>
        </w:r>
      </w:ins>
      <w:ins w:id="737" w:author="Kerry Ann Samerotte" w:date="2018-08-09T10:16:00Z">
        <w:r w:rsidR="00240204" w:rsidRPr="00240204">
          <w:rPr>
            <w:rFonts w:ascii="Arial" w:hAnsi="Arial" w:cs="Arial"/>
            <w:bCs/>
            <w:color w:val="FF0000"/>
            <w:sz w:val="22"/>
            <w:szCs w:val="22"/>
            <w:rPrChange w:id="738" w:author="Kerry Ann Samerotte" w:date="2018-08-09T10:17:00Z">
              <w:rPr>
                <w:rFonts w:ascii="Arial" w:hAnsi="Arial" w:cs="Arial"/>
                <w:b/>
                <w:bCs/>
                <w:color w:val="000000"/>
                <w:sz w:val="22"/>
                <w:szCs w:val="22"/>
              </w:rPr>
            </w:rPrChange>
          </w:rPr>
          <w:t>et</w:t>
        </w:r>
      </w:ins>
      <w:ins w:id="739" w:author="Kerry Ann Samerotte" w:date="2018-08-09T10:17:00Z">
        <w:r w:rsidR="00240204">
          <w:rPr>
            <w:rFonts w:ascii="Arial" w:hAnsi="Arial" w:cs="Arial"/>
            <w:bCs/>
            <w:color w:val="FF0000"/>
            <w:sz w:val="22"/>
            <w:szCs w:val="22"/>
          </w:rPr>
          <w:t>’</w:t>
        </w:r>
      </w:ins>
      <w:ins w:id="740" w:author="Kerry Ann Samerotte" w:date="2018-08-09T10:16:00Z">
        <w:r w:rsidR="00240204" w:rsidRPr="00240204">
          <w:rPr>
            <w:rFonts w:ascii="Arial" w:hAnsi="Arial" w:cs="Arial"/>
            <w:bCs/>
            <w:color w:val="FF0000"/>
            <w:sz w:val="22"/>
            <w:szCs w:val="22"/>
            <w:rPrChange w:id="741" w:author="Kerry Ann Samerotte" w:date="2018-08-09T10:17:00Z">
              <w:rPr>
                <w:rFonts w:ascii="Arial" w:hAnsi="Arial" w:cs="Arial"/>
                <w:b/>
                <w:bCs/>
                <w:color w:val="000000"/>
                <w:sz w:val="22"/>
                <w:szCs w:val="22"/>
              </w:rPr>
            </w:rPrChange>
          </w:rPr>
          <w:t>s write a standard paper</w:t>
        </w:r>
      </w:ins>
      <w:ins w:id="742" w:author="Kerry Ann Samerotte" w:date="2018-08-09T10:23:00Z">
        <w:r w:rsidR="002D3A0B">
          <w:rPr>
            <w:rFonts w:ascii="Arial" w:hAnsi="Arial" w:cs="Arial"/>
            <w:bCs/>
            <w:color w:val="FF0000"/>
            <w:sz w:val="22"/>
            <w:szCs w:val="22"/>
          </w:rPr>
          <w:t xml:space="preserve"> format</w:t>
        </w:r>
      </w:ins>
      <w:ins w:id="743" w:author="Kerry Ann Samerotte" w:date="2018-08-09T10:16:00Z">
        <w:r w:rsidR="00240204" w:rsidRPr="00240204">
          <w:rPr>
            <w:rFonts w:ascii="Arial" w:hAnsi="Arial" w:cs="Arial"/>
            <w:bCs/>
            <w:color w:val="FF0000"/>
            <w:sz w:val="22"/>
            <w:szCs w:val="22"/>
            <w:rPrChange w:id="744" w:author="Kerry Ann Samerotte" w:date="2018-08-09T10:17:00Z">
              <w:rPr>
                <w:rFonts w:ascii="Arial" w:hAnsi="Arial" w:cs="Arial"/>
                <w:b/>
                <w:bCs/>
                <w:color w:val="000000"/>
                <w:sz w:val="22"/>
                <w:szCs w:val="22"/>
              </w:rPr>
            </w:rPrChange>
          </w:rPr>
          <w:t>. This means the results come after the intro and include all necessary information to understand the</w:t>
        </w:r>
      </w:ins>
      <w:ins w:id="745" w:author="Kerry Ann Samerotte" w:date="2018-08-09T10:17:00Z">
        <w:r w:rsidR="00240204" w:rsidRPr="00240204">
          <w:rPr>
            <w:rFonts w:ascii="Arial" w:hAnsi="Arial" w:cs="Arial"/>
            <w:bCs/>
            <w:color w:val="FF0000"/>
            <w:sz w:val="22"/>
            <w:szCs w:val="22"/>
            <w:rPrChange w:id="746" w:author="Kerry Ann Samerotte" w:date="2018-08-09T10:17:00Z">
              <w:rPr>
                <w:rFonts w:ascii="Arial" w:hAnsi="Arial" w:cs="Arial"/>
                <w:b/>
                <w:bCs/>
                <w:color w:val="000000"/>
                <w:sz w:val="22"/>
                <w:szCs w:val="22"/>
              </w:rPr>
            </w:rPrChange>
          </w:rPr>
          <w:t xml:space="preserve"> results (some methods are </w:t>
        </w:r>
        <w:r w:rsidR="004C781A">
          <w:rPr>
            <w:rFonts w:ascii="Arial" w:hAnsi="Arial" w:cs="Arial"/>
            <w:bCs/>
            <w:color w:val="FF0000"/>
            <w:sz w:val="22"/>
            <w:szCs w:val="22"/>
          </w:rPr>
          <w:t xml:space="preserve">therefore covered </w:t>
        </w:r>
        <w:r w:rsidR="00240204" w:rsidRPr="00240204">
          <w:rPr>
            <w:rFonts w:ascii="Arial" w:hAnsi="Arial" w:cs="Arial"/>
            <w:bCs/>
            <w:color w:val="FF0000"/>
            <w:sz w:val="22"/>
            <w:szCs w:val="22"/>
            <w:rPrChange w:id="747" w:author="Kerry Ann Samerotte" w:date="2018-08-09T10:17:00Z">
              <w:rPr>
                <w:rFonts w:ascii="Arial" w:hAnsi="Arial" w:cs="Arial"/>
                <w:b/>
                <w:bCs/>
                <w:color w:val="000000"/>
                <w:sz w:val="22"/>
                <w:szCs w:val="22"/>
              </w:rPr>
            </w:rPrChange>
          </w:rPr>
          <w:t>in here). Next is Discussion. The deta</w:t>
        </w:r>
        <w:r w:rsidR="004C781A">
          <w:rPr>
            <w:rFonts w:ascii="Arial" w:hAnsi="Arial" w:cs="Arial"/>
            <w:bCs/>
            <w:color w:val="FF0000"/>
            <w:sz w:val="22"/>
            <w:szCs w:val="22"/>
          </w:rPr>
          <w:t>iled M</w:t>
        </w:r>
        <w:r w:rsidR="00240204" w:rsidRPr="00240204">
          <w:rPr>
            <w:rFonts w:ascii="Arial" w:hAnsi="Arial" w:cs="Arial"/>
            <w:bCs/>
            <w:color w:val="FF0000"/>
            <w:sz w:val="22"/>
            <w:szCs w:val="22"/>
            <w:rPrChange w:id="748" w:author="Kerry Ann Samerotte" w:date="2018-08-09T10:17:00Z">
              <w:rPr>
                <w:rFonts w:ascii="Arial" w:hAnsi="Arial" w:cs="Arial"/>
                <w:b/>
                <w:bCs/>
                <w:color w:val="000000"/>
                <w:sz w:val="22"/>
                <w:szCs w:val="22"/>
              </w:rPr>
            </w:rPrChange>
          </w:rPr>
          <w:t>ethods come last.</w:t>
        </w:r>
      </w:ins>
      <w:r w:rsidR="00FD7B78" w:rsidRPr="00240204">
        <w:rPr>
          <w:rStyle w:val="CommentReference"/>
          <w:color w:val="FF0000"/>
          <w:rPrChange w:id="749" w:author="Kerry Ann Samerotte" w:date="2018-08-09T10:17:00Z">
            <w:rPr>
              <w:rStyle w:val="CommentReference"/>
            </w:rPr>
          </w:rPrChange>
        </w:rPr>
        <w:commentReference w:id="733"/>
      </w:r>
    </w:p>
    <w:p w14:paraId="658B0AD7" w14:textId="4058876A" w:rsidR="00AB1A44" w:rsidRDefault="008070B5" w:rsidP="00DC20FE">
      <w:pPr>
        <w:widowControl w:val="0"/>
        <w:autoSpaceDE w:val="0"/>
        <w:autoSpaceDN w:val="0"/>
        <w:adjustRightInd w:val="0"/>
        <w:spacing w:after="240"/>
        <w:jc w:val="both"/>
        <w:rPr>
          <w:rFonts w:ascii="Arial" w:hAnsi="Arial" w:cs="Arial"/>
          <w:b/>
          <w:color w:val="000000"/>
          <w:sz w:val="20"/>
          <w:szCs w:val="20"/>
        </w:rPr>
      </w:pPr>
      <w:r>
        <w:rPr>
          <w:rFonts w:ascii="Arial" w:hAnsi="Arial" w:cs="Arial"/>
          <w:b/>
          <w:noProof/>
          <w:color w:val="000000"/>
          <w:sz w:val="20"/>
          <w:szCs w:val="20"/>
        </w:rPr>
        <w:drawing>
          <wp:inline distT="0" distB="0" distL="0" distR="0" wp14:anchorId="2FB0E594" wp14:editId="4CD5C7A3">
            <wp:extent cx="5943600" cy="4451985"/>
            <wp:effectExtent l="0" t="0" r="0" b="0"/>
            <wp:docPr id="3" name="Picture 3" descr="figures/fig2_sv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s/fig2_svd.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1985"/>
                    </a:xfrm>
                    <a:prstGeom prst="rect">
                      <a:avLst/>
                    </a:prstGeom>
                    <a:noFill/>
                    <a:ln>
                      <a:noFill/>
                    </a:ln>
                  </pic:spPr>
                </pic:pic>
              </a:graphicData>
            </a:graphic>
          </wp:inline>
        </w:drawing>
      </w:r>
    </w:p>
    <w:p w14:paraId="43A68E32" w14:textId="6875589D" w:rsidR="006559E7" w:rsidRDefault="006559E7" w:rsidP="00DC20FE">
      <w:pPr>
        <w:widowControl w:val="0"/>
        <w:autoSpaceDE w:val="0"/>
        <w:autoSpaceDN w:val="0"/>
        <w:adjustRightInd w:val="0"/>
        <w:spacing w:after="240"/>
        <w:jc w:val="both"/>
        <w:rPr>
          <w:ins w:id="750" w:author="Kerry Ann Samerotte" w:date="2018-08-09T10:15:00Z"/>
          <w:rFonts w:ascii="Arial" w:hAnsi="Arial" w:cs="Arial"/>
          <w:color w:val="000000"/>
          <w:sz w:val="20"/>
          <w:szCs w:val="20"/>
        </w:rPr>
      </w:pPr>
      <w:commentRangeStart w:id="751"/>
      <w:r w:rsidRPr="006559E7">
        <w:rPr>
          <w:rFonts w:ascii="Arial" w:hAnsi="Arial" w:cs="Arial"/>
          <w:b/>
          <w:color w:val="000000"/>
          <w:sz w:val="20"/>
          <w:szCs w:val="20"/>
        </w:rPr>
        <w:t>Figure 2</w:t>
      </w:r>
      <w:commentRangeEnd w:id="751"/>
      <w:r w:rsidR="004112F0">
        <w:rPr>
          <w:rStyle w:val="CommentReference"/>
        </w:rPr>
        <w:commentReference w:id="751"/>
      </w:r>
      <w:r w:rsidRPr="006559E7">
        <w:rPr>
          <w:rFonts w:ascii="Arial" w:hAnsi="Arial" w:cs="Arial"/>
          <w:b/>
          <w:color w:val="000000"/>
          <w:sz w:val="20"/>
          <w:szCs w:val="20"/>
        </w:rPr>
        <w:t xml:space="preserve">. </w:t>
      </w:r>
      <w:commentRangeStart w:id="752"/>
      <w:commentRangeStart w:id="753"/>
      <w:r w:rsidRPr="006559E7">
        <w:rPr>
          <w:rFonts w:ascii="Arial" w:hAnsi="Arial" w:cs="Arial"/>
          <w:b/>
          <w:color w:val="000000"/>
          <w:sz w:val="20"/>
          <w:szCs w:val="20"/>
        </w:rPr>
        <w:t xml:space="preserve">Cross validation scheme and simulation results. </w:t>
      </w:r>
      <w:commentRangeEnd w:id="752"/>
      <w:r w:rsidR="008070B5">
        <w:rPr>
          <w:rStyle w:val="CommentReference"/>
        </w:rPr>
        <w:commentReference w:id="752"/>
      </w:r>
      <w:commentRangeEnd w:id="753"/>
      <w:r w:rsidR="004B075E">
        <w:rPr>
          <w:rStyle w:val="CommentReference"/>
        </w:rPr>
        <w:commentReference w:id="753"/>
      </w:r>
      <w:r w:rsidRPr="006559E7">
        <w:rPr>
          <w:rFonts w:ascii="Arial" w:hAnsi="Arial" w:cs="Arial"/>
          <w:b/>
          <w:color w:val="000000"/>
          <w:sz w:val="20"/>
          <w:szCs w:val="20"/>
        </w:rPr>
        <w:t>A.</w:t>
      </w:r>
      <w:r w:rsidRPr="006559E7">
        <w:rPr>
          <w:rFonts w:ascii="Arial" w:hAnsi="Arial" w:cs="Arial"/>
          <w:color w:val="000000"/>
          <w:sz w:val="20"/>
          <w:szCs w:val="20"/>
        </w:rPr>
        <w:t xml:space="preserve"> A representation of the cross validation scheme. First, we place a “training” set of optima and mutants in each d-dimensional space. Here, the fit of the model to the data will continuously increase as we add more dimensions. Second, we hold this space constant and place new optima using the information of the mutants in the training set and separately place new mutants using the optima in the training set. Finally, we evaluate the predicted fitness of the “test” set, which consists of the new, independently-placed optima and mutants. The fit of the model with the test set should decrease at some critical number of dimensions, representing where overfitting of the training set occurred, and serving as an estimate for the true underlying dimensionality. </w:t>
      </w:r>
      <w:commentRangeStart w:id="754"/>
      <w:r w:rsidRPr="006559E7">
        <w:rPr>
          <w:rFonts w:ascii="Arial" w:hAnsi="Arial" w:cs="Arial"/>
          <w:b/>
          <w:color w:val="000000"/>
          <w:sz w:val="20"/>
          <w:szCs w:val="20"/>
        </w:rPr>
        <w:t>B.</w:t>
      </w:r>
      <w:r w:rsidRPr="006559E7">
        <w:rPr>
          <w:rFonts w:ascii="Arial" w:hAnsi="Arial" w:cs="Arial"/>
          <w:color w:val="000000"/>
          <w:sz w:val="20"/>
          <w:szCs w:val="20"/>
        </w:rPr>
        <w:t xml:space="preserve"> Comparison </w:t>
      </w:r>
      <w:commentRangeEnd w:id="754"/>
      <w:r w:rsidR="00D03ABE">
        <w:rPr>
          <w:rStyle w:val="CommentReference"/>
        </w:rPr>
        <w:commentReference w:id="754"/>
      </w:r>
      <w:r w:rsidRPr="006559E7">
        <w:rPr>
          <w:rFonts w:ascii="Arial" w:hAnsi="Arial" w:cs="Arial"/>
          <w:color w:val="000000"/>
          <w:sz w:val="20"/>
          <w:szCs w:val="20"/>
        </w:rPr>
        <w:t xml:space="preserve">of the estimated dimensionality and true dimensionality </w:t>
      </w:r>
      <w:r w:rsidR="008070B5">
        <w:rPr>
          <w:rFonts w:ascii="Arial" w:hAnsi="Arial" w:cs="Arial"/>
          <w:color w:val="000000"/>
          <w:sz w:val="20"/>
          <w:szCs w:val="20"/>
        </w:rPr>
        <w:t xml:space="preserve">across various simulations with varying levels of error. </w:t>
      </w:r>
      <w:commentRangeStart w:id="755"/>
      <w:commentRangeStart w:id="756"/>
      <w:r w:rsidR="00DC20FE">
        <w:rPr>
          <w:rFonts w:ascii="Arial" w:hAnsi="Arial" w:cs="Arial"/>
          <w:b/>
          <w:color w:val="000000"/>
          <w:sz w:val="20"/>
          <w:szCs w:val="20"/>
        </w:rPr>
        <w:t xml:space="preserve">C. </w:t>
      </w:r>
      <w:r w:rsidR="00DC20FE">
        <w:rPr>
          <w:rFonts w:ascii="Arial" w:hAnsi="Arial" w:cs="Arial"/>
          <w:color w:val="000000"/>
          <w:sz w:val="20"/>
          <w:szCs w:val="20"/>
        </w:rPr>
        <w:t xml:space="preserve">Visualization </w:t>
      </w:r>
      <w:commentRangeEnd w:id="755"/>
      <w:r w:rsidR="00D03ABE">
        <w:rPr>
          <w:rStyle w:val="CommentReference"/>
        </w:rPr>
        <w:commentReference w:id="755"/>
      </w:r>
      <w:commentRangeEnd w:id="756"/>
      <w:r w:rsidR="004B075E">
        <w:rPr>
          <w:rStyle w:val="CommentReference"/>
        </w:rPr>
        <w:commentReference w:id="756"/>
      </w:r>
      <w:r w:rsidR="00DC20FE">
        <w:rPr>
          <w:rFonts w:ascii="Arial" w:hAnsi="Arial" w:cs="Arial"/>
          <w:color w:val="000000"/>
          <w:sz w:val="20"/>
          <w:szCs w:val="20"/>
        </w:rPr>
        <w:t>of the fit of the model to true underlying simulated data compared to the “true” fitness with measurement error. Shown in red is the fit of the inferred fitness to the simulated data without noise (</w:t>
      </w:r>
      <m:oMath>
        <m:sSup>
          <m:sSupPr>
            <m:ctrlPr>
              <w:rPr>
                <w:rFonts w:ascii="Cambria Math" w:hAnsi="Cambria Math" w:cs="Arial"/>
                <w:i/>
                <w:color w:val="000000"/>
                <w:sz w:val="20"/>
                <w:szCs w:val="20"/>
              </w:rPr>
            </m:ctrlPr>
          </m:sSupPr>
          <m:e>
            <m:r>
              <w:rPr>
                <w:rFonts w:ascii="Cambria Math" w:hAnsi="Cambria Math" w:cs="Arial"/>
                <w:color w:val="000000"/>
                <w:sz w:val="20"/>
                <w:szCs w:val="20"/>
              </w:rPr>
              <m:t>R</m:t>
            </m:r>
          </m:e>
          <m:sup>
            <m:r>
              <w:rPr>
                <w:rFonts w:ascii="Cambria Math" w:hAnsi="Cambria Math" w:cs="Arial"/>
                <w:color w:val="000000"/>
                <w:sz w:val="20"/>
                <w:szCs w:val="20"/>
              </w:rPr>
              <m:t>2</m:t>
            </m:r>
          </m:sup>
        </m:sSup>
        <m:r>
          <w:rPr>
            <w:rFonts w:ascii="Cambria Math" w:hAnsi="Cambria Math" w:cs="Arial"/>
            <w:color w:val="000000"/>
            <w:sz w:val="20"/>
            <w:szCs w:val="20"/>
          </w:rPr>
          <m:t>=0.98</m:t>
        </m:r>
      </m:oMath>
      <w:r w:rsidR="00DC20FE">
        <w:rPr>
          <w:rFonts w:ascii="Arial" w:hAnsi="Arial" w:cs="Arial"/>
          <w:color w:val="000000"/>
          <w:sz w:val="20"/>
          <w:szCs w:val="20"/>
        </w:rPr>
        <w:t>). Shown in blue is the fit of the true measured fitness with error to the simulated data without noise (</w:t>
      </w:r>
      <m:oMath>
        <m:sSup>
          <m:sSupPr>
            <m:ctrlPr>
              <w:rPr>
                <w:rFonts w:ascii="Cambria Math" w:hAnsi="Cambria Math" w:cs="Arial"/>
                <w:i/>
                <w:color w:val="000000"/>
                <w:sz w:val="20"/>
                <w:szCs w:val="20"/>
              </w:rPr>
            </m:ctrlPr>
          </m:sSupPr>
          <m:e>
            <m:r>
              <w:rPr>
                <w:rFonts w:ascii="Cambria Math" w:hAnsi="Cambria Math" w:cs="Arial"/>
                <w:color w:val="000000"/>
                <w:sz w:val="20"/>
                <w:szCs w:val="20"/>
              </w:rPr>
              <m:t>R</m:t>
            </m:r>
          </m:e>
          <m:sup>
            <m:r>
              <w:rPr>
                <w:rFonts w:ascii="Cambria Math" w:hAnsi="Cambria Math" w:cs="Arial"/>
                <w:color w:val="000000"/>
                <w:sz w:val="20"/>
                <w:szCs w:val="20"/>
              </w:rPr>
              <m:t>2</m:t>
            </m:r>
          </m:sup>
        </m:sSup>
        <m:r>
          <w:rPr>
            <w:rFonts w:ascii="Cambria Math" w:hAnsi="Cambria Math" w:cs="Arial"/>
            <w:color w:val="000000"/>
            <w:sz w:val="20"/>
            <w:szCs w:val="20"/>
          </w:rPr>
          <m:t>=0.89</m:t>
        </m:r>
      </m:oMath>
      <w:r w:rsidR="00DC20FE">
        <w:rPr>
          <w:rFonts w:ascii="Arial" w:hAnsi="Arial" w:cs="Arial"/>
          <w:color w:val="000000"/>
          <w:sz w:val="20"/>
          <w:szCs w:val="20"/>
        </w:rPr>
        <w:t>).</w:t>
      </w:r>
    </w:p>
    <w:p w14:paraId="78D56ED3" w14:textId="2F099528" w:rsidR="00240204" w:rsidRDefault="00240204" w:rsidP="00DC20FE">
      <w:pPr>
        <w:widowControl w:val="0"/>
        <w:autoSpaceDE w:val="0"/>
        <w:autoSpaceDN w:val="0"/>
        <w:adjustRightInd w:val="0"/>
        <w:spacing w:after="240"/>
        <w:jc w:val="both"/>
        <w:rPr>
          <w:ins w:id="757" w:author="Kerry Ann Samerotte" w:date="2018-08-09T10:15:00Z"/>
          <w:rFonts w:ascii="Arial" w:hAnsi="Arial" w:cs="Arial"/>
          <w:color w:val="000000"/>
          <w:sz w:val="20"/>
          <w:szCs w:val="20"/>
        </w:rPr>
      </w:pPr>
    </w:p>
    <w:p w14:paraId="1DABE6CA" w14:textId="66C1A341" w:rsidR="00240204" w:rsidRDefault="00240204" w:rsidP="00DC20FE">
      <w:pPr>
        <w:widowControl w:val="0"/>
        <w:autoSpaceDE w:val="0"/>
        <w:autoSpaceDN w:val="0"/>
        <w:adjustRightInd w:val="0"/>
        <w:spacing w:after="240"/>
        <w:jc w:val="both"/>
        <w:rPr>
          <w:ins w:id="758" w:author="Kerry Ann Samerotte" w:date="2018-08-09T10:15:00Z"/>
          <w:rFonts w:ascii="Arial" w:hAnsi="Arial" w:cs="Arial"/>
          <w:color w:val="000000"/>
          <w:sz w:val="20"/>
          <w:szCs w:val="20"/>
        </w:rPr>
      </w:pPr>
    </w:p>
    <w:p w14:paraId="2DA0E695" w14:textId="10BAA02C" w:rsidR="00240204" w:rsidRDefault="00240204" w:rsidP="00DC20FE">
      <w:pPr>
        <w:widowControl w:val="0"/>
        <w:autoSpaceDE w:val="0"/>
        <w:autoSpaceDN w:val="0"/>
        <w:adjustRightInd w:val="0"/>
        <w:spacing w:after="240"/>
        <w:jc w:val="both"/>
        <w:rPr>
          <w:ins w:id="759" w:author="Kerry Ann Samerotte" w:date="2018-08-09T10:15:00Z"/>
          <w:rFonts w:ascii="Arial" w:hAnsi="Arial" w:cs="Arial"/>
          <w:color w:val="000000"/>
          <w:sz w:val="20"/>
          <w:szCs w:val="20"/>
        </w:rPr>
      </w:pPr>
    </w:p>
    <w:p w14:paraId="27BA54E5" w14:textId="10575AEA" w:rsidR="004230E2" w:rsidRDefault="00A846CF" w:rsidP="00DC20FE">
      <w:pPr>
        <w:widowControl w:val="0"/>
        <w:autoSpaceDE w:val="0"/>
        <w:autoSpaceDN w:val="0"/>
        <w:adjustRightInd w:val="0"/>
        <w:spacing w:after="240"/>
        <w:jc w:val="both"/>
        <w:rPr>
          <w:ins w:id="760" w:author="Kerry Ann Samerotte" w:date="2018-08-09T13:39:00Z"/>
          <w:rFonts w:ascii="Arial" w:hAnsi="Arial" w:cs="Arial"/>
          <w:color w:val="FF0000"/>
          <w:sz w:val="22"/>
          <w:szCs w:val="22"/>
        </w:rPr>
      </w:pPr>
      <w:ins w:id="761" w:author="Kerry Ann Samerotte" w:date="2018-08-09T10:30:00Z">
        <w:r>
          <w:rPr>
            <w:rFonts w:ascii="Arial" w:hAnsi="Arial" w:cs="Arial"/>
            <w:color w:val="FF0000"/>
            <w:sz w:val="22"/>
            <w:szCs w:val="22"/>
          </w:rPr>
          <w:lastRenderedPageBreak/>
          <w:t xml:space="preserve">The results sections all start with a sub-heading. This is critical real estate. Here are some </w:t>
        </w:r>
      </w:ins>
      <w:ins w:id="762" w:author="Kerry Ann Samerotte" w:date="2018-08-09T13:39:00Z">
        <w:r w:rsidR="004230E2">
          <w:rPr>
            <w:rFonts w:ascii="Arial" w:hAnsi="Arial" w:cs="Arial"/>
            <w:color w:val="FF0000"/>
            <w:sz w:val="22"/>
            <w:szCs w:val="22"/>
          </w:rPr>
          <w:t>vague</w:t>
        </w:r>
      </w:ins>
      <w:ins w:id="763" w:author="Kerry Ann Samerotte" w:date="2018-08-09T10:30:00Z">
        <w:r>
          <w:rPr>
            <w:rFonts w:ascii="Arial" w:hAnsi="Arial" w:cs="Arial"/>
            <w:color w:val="FF0000"/>
            <w:sz w:val="22"/>
            <w:szCs w:val="22"/>
          </w:rPr>
          <w:t xml:space="preserve"> sub heading</w:t>
        </w:r>
      </w:ins>
      <w:ins w:id="764" w:author="Kerry Ann Samerotte" w:date="2018-08-09T13:39:00Z">
        <w:r w:rsidR="004230E2">
          <w:rPr>
            <w:rFonts w:ascii="Arial" w:hAnsi="Arial" w:cs="Arial"/>
            <w:color w:val="FF0000"/>
            <w:sz w:val="22"/>
            <w:szCs w:val="22"/>
          </w:rPr>
          <w:t>s</w:t>
        </w:r>
      </w:ins>
      <w:ins w:id="765" w:author="Kerry Ann Samerotte" w:date="2018-08-09T10:30:00Z">
        <w:r>
          <w:rPr>
            <w:rFonts w:ascii="Arial" w:hAnsi="Arial" w:cs="Arial"/>
            <w:color w:val="FF0000"/>
            <w:sz w:val="22"/>
            <w:szCs w:val="22"/>
          </w:rPr>
          <w:t xml:space="preserve">: “Method” “Simulations”. </w:t>
        </w:r>
      </w:ins>
      <w:ins w:id="766" w:author="Kerry Ann Samerotte" w:date="2018-08-09T16:12:00Z">
        <w:r w:rsidR="00921B8E">
          <w:rPr>
            <w:rFonts w:ascii="Arial" w:hAnsi="Arial" w:cs="Arial"/>
            <w:color w:val="FF0000"/>
            <w:sz w:val="22"/>
            <w:szCs w:val="22"/>
          </w:rPr>
          <w:t>Think more deeply about the heading.</w:t>
        </w:r>
      </w:ins>
    </w:p>
    <w:p w14:paraId="69109582" w14:textId="77777777" w:rsidR="004230E2" w:rsidRDefault="004230E2" w:rsidP="00DC20FE">
      <w:pPr>
        <w:widowControl w:val="0"/>
        <w:autoSpaceDE w:val="0"/>
        <w:autoSpaceDN w:val="0"/>
        <w:adjustRightInd w:val="0"/>
        <w:spacing w:after="240"/>
        <w:jc w:val="both"/>
        <w:rPr>
          <w:ins w:id="767" w:author="Kerry Ann Samerotte" w:date="2018-08-09T13:39:00Z"/>
          <w:rFonts w:ascii="Arial" w:hAnsi="Arial" w:cs="Arial"/>
          <w:color w:val="FF0000"/>
          <w:sz w:val="22"/>
          <w:szCs w:val="22"/>
        </w:rPr>
      </w:pPr>
    </w:p>
    <w:p w14:paraId="3CD11171" w14:textId="3257B03B" w:rsidR="00A846CF" w:rsidRDefault="004230E2" w:rsidP="00DC20FE">
      <w:pPr>
        <w:widowControl w:val="0"/>
        <w:autoSpaceDE w:val="0"/>
        <w:autoSpaceDN w:val="0"/>
        <w:adjustRightInd w:val="0"/>
        <w:spacing w:after="240"/>
        <w:jc w:val="both"/>
        <w:rPr>
          <w:ins w:id="768" w:author="Kerry Ann Samerotte" w:date="2018-08-09T13:35:00Z"/>
          <w:rFonts w:ascii="Arial" w:hAnsi="Arial" w:cs="Arial"/>
          <w:color w:val="FF0000"/>
          <w:sz w:val="22"/>
          <w:szCs w:val="22"/>
        </w:rPr>
      </w:pPr>
      <w:ins w:id="769" w:author="Kerry Ann Samerotte" w:date="2018-08-09T13:34:00Z">
        <w:r>
          <w:rPr>
            <w:rFonts w:ascii="Arial" w:hAnsi="Arial" w:cs="Arial"/>
            <w:color w:val="FF0000"/>
            <w:sz w:val="22"/>
            <w:szCs w:val="22"/>
          </w:rPr>
          <w:t>Maybe a good first step is thinking about the sub headings. Here are some quick ideas for what they could be:</w:t>
        </w:r>
      </w:ins>
    </w:p>
    <w:p w14:paraId="1746A770" w14:textId="63396E4E" w:rsidR="004230E2" w:rsidRDefault="004230E2" w:rsidP="00DC20FE">
      <w:pPr>
        <w:widowControl w:val="0"/>
        <w:autoSpaceDE w:val="0"/>
        <w:autoSpaceDN w:val="0"/>
        <w:adjustRightInd w:val="0"/>
        <w:spacing w:after="240"/>
        <w:jc w:val="both"/>
        <w:rPr>
          <w:ins w:id="770" w:author="Kerry Ann Samerotte" w:date="2018-08-09T13:36:00Z"/>
          <w:rFonts w:ascii="Arial" w:hAnsi="Arial" w:cs="Arial"/>
          <w:b/>
          <w:i/>
          <w:color w:val="000000" w:themeColor="text1"/>
          <w:sz w:val="22"/>
          <w:szCs w:val="22"/>
        </w:rPr>
      </w:pPr>
      <w:ins w:id="771" w:author="Kerry Ann Samerotte" w:date="2018-08-09T13:35:00Z">
        <w:r w:rsidRPr="0068335E">
          <w:rPr>
            <w:rFonts w:ascii="Arial" w:hAnsi="Arial" w:cs="Arial"/>
            <w:b/>
            <w:i/>
            <w:color w:val="000000" w:themeColor="text1"/>
            <w:sz w:val="22"/>
            <w:szCs w:val="22"/>
          </w:rPr>
          <w:t>A model that predicts the number of phenotype</w:t>
        </w:r>
        <w:r>
          <w:rPr>
            <w:rFonts w:ascii="Arial" w:hAnsi="Arial" w:cs="Arial"/>
            <w:b/>
            <w:i/>
            <w:color w:val="000000" w:themeColor="text1"/>
            <w:sz w:val="22"/>
            <w:szCs w:val="22"/>
          </w:rPr>
          <w:t>s contributing to fitness</w:t>
        </w:r>
      </w:ins>
    </w:p>
    <w:p w14:paraId="2D499575" w14:textId="3032B40F" w:rsidR="004230E2" w:rsidRPr="004230E2" w:rsidRDefault="004230E2" w:rsidP="00DC20FE">
      <w:pPr>
        <w:widowControl w:val="0"/>
        <w:autoSpaceDE w:val="0"/>
        <w:autoSpaceDN w:val="0"/>
        <w:adjustRightInd w:val="0"/>
        <w:spacing w:after="240"/>
        <w:jc w:val="both"/>
        <w:rPr>
          <w:ins w:id="772" w:author="Kerry Ann Samerotte" w:date="2018-08-09T13:35:00Z"/>
          <w:rFonts w:ascii="Arial" w:hAnsi="Arial" w:cs="Arial"/>
          <w:color w:val="000000" w:themeColor="text1"/>
          <w:sz w:val="22"/>
          <w:szCs w:val="22"/>
          <w:rPrChange w:id="773" w:author="Kerry Ann Samerotte" w:date="2018-08-09T13:36:00Z">
            <w:rPr>
              <w:ins w:id="774" w:author="Kerry Ann Samerotte" w:date="2018-08-09T13:35:00Z"/>
              <w:rFonts w:ascii="Arial" w:hAnsi="Arial" w:cs="Arial"/>
              <w:b/>
              <w:i/>
              <w:color w:val="000000" w:themeColor="text1"/>
              <w:sz w:val="22"/>
              <w:szCs w:val="22"/>
            </w:rPr>
          </w:rPrChange>
        </w:rPr>
      </w:pPr>
      <w:ins w:id="775" w:author="Kerry Ann Samerotte" w:date="2018-08-09T13:36:00Z">
        <w:r>
          <w:rPr>
            <w:rFonts w:ascii="Arial" w:hAnsi="Arial" w:cs="Arial"/>
            <w:color w:val="000000" w:themeColor="text1"/>
            <w:sz w:val="22"/>
            <w:szCs w:val="22"/>
          </w:rPr>
          <w:t>This sect</w:t>
        </w:r>
      </w:ins>
      <w:ins w:id="776" w:author="Kerry Ann Samerotte" w:date="2018-08-09T13:37:00Z">
        <w:r>
          <w:rPr>
            <w:rFonts w:ascii="Arial" w:hAnsi="Arial" w:cs="Arial"/>
            <w:color w:val="000000" w:themeColor="text1"/>
            <w:sz w:val="22"/>
            <w:szCs w:val="22"/>
          </w:rPr>
          <w:t>ion includes figure 1</w:t>
        </w:r>
      </w:ins>
    </w:p>
    <w:p w14:paraId="1488CCD5" w14:textId="24326CA8" w:rsidR="004230E2" w:rsidRDefault="004230E2" w:rsidP="00DC20FE">
      <w:pPr>
        <w:widowControl w:val="0"/>
        <w:autoSpaceDE w:val="0"/>
        <w:autoSpaceDN w:val="0"/>
        <w:adjustRightInd w:val="0"/>
        <w:spacing w:after="240"/>
        <w:jc w:val="both"/>
        <w:rPr>
          <w:ins w:id="777" w:author="Kerry Ann Samerotte" w:date="2018-08-09T13:37:00Z"/>
          <w:rFonts w:ascii="Arial" w:hAnsi="Arial" w:cs="Arial"/>
          <w:b/>
          <w:i/>
          <w:color w:val="000000" w:themeColor="text1"/>
          <w:sz w:val="22"/>
          <w:szCs w:val="22"/>
        </w:rPr>
      </w:pPr>
      <w:ins w:id="778" w:author="Kerry Ann Samerotte" w:date="2018-08-09T13:35:00Z">
        <w:r>
          <w:rPr>
            <w:rFonts w:ascii="Arial" w:hAnsi="Arial" w:cs="Arial"/>
            <w:b/>
            <w:i/>
            <w:color w:val="000000" w:themeColor="text1"/>
            <w:sz w:val="22"/>
            <w:szCs w:val="22"/>
          </w:rPr>
          <w:t>Our model makes accurate predictions about simulated data</w:t>
        </w:r>
      </w:ins>
    </w:p>
    <w:p w14:paraId="3D7F2E44" w14:textId="6183AD1E" w:rsidR="004230E2" w:rsidRPr="004230E2" w:rsidRDefault="004230E2" w:rsidP="00DC20FE">
      <w:pPr>
        <w:widowControl w:val="0"/>
        <w:autoSpaceDE w:val="0"/>
        <w:autoSpaceDN w:val="0"/>
        <w:adjustRightInd w:val="0"/>
        <w:spacing w:after="240"/>
        <w:jc w:val="both"/>
        <w:rPr>
          <w:ins w:id="779" w:author="Kerry Ann Samerotte" w:date="2018-08-09T13:35:00Z"/>
          <w:rFonts w:ascii="Arial" w:hAnsi="Arial" w:cs="Arial"/>
          <w:color w:val="000000" w:themeColor="text1"/>
          <w:sz w:val="22"/>
          <w:szCs w:val="22"/>
          <w:rPrChange w:id="780" w:author="Kerry Ann Samerotte" w:date="2018-08-09T13:37:00Z">
            <w:rPr>
              <w:ins w:id="781" w:author="Kerry Ann Samerotte" w:date="2018-08-09T13:35:00Z"/>
              <w:rFonts w:ascii="Arial" w:hAnsi="Arial" w:cs="Arial"/>
              <w:b/>
              <w:i/>
              <w:color w:val="000000" w:themeColor="text1"/>
              <w:sz w:val="22"/>
              <w:szCs w:val="22"/>
            </w:rPr>
          </w:rPrChange>
        </w:rPr>
      </w:pPr>
      <w:ins w:id="782" w:author="Kerry Ann Samerotte" w:date="2018-08-09T13:37:00Z">
        <w:r>
          <w:rPr>
            <w:rFonts w:ascii="Arial" w:hAnsi="Arial" w:cs="Arial"/>
            <w:color w:val="000000" w:themeColor="text1"/>
            <w:sz w:val="22"/>
            <w:szCs w:val="22"/>
          </w:rPr>
          <w:t>This section includes figure 2</w:t>
        </w:r>
      </w:ins>
    </w:p>
    <w:p w14:paraId="1DBD4A2B" w14:textId="1395515C" w:rsidR="004230E2" w:rsidRDefault="004230E2" w:rsidP="00DC20FE">
      <w:pPr>
        <w:widowControl w:val="0"/>
        <w:autoSpaceDE w:val="0"/>
        <w:autoSpaceDN w:val="0"/>
        <w:adjustRightInd w:val="0"/>
        <w:spacing w:after="240"/>
        <w:jc w:val="both"/>
        <w:rPr>
          <w:ins w:id="783" w:author="Kerry Ann Samerotte" w:date="2018-08-09T13:37:00Z"/>
          <w:rFonts w:ascii="Arial" w:hAnsi="Arial" w:cs="Arial"/>
          <w:b/>
          <w:i/>
          <w:color w:val="000000" w:themeColor="text1"/>
          <w:sz w:val="22"/>
          <w:szCs w:val="22"/>
        </w:rPr>
      </w:pPr>
      <w:ins w:id="784" w:author="Kerry Ann Samerotte" w:date="2018-08-09T13:35:00Z">
        <w:r>
          <w:rPr>
            <w:rFonts w:ascii="Arial" w:hAnsi="Arial" w:cs="Arial"/>
            <w:b/>
            <w:i/>
            <w:color w:val="000000" w:themeColor="text1"/>
            <w:sz w:val="22"/>
            <w:szCs w:val="22"/>
          </w:rPr>
          <w:t xml:space="preserve">Our model </w:t>
        </w:r>
        <w:commentRangeStart w:id="785"/>
        <w:r>
          <w:rPr>
            <w:rFonts w:ascii="Arial" w:hAnsi="Arial" w:cs="Arial"/>
            <w:b/>
            <w:i/>
            <w:color w:val="000000" w:themeColor="text1"/>
            <w:sz w:val="22"/>
            <w:szCs w:val="22"/>
          </w:rPr>
          <w:t xml:space="preserve">makes accurate predictions </w:t>
        </w:r>
        <w:commentRangeEnd w:id="785"/>
        <w:r>
          <w:rPr>
            <w:rStyle w:val="CommentReference"/>
          </w:rPr>
          <w:commentReference w:id="785"/>
        </w:r>
        <w:r>
          <w:rPr>
            <w:rFonts w:ascii="Arial" w:hAnsi="Arial" w:cs="Arial"/>
            <w:b/>
            <w:i/>
            <w:color w:val="000000" w:themeColor="text1"/>
            <w:sz w:val="22"/>
            <w:szCs w:val="22"/>
          </w:rPr>
          <w:t xml:space="preserve">about real data </w:t>
        </w:r>
      </w:ins>
    </w:p>
    <w:p w14:paraId="625EFAC1" w14:textId="5BD441BD" w:rsidR="004230E2" w:rsidRPr="004230E2" w:rsidRDefault="004230E2" w:rsidP="00DC20FE">
      <w:pPr>
        <w:widowControl w:val="0"/>
        <w:autoSpaceDE w:val="0"/>
        <w:autoSpaceDN w:val="0"/>
        <w:adjustRightInd w:val="0"/>
        <w:spacing w:after="240"/>
        <w:jc w:val="both"/>
        <w:rPr>
          <w:ins w:id="786" w:author="Kerry Ann Samerotte" w:date="2018-08-09T13:36:00Z"/>
          <w:rFonts w:ascii="Arial" w:hAnsi="Arial" w:cs="Arial"/>
          <w:color w:val="000000" w:themeColor="text1"/>
          <w:sz w:val="22"/>
          <w:szCs w:val="22"/>
          <w:rPrChange w:id="787" w:author="Kerry Ann Samerotte" w:date="2018-08-09T13:37:00Z">
            <w:rPr>
              <w:ins w:id="788" w:author="Kerry Ann Samerotte" w:date="2018-08-09T13:36:00Z"/>
              <w:rFonts w:ascii="Arial" w:hAnsi="Arial" w:cs="Arial"/>
              <w:b/>
              <w:i/>
              <w:color w:val="000000" w:themeColor="text1"/>
              <w:sz w:val="22"/>
              <w:szCs w:val="22"/>
            </w:rPr>
          </w:rPrChange>
        </w:rPr>
      </w:pPr>
      <w:ins w:id="789" w:author="Kerry Ann Samerotte" w:date="2018-08-09T13:37:00Z">
        <w:r>
          <w:rPr>
            <w:rFonts w:ascii="Arial" w:hAnsi="Arial" w:cs="Arial"/>
            <w:color w:val="000000" w:themeColor="text1"/>
            <w:sz w:val="22"/>
            <w:szCs w:val="22"/>
          </w:rPr>
          <w:t>This section includes a figure about the batches</w:t>
        </w:r>
      </w:ins>
    </w:p>
    <w:p w14:paraId="5922B8BC" w14:textId="78EAD961" w:rsidR="004230E2" w:rsidRDefault="004230E2" w:rsidP="00DC20FE">
      <w:pPr>
        <w:widowControl w:val="0"/>
        <w:autoSpaceDE w:val="0"/>
        <w:autoSpaceDN w:val="0"/>
        <w:adjustRightInd w:val="0"/>
        <w:spacing w:after="240"/>
        <w:jc w:val="both"/>
        <w:rPr>
          <w:ins w:id="790" w:author="Kerry Ann Samerotte" w:date="2018-08-09T13:37:00Z"/>
          <w:rFonts w:ascii="Arial" w:hAnsi="Arial" w:cs="Arial"/>
          <w:b/>
          <w:i/>
          <w:color w:val="000000" w:themeColor="text1"/>
          <w:sz w:val="22"/>
          <w:szCs w:val="22"/>
        </w:rPr>
      </w:pPr>
      <w:ins w:id="791" w:author="Kerry Ann Samerotte" w:date="2018-08-09T13:36:00Z">
        <w:r>
          <w:rPr>
            <w:rFonts w:ascii="Arial" w:hAnsi="Arial" w:cs="Arial"/>
            <w:b/>
            <w:i/>
            <w:color w:val="000000" w:themeColor="text1"/>
            <w:sz w:val="22"/>
            <w:szCs w:val="22"/>
          </w:rPr>
          <w:t>We can detect fitness-components down to the limits of detection</w:t>
        </w:r>
      </w:ins>
    </w:p>
    <w:p w14:paraId="64A269C1" w14:textId="180DA6EA" w:rsidR="004230E2" w:rsidRDefault="004230E2" w:rsidP="00DC20FE">
      <w:pPr>
        <w:widowControl w:val="0"/>
        <w:autoSpaceDE w:val="0"/>
        <w:autoSpaceDN w:val="0"/>
        <w:adjustRightInd w:val="0"/>
        <w:spacing w:after="240"/>
        <w:jc w:val="both"/>
        <w:rPr>
          <w:ins w:id="792" w:author="Kerry Ann Samerotte" w:date="2018-08-09T13:37:00Z"/>
          <w:rFonts w:ascii="Arial" w:hAnsi="Arial" w:cs="Arial"/>
          <w:color w:val="000000" w:themeColor="text1"/>
          <w:sz w:val="22"/>
          <w:szCs w:val="22"/>
        </w:rPr>
      </w:pPr>
      <w:ins w:id="793" w:author="Kerry Ann Samerotte" w:date="2018-08-09T13:37:00Z">
        <w:r>
          <w:rPr>
            <w:rFonts w:ascii="Arial" w:hAnsi="Arial" w:cs="Arial"/>
            <w:color w:val="000000" w:themeColor="text1"/>
            <w:sz w:val="22"/>
            <w:szCs w:val="22"/>
          </w:rPr>
          <w:t>This section includes the current figure 3, about dispersion</w:t>
        </w:r>
      </w:ins>
    </w:p>
    <w:p w14:paraId="5EC90CF0" w14:textId="0DE29A42" w:rsidR="004230E2" w:rsidRDefault="004230E2" w:rsidP="00DC20FE">
      <w:pPr>
        <w:widowControl w:val="0"/>
        <w:autoSpaceDE w:val="0"/>
        <w:autoSpaceDN w:val="0"/>
        <w:adjustRightInd w:val="0"/>
        <w:spacing w:after="240"/>
        <w:jc w:val="both"/>
        <w:rPr>
          <w:ins w:id="794" w:author="Kerry Ann Samerotte" w:date="2018-08-09T13:38:00Z"/>
          <w:rFonts w:ascii="Arial" w:hAnsi="Arial" w:cs="Arial"/>
          <w:b/>
          <w:i/>
          <w:color w:val="000000" w:themeColor="text1"/>
          <w:sz w:val="22"/>
          <w:szCs w:val="22"/>
        </w:rPr>
      </w:pPr>
      <w:ins w:id="795" w:author="Kerry Ann Samerotte" w:date="2018-08-09T13:37:00Z">
        <w:r>
          <w:rPr>
            <w:rFonts w:ascii="Arial" w:hAnsi="Arial" w:cs="Arial"/>
            <w:b/>
            <w:i/>
            <w:color w:val="000000" w:themeColor="text1"/>
            <w:sz w:val="22"/>
            <w:szCs w:val="22"/>
          </w:rPr>
          <w:t xml:space="preserve">Non-subtle perturbations reveal </w:t>
        </w:r>
      </w:ins>
      <w:ins w:id="796" w:author="Kerry Ann Samerotte" w:date="2018-08-09T13:38:00Z">
        <w:r w:rsidR="00877B6D">
          <w:rPr>
            <w:rFonts w:ascii="Arial" w:hAnsi="Arial" w:cs="Arial"/>
            <w:b/>
            <w:i/>
            <w:color w:val="000000" w:themeColor="text1"/>
            <w:sz w:val="22"/>
            <w:szCs w:val="22"/>
          </w:rPr>
          <w:t>the context</w:t>
        </w:r>
      </w:ins>
      <w:ins w:id="797" w:author="Kerry Ann Samerotte" w:date="2018-08-09T16:12:00Z">
        <w:r w:rsidR="00877B6D">
          <w:rPr>
            <w:rFonts w:ascii="Arial" w:hAnsi="Arial" w:cs="Arial"/>
            <w:b/>
            <w:i/>
            <w:color w:val="000000" w:themeColor="text1"/>
            <w:sz w:val="22"/>
            <w:szCs w:val="22"/>
          </w:rPr>
          <w:t>-</w:t>
        </w:r>
      </w:ins>
      <w:ins w:id="798" w:author="Kerry Ann Samerotte" w:date="2018-08-09T13:38:00Z">
        <w:r>
          <w:rPr>
            <w:rFonts w:ascii="Arial" w:hAnsi="Arial" w:cs="Arial"/>
            <w:b/>
            <w:i/>
            <w:color w:val="000000" w:themeColor="text1"/>
            <w:sz w:val="22"/>
            <w:szCs w:val="22"/>
          </w:rPr>
          <w:t>dependent mapping from phenotype to fitness</w:t>
        </w:r>
      </w:ins>
    </w:p>
    <w:p w14:paraId="1ECF0E96" w14:textId="46745931" w:rsidR="004230E2" w:rsidRPr="004230E2" w:rsidRDefault="004230E2" w:rsidP="00DC20FE">
      <w:pPr>
        <w:widowControl w:val="0"/>
        <w:autoSpaceDE w:val="0"/>
        <w:autoSpaceDN w:val="0"/>
        <w:adjustRightInd w:val="0"/>
        <w:spacing w:after="240"/>
        <w:jc w:val="both"/>
        <w:rPr>
          <w:ins w:id="799" w:author="Kerry Ann Samerotte" w:date="2018-08-09T13:36:00Z"/>
          <w:rFonts w:ascii="Arial" w:hAnsi="Arial" w:cs="Arial"/>
          <w:color w:val="000000" w:themeColor="text1"/>
          <w:sz w:val="22"/>
          <w:szCs w:val="22"/>
          <w:rPrChange w:id="800" w:author="Kerry Ann Samerotte" w:date="2018-08-09T13:38:00Z">
            <w:rPr>
              <w:ins w:id="801" w:author="Kerry Ann Samerotte" w:date="2018-08-09T13:36:00Z"/>
              <w:rFonts w:ascii="Arial" w:hAnsi="Arial" w:cs="Arial"/>
              <w:b/>
              <w:i/>
              <w:color w:val="000000" w:themeColor="text1"/>
              <w:sz w:val="22"/>
              <w:szCs w:val="22"/>
            </w:rPr>
          </w:rPrChange>
        </w:rPr>
      </w:pPr>
      <w:ins w:id="802" w:author="Kerry Ann Samerotte" w:date="2018-08-09T13:38:00Z">
        <w:r>
          <w:rPr>
            <w:rFonts w:ascii="Arial" w:hAnsi="Arial" w:cs="Arial"/>
            <w:color w:val="000000" w:themeColor="text1"/>
            <w:sz w:val="22"/>
            <w:szCs w:val="22"/>
          </w:rPr>
          <w:t xml:space="preserve">This section includes a figure about weird uncles, possibly using simulated data or data from </w:t>
        </w:r>
        <w:proofErr w:type="spellStart"/>
        <w:r>
          <w:rPr>
            <w:rFonts w:ascii="Arial" w:hAnsi="Arial" w:cs="Arial"/>
            <w:color w:val="000000" w:themeColor="text1"/>
            <w:sz w:val="22"/>
            <w:szCs w:val="22"/>
          </w:rPr>
          <w:t>Yuping’s</w:t>
        </w:r>
        <w:proofErr w:type="spellEnd"/>
        <w:r>
          <w:rPr>
            <w:rFonts w:ascii="Arial" w:hAnsi="Arial" w:cs="Arial"/>
            <w:color w:val="000000" w:themeColor="text1"/>
            <w:sz w:val="22"/>
            <w:szCs w:val="22"/>
          </w:rPr>
          <w:t xml:space="preserve"> published paper. Maybe include the </w:t>
        </w:r>
        <w:proofErr w:type="spellStart"/>
        <w:r>
          <w:rPr>
            <w:rFonts w:ascii="Arial" w:hAnsi="Arial" w:cs="Arial"/>
            <w:color w:val="000000" w:themeColor="text1"/>
            <w:sz w:val="22"/>
            <w:szCs w:val="22"/>
          </w:rPr>
          <w:t>Hillenmyer</w:t>
        </w:r>
        <w:proofErr w:type="spellEnd"/>
        <w:r>
          <w:rPr>
            <w:rFonts w:ascii="Arial" w:hAnsi="Arial" w:cs="Arial"/>
            <w:color w:val="000000" w:themeColor="text1"/>
            <w:sz w:val="22"/>
            <w:szCs w:val="22"/>
          </w:rPr>
          <w:t xml:space="preserve"> data, comparing subtle to less subtle perturbations.</w:t>
        </w:r>
      </w:ins>
    </w:p>
    <w:p w14:paraId="78A4BED2" w14:textId="77777777" w:rsidR="004230E2" w:rsidRDefault="004230E2" w:rsidP="00DC20FE">
      <w:pPr>
        <w:widowControl w:val="0"/>
        <w:autoSpaceDE w:val="0"/>
        <w:autoSpaceDN w:val="0"/>
        <w:adjustRightInd w:val="0"/>
        <w:spacing w:after="240"/>
        <w:jc w:val="both"/>
        <w:rPr>
          <w:ins w:id="803" w:author="Kerry Ann Samerotte" w:date="2018-08-09T13:34:00Z"/>
          <w:rFonts w:ascii="Arial" w:hAnsi="Arial" w:cs="Arial"/>
          <w:color w:val="FF0000"/>
          <w:sz w:val="22"/>
          <w:szCs w:val="22"/>
        </w:rPr>
      </w:pPr>
    </w:p>
    <w:p w14:paraId="79BF8548" w14:textId="77777777" w:rsidR="004230E2" w:rsidRDefault="004230E2" w:rsidP="00DC20FE">
      <w:pPr>
        <w:widowControl w:val="0"/>
        <w:autoSpaceDE w:val="0"/>
        <w:autoSpaceDN w:val="0"/>
        <w:adjustRightInd w:val="0"/>
        <w:spacing w:after="240"/>
        <w:jc w:val="both"/>
        <w:rPr>
          <w:ins w:id="804" w:author="Kerry Ann Samerotte" w:date="2018-08-09T10:33:00Z"/>
          <w:rFonts w:ascii="Arial" w:hAnsi="Arial" w:cs="Arial"/>
          <w:color w:val="FF0000"/>
          <w:sz w:val="22"/>
          <w:szCs w:val="22"/>
        </w:rPr>
      </w:pPr>
    </w:p>
    <w:p w14:paraId="2AE80C0B" w14:textId="77777777" w:rsidR="00A846CF" w:rsidRDefault="00A846CF" w:rsidP="00DC20FE">
      <w:pPr>
        <w:widowControl w:val="0"/>
        <w:autoSpaceDE w:val="0"/>
        <w:autoSpaceDN w:val="0"/>
        <w:adjustRightInd w:val="0"/>
        <w:spacing w:after="240"/>
        <w:jc w:val="both"/>
        <w:rPr>
          <w:ins w:id="805" w:author="Kerry Ann Samerotte" w:date="2018-08-09T10:33:00Z"/>
          <w:rFonts w:ascii="Arial" w:hAnsi="Arial" w:cs="Arial"/>
          <w:color w:val="FF0000"/>
          <w:sz w:val="22"/>
          <w:szCs w:val="22"/>
        </w:rPr>
      </w:pPr>
    </w:p>
    <w:p w14:paraId="2AFEEA01" w14:textId="77777777" w:rsidR="004230E2" w:rsidRDefault="004230E2" w:rsidP="00DC20FE">
      <w:pPr>
        <w:widowControl w:val="0"/>
        <w:autoSpaceDE w:val="0"/>
        <w:autoSpaceDN w:val="0"/>
        <w:adjustRightInd w:val="0"/>
        <w:spacing w:after="240"/>
        <w:jc w:val="both"/>
        <w:rPr>
          <w:ins w:id="806" w:author="Kerry Ann Samerotte" w:date="2018-08-09T13:39:00Z"/>
          <w:rFonts w:ascii="Arial" w:hAnsi="Arial" w:cs="Arial"/>
          <w:b/>
          <w:i/>
          <w:color w:val="000000" w:themeColor="text1"/>
          <w:sz w:val="22"/>
          <w:szCs w:val="22"/>
        </w:rPr>
      </w:pPr>
    </w:p>
    <w:p w14:paraId="62E70DEA" w14:textId="77777777" w:rsidR="004230E2" w:rsidRDefault="004230E2" w:rsidP="00DC20FE">
      <w:pPr>
        <w:widowControl w:val="0"/>
        <w:autoSpaceDE w:val="0"/>
        <w:autoSpaceDN w:val="0"/>
        <w:adjustRightInd w:val="0"/>
        <w:spacing w:after="240"/>
        <w:jc w:val="both"/>
        <w:rPr>
          <w:ins w:id="807" w:author="Kerry Ann Samerotte" w:date="2018-08-09T13:39:00Z"/>
          <w:rFonts w:ascii="Arial" w:hAnsi="Arial" w:cs="Arial"/>
          <w:b/>
          <w:i/>
          <w:color w:val="000000" w:themeColor="text1"/>
          <w:sz w:val="22"/>
          <w:szCs w:val="22"/>
        </w:rPr>
      </w:pPr>
    </w:p>
    <w:p w14:paraId="071FCFD6" w14:textId="77777777" w:rsidR="004230E2" w:rsidRDefault="004230E2" w:rsidP="00DC20FE">
      <w:pPr>
        <w:widowControl w:val="0"/>
        <w:autoSpaceDE w:val="0"/>
        <w:autoSpaceDN w:val="0"/>
        <w:adjustRightInd w:val="0"/>
        <w:spacing w:after="240"/>
        <w:jc w:val="both"/>
        <w:rPr>
          <w:ins w:id="808" w:author="Kerry Ann Samerotte" w:date="2018-08-09T13:39:00Z"/>
          <w:rFonts w:ascii="Arial" w:hAnsi="Arial" w:cs="Arial"/>
          <w:b/>
          <w:i/>
          <w:color w:val="000000" w:themeColor="text1"/>
          <w:sz w:val="22"/>
          <w:szCs w:val="22"/>
        </w:rPr>
      </w:pPr>
    </w:p>
    <w:p w14:paraId="23F05331" w14:textId="77777777" w:rsidR="004230E2" w:rsidRDefault="004230E2" w:rsidP="00DC20FE">
      <w:pPr>
        <w:widowControl w:val="0"/>
        <w:autoSpaceDE w:val="0"/>
        <w:autoSpaceDN w:val="0"/>
        <w:adjustRightInd w:val="0"/>
        <w:spacing w:after="240"/>
        <w:jc w:val="both"/>
        <w:rPr>
          <w:ins w:id="809" w:author="Kerry Ann Samerotte" w:date="2018-08-09T13:39:00Z"/>
          <w:rFonts w:ascii="Arial" w:hAnsi="Arial" w:cs="Arial"/>
          <w:b/>
          <w:i/>
          <w:color w:val="000000" w:themeColor="text1"/>
          <w:sz w:val="22"/>
          <w:szCs w:val="22"/>
        </w:rPr>
      </w:pPr>
    </w:p>
    <w:p w14:paraId="7E9D4C94" w14:textId="77777777" w:rsidR="004230E2" w:rsidRDefault="004230E2" w:rsidP="00DC20FE">
      <w:pPr>
        <w:widowControl w:val="0"/>
        <w:autoSpaceDE w:val="0"/>
        <w:autoSpaceDN w:val="0"/>
        <w:adjustRightInd w:val="0"/>
        <w:spacing w:after="240"/>
        <w:jc w:val="both"/>
        <w:rPr>
          <w:ins w:id="810" w:author="Kerry Ann Samerotte" w:date="2018-08-09T13:39:00Z"/>
          <w:rFonts w:ascii="Arial" w:hAnsi="Arial" w:cs="Arial"/>
          <w:b/>
          <w:i/>
          <w:color w:val="000000" w:themeColor="text1"/>
          <w:sz w:val="22"/>
          <w:szCs w:val="22"/>
        </w:rPr>
      </w:pPr>
    </w:p>
    <w:p w14:paraId="70046CAA" w14:textId="77777777" w:rsidR="004230E2" w:rsidRDefault="004230E2" w:rsidP="00DC20FE">
      <w:pPr>
        <w:widowControl w:val="0"/>
        <w:autoSpaceDE w:val="0"/>
        <w:autoSpaceDN w:val="0"/>
        <w:adjustRightInd w:val="0"/>
        <w:spacing w:after="240"/>
        <w:jc w:val="both"/>
        <w:rPr>
          <w:ins w:id="811" w:author="Kerry Ann Samerotte" w:date="2018-08-09T13:39:00Z"/>
          <w:rFonts w:ascii="Arial" w:hAnsi="Arial" w:cs="Arial"/>
          <w:b/>
          <w:i/>
          <w:color w:val="000000" w:themeColor="text1"/>
          <w:sz w:val="22"/>
          <w:szCs w:val="22"/>
        </w:rPr>
      </w:pPr>
    </w:p>
    <w:p w14:paraId="75F816E9" w14:textId="77777777" w:rsidR="004230E2" w:rsidRDefault="004230E2" w:rsidP="00DC20FE">
      <w:pPr>
        <w:widowControl w:val="0"/>
        <w:autoSpaceDE w:val="0"/>
        <w:autoSpaceDN w:val="0"/>
        <w:adjustRightInd w:val="0"/>
        <w:spacing w:after="240"/>
        <w:jc w:val="both"/>
        <w:rPr>
          <w:ins w:id="812" w:author="Kerry Ann Samerotte" w:date="2018-08-09T13:39:00Z"/>
          <w:rFonts w:ascii="Arial" w:hAnsi="Arial" w:cs="Arial"/>
          <w:b/>
          <w:i/>
          <w:color w:val="000000" w:themeColor="text1"/>
          <w:sz w:val="22"/>
          <w:szCs w:val="22"/>
        </w:rPr>
      </w:pPr>
    </w:p>
    <w:p w14:paraId="46E34669" w14:textId="77777777" w:rsidR="004230E2" w:rsidRDefault="004230E2" w:rsidP="00DC20FE">
      <w:pPr>
        <w:widowControl w:val="0"/>
        <w:autoSpaceDE w:val="0"/>
        <w:autoSpaceDN w:val="0"/>
        <w:adjustRightInd w:val="0"/>
        <w:spacing w:after="240"/>
        <w:jc w:val="both"/>
        <w:rPr>
          <w:ins w:id="813" w:author="Kerry Ann Samerotte" w:date="2018-08-09T13:39:00Z"/>
          <w:rFonts w:ascii="Arial" w:hAnsi="Arial" w:cs="Arial"/>
          <w:b/>
          <w:i/>
          <w:color w:val="000000" w:themeColor="text1"/>
          <w:sz w:val="22"/>
          <w:szCs w:val="22"/>
        </w:rPr>
      </w:pPr>
    </w:p>
    <w:p w14:paraId="0B4E9DB2" w14:textId="4993D1C5" w:rsidR="00240204" w:rsidRPr="00A846CF" w:rsidDel="00A846CF" w:rsidRDefault="00A846CF" w:rsidP="008F4A97">
      <w:pPr>
        <w:widowControl w:val="0"/>
        <w:autoSpaceDE w:val="0"/>
        <w:autoSpaceDN w:val="0"/>
        <w:adjustRightInd w:val="0"/>
        <w:spacing w:after="240" w:line="288" w:lineRule="auto"/>
        <w:rPr>
          <w:del w:id="814" w:author="Kerry Ann Samerotte" w:date="2018-08-09T10:29:00Z"/>
          <w:rFonts w:ascii="Arial" w:hAnsi="Arial" w:cs="Arial"/>
          <w:b/>
          <w:i/>
          <w:color w:val="000000" w:themeColor="text1"/>
          <w:sz w:val="22"/>
          <w:szCs w:val="22"/>
          <w:rPrChange w:id="815" w:author="Kerry Ann Samerotte" w:date="2018-08-09T10:33:00Z">
            <w:rPr>
              <w:del w:id="816" w:author="Kerry Ann Samerotte" w:date="2018-08-09T10:29:00Z"/>
              <w:rFonts w:ascii="Arial" w:hAnsi="Arial" w:cs="Arial"/>
              <w:color w:val="FF0000"/>
              <w:sz w:val="22"/>
              <w:szCs w:val="22"/>
            </w:rPr>
          </w:rPrChange>
        </w:rPr>
      </w:pPr>
      <w:ins w:id="817" w:author="Kerry Ann Samerotte" w:date="2018-08-09T10:32:00Z">
        <w:r w:rsidRPr="00A846CF">
          <w:rPr>
            <w:rFonts w:ascii="Arial" w:hAnsi="Arial" w:cs="Arial"/>
            <w:b/>
            <w:i/>
            <w:color w:val="000000" w:themeColor="text1"/>
            <w:sz w:val="22"/>
            <w:szCs w:val="22"/>
            <w:rPrChange w:id="818" w:author="Kerry Ann Samerotte" w:date="2018-08-09T10:33:00Z">
              <w:rPr>
                <w:rFonts w:ascii="Arial" w:hAnsi="Arial" w:cs="Arial"/>
                <w:color w:val="FF0000"/>
                <w:sz w:val="22"/>
                <w:szCs w:val="22"/>
              </w:rPr>
            </w:rPrChange>
          </w:rPr>
          <w:lastRenderedPageBreak/>
          <w:t>A model that predicts the number of p</w:t>
        </w:r>
      </w:ins>
      <w:ins w:id="819" w:author="Kerry Ann Samerotte" w:date="2018-08-09T10:33:00Z">
        <w:r w:rsidRPr="00A846CF">
          <w:rPr>
            <w:rFonts w:ascii="Arial" w:hAnsi="Arial" w:cs="Arial"/>
            <w:b/>
            <w:i/>
            <w:color w:val="000000" w:themeColor="text1"/>
            <w:sz w:val="22"/>
            <w:szCs w:val="22"/>
            <w:rPrChange w:id="820" w:author="Kerry Ann Samerotte" w:date="2018-08-09T10:33:00Z">
              <w:rPr>
                <w:rFonts w:ascii="Arial" w:hAnsi="Arial" w:cs="Arial"/>
                <w:color w:val="FF0000"/>
                <w:sz w:val="22"/>
                <w:szCs w:val="22"/>
              </w:rPr>
            </w:rPrChange>
          </w:rPr>
          <w:t>henotype</w:t>
        </w:r>
        <w:r>
          <w:rPr>
            <w:rFonts w:ascii="Arial" w:hAnsi="Arial" w:cs="Arial"/>
            <w:b/>
            <w:i/>
            <w:color w:val="000000" w:themeColor="text1"/>
            <w:sz w:val="22"/>
            <w:szCs w:val="22"/>
          </w:rPr>
          <w:t>s contributing to fitness</w:t>
        </w:r>
      </w:ins>
    </w:p>
    <w:p w14:paraId="79A4CCFC" w14:textId="4258D410" w:rsidR="00A846CF" w:rsidRDefault="00A846CF" w:rsidP="00DC20FE">
      <w:pPr>
        <w:widowControl w:val="0"/>
        <w:autoSpaceDE w:val="0"/>
        <w:autoSpaceDN w:val="0"/>
        <w:adjustRightInd w:val="0"/>
        <w:spacing w:after="240"/>
        <w:jc w:val="both"/>
        <w:rPr>
          <w:ins w:id="821" w:author="Kerry Ann Samerotte" w:date="2018-08-09T10:31:00Z"/>
          <w:rFonts w:ascii="Arial" w:hAnsi="Arial" w:cs="Arial"/>
          <w:color w:val="FF0000"/>
          <w:sz w:val="22"/>
          <w:szCs w:val="22"/>
        </w:rPr>
      </w:pPr>
    </w:p>
    <w:p w14:paraId="3CC72EAC" w14:textId="0FBACB34" w:rsidR="00D24298" w:rsidRDefault="00D063BC" w:rsidP="00A846CF">
      <w:pPr>
        <w:widowControl w:val="0"/>
        <w:autoSpaceDE w:val="0"/>
        <w:autoSpaceDN w:val="0"/>
        <w:adjustRightInd w:val="0"/>
        <w:spacing w:after="240" w:line="288" w:lineRule="auto"/>
        <w:rPr>
          <w:ins w:id="822" w:author="Kerry Ann Samerotte" w:date="2018-08-09T10:41:00Z"/>
          <w:rFonts w:ascii="Arial" w:hAnsi="Arial" w:cs="Arial"/>
          <w:color w:val="000000"/>
          <w:sz w:val="22"/>
          <w:szCs w:val="22"/>
        </w:rPr>
      </w:pPr>
      <w:commentRangeStart w:id="823"/>
      <w:ins w:id="824" w:author="Kerry Ann Samerotte" w:date="2018-08-09T10:34:00Z">
        <w:r>
          <w:rPr>
            <w:rFonts w:ascii="Arial" w:hAnsi="Arial" w:cs="Arial"/>
            <w:color w:val="000000"/>
            <w:sz w:val="22"/>
            <w:szCs w:val="22"/>
          </w:rPr>
          <w:t xml:space="preserve">In order </w:t>
        </w:r>
      </w:ins>
      <w:ins w:id="825" w:author="Kerry Ann Samerotte" w:date="2018-08-09T10:35:00Z">
        <w:r>
          <w:rPr>
            <w:rFonts w:ascii="Arial" w:hAnsi="Arial" w:cs="Arial"/>
            <w:color w:val="000000"/>
            <w:sz w:val="22"/>
            <w:szCs w:val="22"/>
          </w:rPr>
          <w:t xml:space="preserve">to break down the complexity of phenotypes, </w:t>
        </w:r>
      </w:ins>
      <w:commentRangeEnd w:id="823"/>
      <w:ins w:id="826" w:author="Kerry Ann Samerotte" w:date="2018-08-09T10:41:00Z">
        <w:r w:rsidR="00D24298">
          <w:rPr>
            <w:rStyle w:val="CommentReference"/>
          </w:rPr>
          <w:commentReference w:id="823"/>
        </w:r>
      </w:ins>
      <w:ins w:id="827" w:author="Kerry Ann Samerotte" w:date="2018-08-09T10:36:00Z">
        <w:r>
          <w:rPr>
            <w:rFonts w:ascii="Arial" w:hAnsi="Arial" w:cs="Arial"/>
            <w:color w:val="000000"/>
            <w:sz w:val="22"/>
            <w:szCs w:val="22"/>
          </w:rPr>
          <w:t xml:space="preserve">we </w:t>
        </w:r>
      </w:ins>
      <w:ins w:id="828" w:author="Kerry Ann Samerotte" w:date="2018-08-09T10:40:00Z">
        <w:r w:rsidR="00D24298">
          <w:rPr>
            <w:rFonts w:ascii="Arial" w:hAnsi="Arial" w:cs="Arial"/>
            <w:color w:val="000000"/>
            <w:sz w:val="22"/>
            <w:szCs w:val="22"/>
          </w:rPr>
          <w:t>imagine a group of single mutants and that we have measured th</w:t>
        </w:r>
      </w:ins>
      <w:ins w:id="829" w:author="Kerry Ann Samerotte" w:date="2018-08-09T10:41:00Z">
        <w:r w:rsidR="00D24298">
          <w:rPr>
            <w:rFonts w:ascii="Arial" w:hAnsi="Arial" w:cs="Arial"/>
            <w:color w:val="000000"/>
            <w:sz w:val="22"/>
            <w:szCs w:val="22"/>
          </w:rPr>
          <w:t>e</w:t>
        </w:r>
      </w:ins>
      <w:ins w:id="830" w:author="Kerry Ann Samerotte" w:date="2018-08-09T10:40:00Z">
        <w:r w:rsidR="00D24298">
          <w:rPr>
            <w:rFonts w:ascii="Arial" w:hAnsi="Arial" w:cs="Arial"/>
            <w:color w:val="000000"/>
            <w:sz w:val="22"/>
            <w:szCs w:val="22"/>
          </w:rPr>
          <w:t>ir fitness in many subt</w:t>
        </w:r>
      </w:ins>
      <w:ins w:id="831" w:author="Kerry Ann Samerotte" w:date="2018-08-09T10:41:00Z">
        <w:r w:rsidR="00D24298">
          <w:rPr>
            <w:rFonts w:ascii="Arial" w:hAnsi="Arial" w:cs="Arial"/>
            <w:color w:val="000000"/>
            <w:sz w:val="22"/>
            <w:szCs w:val="22"/>
          </w:rPr>
          <w:t>ly different environments</w:t>
        </w:r>
      </w:ins>
      <w:ins w:id="832" w:author="Kerry Ann Samerotte" w:date="2018-08-09T10:44:00Z">
        <w:r w:rsidR="0075610B">
          <w:rPr>
            <w:rFonts w:ascii="Arial" w:hAnsi="Arial" w:cs="Arial"/>
            <w:color w:val="000000"/>
            <w:sz w:val="22"/>
            <w:szCs w:val="22"/>
          </w:rPr>
          <w:t>…</w:t>
        </w:r>
      </w:ins>
    </w:p>
    <w:p w14:paraId="7084787D" w14:textId="18110DCD" w:rsidR="0075610B" w:rsidRDefault="00D24298" w:rsidP="00A846CF">
      <w:pPr>
        <w:widowControl w:val="0"/>
        <w:autoSpaceDE w:val="0"/>
        <w:autoSpaceDN w:val="0"/>
        <w:adjustRightInd w:val="0"/>
        <w:spacing w:after="240" w:line="288" w:lineRule="auto"/>
        <w:rPr>
          <w:ins w:id="833" w:author="Kerry Ann Samerotte" w:date="2018-08-09T10:46:00Z"/>
          <w:rFonts w:ascii="Arial" w:hAnsi="Arial" w:cs="Arial"/>
          <w:color w:val="FF0000"/>
          <w:sz w:val="22"/>
          <w:szCs w:val="22"/>
        </w:rPr>
      </w:pPr>
      <w:ins w:id="834" w:author="Kerry Ann Samerotte" w:date="2018-08-09T10:43:00Z">
        <w:r>
          <w:rPr>
            <w:rFonts w:ascii="Arial" w:hAnsi="Arial" w:cs="Arial"/>
            <w:color w:val="FF0000"/>
            <w:sz w:val="22"/>
            <w:szCs w:val="22"/>
          </w:rPr>
          <w:t xml:space="preserve">I copy and pasted the methods here, even though it is also after the discussion. </w:t>
        </w:r>
      </w:ins>
      <w:ins w:id="835" w:author="Kerry Ann Samerotte" w:date="2018-08-09T10:45:00Z">
        <w:r w:rsidR="0075610B">
          <w:rPr>
            <w:rFonts w:ascii="Arial" w:hAnsi="Arial" w:cs="Arial"/>
            <w:color w:val="FF0000"/>
            <w:sz w:val="22"/>
            <w:szCs w:val="22"/>
          </w:rPr>
          <w:t xml:space="preserve">Some of the methods needs to go right here. </w:t>
        </w:r>
      </w:ins>
      <w:ins w:id="836" w:author="Kerry Ann Samerotte" w:date="2018-08-09T10:43:00Z">
        <w:r>
          <w:rPr>
            <w:rFonts w:ascii="Arial" w:hAnsi="Arial" w:cs="Arial"/>
            <w:color w:val="FF0000"/>
            <w:sz w:val="22"/>
            <w:szCs w:val="22"/>
          </w:rPr>
          <w:t xml:space="preserve">This first section needs to describe the model (both SVD and FGM) a bit more conceptually. </w:t>
        </w:r>
      </w:ins>
    </w:p>
    <w:p w14:paraId="73979691" w14:textId="2E0E3C65" w:rsidR="00D24298" w:rsidRDefault="00D24298" w:rsidP="00A846CF">
      <w:pPr>
        <w:widowControl w:val="0"/>
        <w:autoSpaceDE w:val="0"/>
        <w:autoSpaceDN w:val="0"/>
        <w:adjustRightInd w:val="0"/>
        <w:spacing w:after="240" w:line="288" w:lineRule="auto"/>
        <w:rPr>
          <w:ins w:id="837" w:author="Kerry Ann Samerotte" w:date="2018-08-09T10:44:00Z"/>
          <w:rFonts w:ascii="Arial" w:hAnsi="Arial" w:cs="Arial"/>
          <w:color w:val="FF0000"/>
          <w:sz w:val="22"/>
          <w:szCs w:val="22"/>
        </w:rPr>
      </w:pPr>
      <w:ins w:id="838" w:author="Kerry Ann Samerotte" w:date="2018-08-09T10:44:00Z">
        <w:r>
          <w:rPr>
            <w:rFonts w:ascii="Arial" w:hAnsi="Arial" w:cs="Arial"/>
            <w:color w:val="FF0000"/>
            <w:sz w:val="22"/>
            <w:szCs w:val="22"/>
          </w:rPr>
          <w:t xml:space="preserve">I don’t think you need to call some of these </w:t>
        </w:r>
      </w:ins>
      <w:ins w:id="839" w:author="Kerry Ann Samerotte" w:date="2018-08-09T10:45:00Z">
        <w:r w:rsidR="0075610B">
          <w:rPr>
            <w:rFonts w:ascii="Arial" w:hAnsi="Arial" w:cs="Arial"/>
            <w:color w:val="FF0000"/>
            <w:sz w:val="22"/>
            <w:szCs w:val="22"/>
          </w:rPr>
          <w:t>things “</w:t>
        </w:r>
      </w:ins>
      <w:ins w:id="840" w:author="Kerry Ann Samerotte" w:date="2018-08-09T10:44:00Z">
        <w:r>
          <w:rPr>
            <w:rFonts w:ascii="Arial" w:hAnsi="Arial" w:cs="Arial"/>
            <w:color w:val="FF0000"/>
            <w:sz w:val="22"/>
            <w:szCs w:val="22"/>
          </w:rPr>
          <w:t>assumptions</w:t>
        </w:r>
      </w:ins>
      <w:ins w:id="841" w:author="Kerry Ann Samerotte" w:date="2018-08-09T10:45:00Z">
        <w:r w:rsidR="004230E2">
          <w:rPr>
            <w:rFonts w:ascii="Arial" w:hAnsi="Arial" w:cs="Arial"/>
            <w:color w:val="FF0000"/>
            <w:sz w:val="22"/>
            <w:szCs w:val="22"/>
          </w:rPr>
          <w:t>”</w:t>
        </w:r>
      </w:ins>
      <w:ins w:id="842" w:author="Kerry Ann Samerotte" w:date="2018-08-09T13:40:00Z">
        <w:r w:rsidR="004230E2">
          <w:rPr>
            <w:rFonts w:ascii="Arial" w:hAnsi="Arial" w:cs="Arial"/>
            <w:color w:val="FF0000"/>
            <w:sz w:val="22"/>
            <w:szCs w:val="22"/>
          </w:rPr>
          <w:t xml:space="preserve">. </w:t>
        </w:r>
      </w:ins>
      <w:ins w:id="843" w:author="Kerry Ann Samerotte" w:date="2018-08-09T10:46:00Z">
        <w:r w:rsidR="0075610B">
          <w:rPr>
            <w:rFonts w:ascii="Arial" w:hAnsi="Arial" w:cs="Arial"/>
            <w:color w:val="FF0000"/>
            <w:sz w:val="22"/>
            <w:szCs w:val="22"/>
          </w:rPr>
          <w:t xml:space="preserve">Instead, </w:t>
        </w:r>
      </w:ins>
      <w:ins w:id="844" w:author="Kerry Ann Samerotte" w:date="2018-08-09T10:49:00Z">
        <w:r w:rsidR="0075610B">
          <w:rPr>
            <w:rFonts w:ascii="Arial" w:hAnsi="Arial" w:cs="Arial"/>
            <w:color w:val="FF0000"/>
            <w:sz w:val="22"/>
            <w:szCs w:val="22"/>
          </w:rPr>
          <w:t>change your language to be more informatio</w:t>
        </w:r>
      </w:ins>
      <w:ins w:id="845" w:author="Kerry Ann Samerotte" w:date="2018-08-09T10:50:00Z">
        <w:r w:rsidR="0075610B">
          <w:rPr>
            <w:rFonts w:ascii="Arial" w:hAnsi="Arial" w:cs="Arial"/>
            <w:color w:val="FF0000"/>
            <w:sz w:val="22"/>
            <w:szCs w:val="22"/>
          </w:rPr>
          <w:t xml:space="preserve">n and </w:t>
        </w:r>
      </w:ins>
      <w:ins w:id="846" w:author="Kerry Ann Samerotte" w:date="2018-08-09T10:46:00Z">
        <w:r w:rsidR="0075610B">
          <w:rPr>
            <w:rFonts w:ascii="Arial" w:hAnsi="Arial" w:cs="Arial"/>
            <w:color w:val="FF0000"/>
            <w:sz w:val="22"/>
            <w:szCs w:val="22"/>
          </w:rPr>
          <w:t>talk about why we believe the</w:t>
        </w:r>
      </w:ins>
      <w:ins w:id="847" w:author="Kerry Ann Samerotte" w:date="2018-08-09T10:50:00Z">
        <w:r w:rsidR="0075610B">
          <w:rPr>
            <w:rFonts w:ascii="Arial" w:hAnsi="Arial" w:cs="Arial"/>
            <w:color w:val="FF0000"/>
            <w:sz w:val="22"/>
            <w:szCs w:val="22"/>
          </w:rPr>
          <w:t>se assumptions</w:t>
        </w:r>
      </w:ins>
      <w:ins w:id="848" w:author="Kerry Ann Samerotte" w:date="2018-08-09T10:46:00Z">
        <w:r w:rsidR="0075610B">
          <w:rPr>
            <w:rFonts w:ascii="Arial" w:hAnsi="Arial" w:cs="Arial"/>
            <w:color w:val="FF0000"/>
            <w:sz w:val="22"/>
            <w:szCs w:val="22"/>
          </w:rPr>
          <w:t xml:space="preserve"> are true. </w:t>
        </w:r>
      </w:ins>
      <w:ins w:id="849" w:author="Kerry Ann Samerotte" w:date="2018-08-09T10:45:00Z">
        <w:r w:rsidR="0075610B">
          <w:rPr>
            <w:rFonts w:ascii="Arial" w:hAnsi="Arial" w:cs="Arial"/>
            <w:color w:val="FF0000"/>
            <w:sz w:val="22"/>
            <w:szCs w:val="22"/>
          </w:rPr>
          <w:t xml:space="preserve">For example, in the next paragraph, instead of </w:t>
        </w:r>
      </w:ins>
      <w:ins w:id="850" w:author="Kerry Ann Samerotte" w:date="2018-08-09T10:50:00Z">
        <w:r w:rsidR="0075610B">
          <w:rPr>
            <w:rFonts w:ascii="Arial" w:hAnsi="Arial" w:cs="Arial"/>
            <w:color w:val="FF0000"/>
            <w:sz w:val="22"/>
            <w:szCs w:val="22"/>
          </w:rPr>
          <w:t>defining a series of</w:t>
        </w:r>
      </w:ins>
      <w:ins w:id="851" w:author="Kerry Ann Samerotte" w:date="2018-08-09T10:45:00Z">
        <w:r w:rsidR="0075610B">
          <w:rPr>
            <w:rFonts w:ascii="Arial" w:hAnsi="Arial" w:cs="Arial"/>
            <w:color w:val="FF0000"/>
            <w:sz w:val="22"/>
            <w:szCs w:val="22"/>
          </w:rPr>
          <w:t xml:space="preserve"> assumptions</w:t>
        </w:r>
      </w:ins>
      <w:ins w:id="852" w:author="Kerry Ann Samerotte" w:date="2018-08-09T10:47:00Z">
        <w:r w:rsidR="0075610B">
          <w:rPr>
            <w:rFonts w:ascii="Arial" w:hAnsi="Arial" w:cs="Arial"/>
            <w:color w:val="FF0000"/>
            <w:sz w:val="22"/>
            <w:szCs w:val="22"/>
          </w:rPr>
          <w:t>, try</w:t>
        </w:r>
      </w:ins>
      <w:ins w:id="853" w:author="Kerry Ann Samerotte" w:date="2018-08-09T10:50:00Z">
        <w:r w:rsidR="0075610B">
          <w:rPr>
            <w:rFonts w:ascii="Arial" w:hAnsi="Arial" w:cs="Arial"/>
            <w:color w:val="FF0000"/>
            <w:sz w:val="22"/>
            <w:szCs w:val="22"/>
          </w:rPr>
          <w:t>,</w:t>
        </w:r>
      </w:ins>
      <w:ins w:id="854" w:author="Kerry Ann Samerotte" w:date="2018-08-09T10:47:00Z">
        <w:r w:rsidR="0075610B">
          <w:rPr>
            <w:rFonts w:ascii="Arial" w:hAnsi="Arial" w:cs="Arial"/>
            <w:color w:val="FF0000"/>
            <w:sz w:val="22"/>
            <w:szCs w:val="22"/>
          </w:rPr>
          <w:t xml:space="preserve"> </w:t>
        </w:r>
      </w:ins>
      <w:ins w:id="855" w:author="Kerry Ann Samerotte" w:date="2018-08-09T10:50:00Z">
        <w:r w:rsidR="0075610B">
          <w:rPr>
            <w:rFonts w:ascii="Arial" w:hAnsi="Arial" w:cs="Arial"/>
            <w:color w:val="FF0000"/>
            <w:sz w:val="22"/>
            <w:szCs w:val="22"/>
          </w:rPr>
          <w:t>“</w:t>
        </w:r>
      </w:ins>
      <w:ins w:id="856" w:author="Kerry Ann Samerotte" w:date="2018-08-09T10:48:00Z">
        <w:r w:rsidR="0075610B">
          <w:rPr>
            <w:rFonts w:ascii="Arial" w:hAnsi="Arial" w:cs="Arial"/>
            <w:color w:val="FF0000"/>
            <w:sz w:val="22"/>
            <w:szCs w:val="22"/>
          </w:rPr>
          <w:t>a key insight of</w:t>
        </w:r>
      </w:ins>
      <w:ins w:id="857" w:author="Kerry Ann Samerotte" w:date="2018-08-09T10:47:00Z">
        <w:r w:rsidR="0075610B">
          <w:rPr>
            <w:rFonts w:ascii="Arial" w:hAnsi="Arial" w:cs="Arial"/>
            <w:color w:val="FF0000"/>
            <w:sz w:val="22"/>
            <w:szCs w:val="22"/>
          </w:rPr>
          <w:t xml:space="preserve"> our model </w:t>
        </w:r>
      </w:ins>
      <w:ins w:id="858" w:author="Kerry Ann Samerotte" w:date="2018-08-09T10:48:00Z">
        <w:r w:rsidR="0075610B">
          <w:rPr>
            <w:rFonts w:ascii="Arial" w:hAnsi="Arial" w:cs="Arial"/>
            <w:color w:val="FF0000"/>
            <w:sz w:val="22"/>
            <w:szCs w:val="22"/>
          </w:rPr>
          <w:t xml:space="preserve">is that </w:t>
        </w:r>
      </w:ins>
      <w:ins w:id="859" w:author="Kerry Ann Samerotte" w:date="2018-08-09T10:50:00Z">
        <w:r w:rsidR="0075610B">
          <w:rPr>
            <w:rFonts w:ascii="Arial" w:hAnsi="Arial" w:cs="Arial"/>
            <w:color w:val="FF0000"/>
            <w:sz w:val="22"/>
            <w:szCs w:val="22"/>
          </w:rPr>
          <w:t xml:space="preserve">– </w:t>
        </w:r>
      </w:ins>
      <w:ins w:id="860" w:author="Kerry Ann Samerotte" w:date="2018-08-09T10:48:00Z">
        <w:r w:rsidR="0075610B">
          <w:rPr>
            <w:rFonts w:ascii="Arial" w:hAnsi="Arial" w:cs="Arial"/>
            <w:color w:val="FF0000"/>
            <w:sz w:val="22"/>
            <w:szCs w:val="22"/>
          </w:rPr>
          <w:t>by using subtle environmental</w:t>
        </w:r>
      </w:ins>
      <w:ins w:id="861" w:author="Kerry Ann Samerotte" w:date="2018-08-09T10:47:00Z">
        <w:r w:rsidR="0075610B">
          <w:rPr>
            <w:rFonts w:ascii="Arial" w:hAnsi="Arial" w:cs="Arial"/>
            <w:color w:val="FF0000"/>
            <w:sz w:val="22"/>
            <w:szCs w:val="22"/>
          </w:rPr>
          <w:t xml:space="preserve"> perturbations </w:t>
        </w:r>
      </w:ins>
      <w:ins w:id="862" w:author="Kerry Ann Samerotte" w:date="2018-08-09T10:50:00Z">
        <w:r w:rsidR="0075610B">
          <w:rPr>
            <w:rFonts w:ascii="Arial" w:hAnsi="Arial" w:cs="Arial"/>
            <w:color w:val="FF0000"/>
            <w:sz w:val="22"/>
            <w:szCs w:val="22"/>
          </w:rPr>
          <w:t xml:space="preserve">– </w:t>
        </w:r>
      </w:ins>
      <w:ins w:id="863" w:author="Kerry Ann Samerotte" w:date="2018-08-09T10:49:00Z">
        <w:r w:rsidR="0075610B">
          <w:rPr>
            <w:rFonts w:ascii="Arial" w:hAnsi="Arial" w:cs="Arial"/>
            <w:color w:val="FF0000"/>
            <w:sz w:val="22"/>
            <w:szCs w:val="22"/>
          </w:rPr>
          <w:t>we can model the mutants as fixed points in space</w:t>
        </w:r>
      </w:ins>
      <w:ins w:id="864" w:author="Kerry Ann Samerotte" w:date="2018-08-09T10:48:00Z">
        <w:r w:rsidR="0075610B">
          <w:rPr>
            <w:rFonts w:ascii="Arial" w:hAnsi="Arial" w:cs="Arial"/>
            <w:color w:val="FF0000"/>
            <w:sz w:val="22"/>
            <w:szCs w:val="22"/>
          </w:rPr>
          <w:t>.</w:t>
        </w:r>
      </w:ins>
      <w:ins w:id="865" w:author="Kerry Ann Samerotte" w:date="2018-08-09T10:50:00Z">
        <w:r w:rsidR="0075610B">
          <w:rPr>
            <w:rFonts w:ascii="Arial" w:hAnsi="Arial" w:cs="Arial"/>
            <w:color w:val="FF0000"/>
            <w:sz w:val="22"/>
            <w:szCs w:val="22"/>
          </w:rPr>
          <w:t xml:space="preserve"> </w:t>
        </w:r>
      </w:ins>
      <w:ins w:id="866" w:author="Kerry Ann Samerotte" w:date="2018-08-09T10:44:00Z">
        <w:r>
          <w:rPr>
            <w:rFonts w:ascii="Arial" w:hAnsi="Arial" w:cs="Arial"/>
            <w:color w:val="000000"/>
            <w:sz w:val="22"/>
            <w:szCs w:val="22"/>
          </w:rPr>
          <w:t xml:space="preserve">The main key assumption is that of subtle environmental perturbations – more specifically, this assumption assumes that mutants have a fixed location in phenotype space (we ignore any environmental contribution to phenotype) and </w:t>
        </w:r>
        <m:oMath>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oMath>
        <w:r>
          <w:rPr>
            <w:rFonts w:ascii="Arial" w:hAnsi="Arial" w:cs="Arial"/>
            <w:color w:val="000000"/>
            <w:sz w:val="22"/>
            <w:szCs w:val="22"/>
          </w:rPr>
          <w:t xml:space="preserve"> is constant across environmental condition and dimension (</w:t>
        </w:r>
        <w:commentRangeStart w:id="867"/>
        <w:r>
          <w:rPr>
            <w:rFonts w:ascii="Arial" w:hAnsi="Arial" w:cs="Arial"/>
            <w:color w:val="000000"/>
            <w:sz w:val="22"/>
            <w:szCs w:val="22"/>
          </w:rPr>
          <w:t xml:space="preserve">ignoring any specific, correlated effect of phenotypes </w:t>
        </w:r>
        <w:commentRangeEnd w:id="867"/>
        <w:r>
          <w:rPr>
            <w:rStyle w:val="CommentReference"/>
          </w:rPr>
          <w:commentReference w:id="867"/>
        </w:r>
        <w:r>
          <w:rPr>
            <w:rFonts w:ascii="Arial" w:hAnsi="Arial" w:cs="Arial"/>
            <w:color w:val="000000"/>
            <w:sz w:val="22"/>
            <w:szCs w:val="22"/>
          </w:rPr>
          <w:t xml:space="preserve">on fitness in </w:t>
        </w:r>
        <w:commentRangeStart w:id="868"/>
        <w:r>
          <w:rPr>
            <w:rFonts w:ascii="Arial" w:hAnsi="Arial" w:cs="Arial"/>
            <w:color w:val="000000"/>
            <w:sz w:val="22"/>
            <w:szCs w:val="22"/>
          </w:rPr>
          <w:t>a given environment).</w:t>
        </w:r>
        <w:commentRangeEnd w:id="868"/>
        <w:r>
          <w:rPr>
            <w:rStyle w:val="CommentReference"/>
          </w:rPr>
          <w:commentReference w:id="868"/>
        </w:r>
      </w:ins>
    </w:p>
    <w:p w14:paraId="0827538E" w14:textId="0642632E" w:rsidR="00A846CF" w:rsidRDefault="0075610B" w:rsidP="00A846CF">
      <w:pPr>
        <w:widowControl w:val="0"/>
        <w:autoSpaceDE w:val="0"/>
        <w:autoSpaceDN w:val="0"/>
        <w:adjustRightInd w:val="0"/>
        <w:spacing w:after="240" w:line="288" w:lineRule="auto"/>
        <w:rPr>
          <w:ins w:id="869" w:author="Kerry Ann Samerotte" w:date="2018-08-09T13:40:00Z"/>
          <w:rFonts w:ascii="Arial" w:hAnsi="Arial" w:cs="Arial"/>
          <w:color w:val="000000"/>
          <w:sz w:val="22"/>
          <w:szCs w:val="22"/>
        </w:rPr>
      </w:pPr>
      <w:ins w:id="870" w:author="Kerry Ann Samerotte" w:date="2018-08-09T10:51:00Z">
        <w:r>
          <w:rPr>
            <w:rFonts w:ascii="Arial" w:hAnsi="Arial" w:cs="Arial"/>
            <w:color w:val="FF0000"/>
            <w:sz w:val="22"/>
            <w:szCs w:val="22"/>
          </w:rPr>
          <w:t xml:space="preserve">After describing the conceptual ideas, only then should you include some less technical details about both SVD and FGM. </w:t>
        </w:r>
      </w:ins>
      <w:ins w:id="871" w:author="Kerry Ann Samerotte" w:date="2018-08-09T10:31:00Z">
        <w:r w:rsidR="00A846CF">
          <w:rPr>
            <w:rFonts w:ascii="Arial" w:hAnsi="Arial" w:cs="Arial"/>
            <w:color w:val="000000"/>
            <w:sz w:val="22"/>
            <w:szCs w:val="22"/>
          </w:rPr>
          <w:t xml:space="preserve">We consider an explicit model of phenotypic evolution </w:t>
        </w:r>
        <w:commentRangeStart w:id="872"/>
        <w:r w:rsidR="00A846CF">
          <w:rPr>
            <w:rFonts w:ascii="Arial" w:hAnsi="Arial" w:cs="Arial"/>
            <w:color w:val="000000"/>
            <w:sz w:val="22"/>
            <w:szCs w:val="22"/>
          </w:rPr>
          <w:t>analogous</w:t>
        </w:r>
        <w:commentRangeEnd w:id="872"/>
        <w:r w:rsidR="00A846CF">
          <w:rPr>
            <w:rStyle w:val="CommentReference"/>
          </w:rPr>
          <w:commentReference w:id="872"/>
        </w:r>
        <w:r w:rsidR="00A846CF">
          <w:rPr>
            <w:rFonts w:ascii="Arial" w:hAnsi="Arial" w:cs="Arial"/>
            <w:color w:val="000000"/>
            <w:sz w:val="22"/>
            <w:szCs w:val="22"/>
          </w:rPr>
          <w:t xml:space="preserve"> to Fisher’s Geometric Model </w:t>
        </w:r>
        <w:r w:rsidR="00A846CF">
          <w:rPr>
            <w:rFonts w:ascii="Arial" w:hAnsi="Arial" w:cs="Arial"/>
            <w:color w:val="000000"/>
            <w:sz w:val="22"/>
            <w:szCs w:val="22"/>
          </w:rPr>
          <w:fldChar w:fldCharType="begin" w:fldLock="1"/>
        </w:r>
        <w:r w:rsidR="00A846CF">
          <w:rPr>
            <w:rFonts w:ascii="Arial" w:hAnsi="Arial" w:cs="Arial"/>
            <w:color w:val="000000"/>
            <w:sz w:val="22"/>
            <w:szCs w:val="22"/>
          </w:rPr>
          <w:instrText>ADDIN CSL_CITATION { "citationItems" : [ { "id" : "ITEM-1", "itemData" : { "author" : [ { "dropping-particle" : "", "family" : "Fisher", "given" : "R. A.", "non-dropping-particle" : "", "parse-names" : false, "suffix" : "" } ], "id" : "ITEM-1", "issued" : { "date-parts" : [ [ "1930" ] ] }, "publisher" : "Oxford University Press", "publisher-place" : "Oxford", "title" : "The Genetical Theory of Natural Selection", "type" : "book" }, "uris" : [ "http://www.mendeley.com/documents/?uuid=93ac010c-07c1-4f7a-a76d-8c19e310753c" ] } ], "mendeley" : { "formattedCitation" : "(Fisher 1930)", "plainTextFormattedCitation" : "(Fisher 1930)", "previouslyFormattedCitation" : "(Fisher 1930)" }, "properties" : { "noteIndex" : 0 }, "schema" : "https://github.com/citation-style-language/schema/raw/master/csl-citation.json" }</w:instrText>
        </w:r>
        <w:r w:rsidR="00A846CF">
          <w:rPr>
            <w:rFonts w:ascii="Arial" w:hAnsi="Arial" w:cs="Arial"/>
            <w:color w:val="000000"/>
            <w:sz w:val="22"/>
            <w:szCs w:val="22"/>
          </w:rPr>
          <w:fldChar w:fldCharType="separate"/>
        </w:r>
        <w:r w:rsidR="00A846CF" w:rsidRPr="008527D2">
          <w:rPr>
            <w:rFonts w:ascii="Arial" w:hAnsi="Arial" w:cs="Arial"/>
            <w:noProof/>
            <w:color w:val="000000"/>
            <w:sz w:val="22"/>
            <w:szCs w:val="22"/>
          </w:rPr>
          <w:t>(Fisher 1930)</w:t>
        </w:r>
        <w:r w:rsidR="00A846CF">
          <w:rPr>
            <w:rFonts w:ascii="Arial" w:hAnsi="Arial" w:cs="Arial"/>
            <w:color w:val="000000"/>
            <w:sz w:val="22"/>
            <w:szCs w:val="22"/>
          </w:rPr>
          <w:fldChar w:fldCharType="end"/>
        </w:r>
        <w:r w:rsidR="00A846CF">
          <w:rPr>
            <w:rFonts w:ascii="Arial" w:hAnsi="Arial" w:cs="Arial"/>
            <w:color w:val="000000"/>
            <w:sz w:val="22"/>
            <w:szCs w:val="22"/>
          </w:rPr>
          <w:t xml:space="preserve">. Phenotypes are depicted as orthogonal axes in a </w:t>
        </w:r>
        <w:r w:rsidR="00A846CF">
          <w:rPr>
            <w:rFonts w:ascii="Arial" w:hAnsi="Arial" w:cs="Arial"/>
            <w:i/>
            <w:color w:val="000000"/>
            <w:sz w:val="22"/>
            <w:szCs w:val="22"/>
          </w:rPr>
          <w:t>D</w:t>
        </w:r>
        <w:r w:rsidR="00A846CF">
          <w:rPr>
            <w:rFonts w:ascii="Arial" w:hAnsi="Arial" w:cs="Arial"/>
            <w:color w:val="000000"/>
            <w:sz w:val="22"/>
            <w:szCs w:val="22"/>
          </w:rPr>
          <w:t xml:space="preserve">-dimensional space, with the number of dimensions, </w:t>
        </w:r>
        <w:r w:rsidR="00A846CF">
          <w:rPr>
            <w:rFonts w:ascii="Arial" w:hAnsi="Arial" w:cs="Arial"/>
            <w:i/>
            <w:color w:val="000000"/>
            <w:sz w:val="22"/>
            <w:szCs w:val="22"/>
          </w:rPr>
          <w:t>D,</w:t>
        </w:r>
        <w:r w:rsidR="00A846CF">
          <w:rPr>
            <w:rFonts w:ascii="Arial" w:hAnsi="Arial" w:cs="Arial"/>
            <w:color w:val="000000"/>
            <w:sz w:val="22"/>
            <w:szCs w:val="22"/>
          </w:rPr>
          <w:t xml:space="preserve"> representing the number of traits possibly relevant in this space. Organisms are depicted as points in this </w:t>
        </w:r>
        <w:r w:rsidR="00A846CF">
          <w:rPr>
            <w:rFonts w:ascii="Arial" w:hAnsi="Arial" w:cs="Arial"/>
            <w:i/>
            <w:color w:val="000000"/>
            <w:sz w:val="22"/>
            <w:szCs w:val="22"/>
          </w:rPr>
          <w:t>D</w:t>
        </w:r>
        <w:r w:rsidR="00A846CF">
          <w:rPr>
            <w:rFonts w:ascii="Arial" w:hAnsi="Arial" w:cs="Arial"/>
            <w:color w:val="000000"/>
            <w:sz w:val="22"/>
            <w:szCs w:val="22"/>
          </w:rPr>
          <w:t xml:space="preserve">-dimensional space, with their position determined by the combination of phenotypes represented by that particular organism. </w:t>
        </w:r>
        <w:commentRangeStart w:id="873"/>
        <w:r w:rsidR="00A846CF">
          <w:rPr>
            <w:rFonts w:ascii="Arial" w:hAnsi="Arial" w:cs="Arial"/>
            <w:color w:val="000000"/>
            <w:sz w:val="22"/>
            <w:szCs w:val="22"/>
          </w:rPr>
          <w:t xml:space="preserve">An organism’s absolute fitness in a particular environment is determined by a function of its distance from an optimal phenotype. </w:t>
        </w:r>
        <w:commentRangeEnd w:id="873"/>
        <w:r w:rsidR="00A846CF">
          <w:rPr>
            <w:rStyle w:val="CommentReference"/>
          </w:rPr>
          <w:commentReference w:id="873"/>
        </w:r>
      </w:ins>
    </w:p>
    <w:p w14:paraId="3BE390E9" w14:textId="59E7BC33" w:rsidR="004230E2" w:rsidRPr="004230E2" w:rsidRDefault="004230E2">
      <w:pPr>
        <w:widowControl w:val="0"/>
        <w:autoSpaceDE w:val="0"/>
        <w:autoSpaceDN w:val="0"/>
        <w:adjustRightInd w:val="0"/>
        <w:spacing w:after="240"/>
        <w:jc w:val="both"/>
        <w:rPr>
          <w:ins w:id="874" w:author="Kerry Ann Samerotte" w:date="2018-08-09T10:31:00Z"/>
          <w:rFonts w:ascii="Arial" w:hAnsi="Arial" w:cs="Arial"/>
          <w:b/>
          <w:i/>
          <w:color w:val="000000" w:themeColor="text1"/>
          <w:sz w:val="22"/>
          <w:szCs w:val="22"/>
          <w:rPrChange w:id="875" w:author="Kerry Ann Samerotte" w:date="2018-08-09T13:40:00Z">
            <w:rPr>
              <w:ins w:id="876" w:author="Kerry Ann Samerotte" w:date="2018-08-09T10:31:00Z"/>
              <w:rFonts w:ascii="Arial" w:hAnsi="Arial" w:cs="Arial"/>
              <w:color w:val="000000"/>
              <w:sz w:val="22"/>
              <w:szCs w:val="22"/>
            </w:rPr>
          </w:rPrChange>
        </w:rPr>
        <w:pPrChange w:id="877" w:author="Kerry Ann Samerotte" w:date="2018-08-09T13:40:00Z">
          <w:pPr>
            <w:widowControl w:val="0"/>
            <w:autoSpaceDE w:val="0"/>
            <w:autoSpaceDN w:val="0"/>
            <w:adjustRightInd w:val="0"/>
            <w:spacing w:after="240" w:line="288" w:lineRule="auto"/>
          </w:pPr>
        </w:pPrChange>
      </w:pPr>
      <w:ins w:id="878" w:author="Kerry Ann Samerotte" w:date="2018-08-09T13:40:00Z">
        <w:r>
          <w:rPr>
            <w:rFonts w:ascii="Arial" w:hAnsi="Arial" w:cs="Arial"/>
            <w:b/>
            <w:i/>
            <w:color w:val="000000" w:themeColor="text1"/>
            <w:sz w:val="22"/>
            <w:szCs w:val="22"/>
          </w:rPr>
          <w:t>Our model makes accurate predictions about simulated data</w:t>
        </w:r>
      </w:ins>
    </w:p>
    <w:p w14:paraId="4842C866" w14:textId="77777777" w:rsidR="0075610B" w:rsidRPr="0075610B" w:rsidRDefault="0075610B">
      <w:pPr>
        <w:widowControl w:val="0"/>
        <w:autoSpaceDE w:val="0"/>
        <w:autoSpaceDN w:val="0"/>
        <w:adjustRightInd w:val="0"/>
        <w:spacing w:after="240" w:line="288" w:lineRule="auto"/>
        <w:rPr>
          <w:ins w:id="879" w:author="Kerry Ann Samerotte" w:date="2018-08-09T10:53:00Z"/>
          <w:rFonts w:ascii="Arial" w:hAnsi="Arial" w:cs="Arial"/>
          <w:color w:val="FF0000"/>
          <w:sz w:val="22"/>
          <w:szCs w:val="22"/>
          <w:rPrChange w:id="880" w:author="Kerry Ann Samerotte" w:date="2018-08-09T10:53:00Z">
            <w:rPr>
              <w:ins w:id="881" w:author="Kerry Ann Samerotte" w:date="2018-08-09T10:53:00Z"/>
              <w:rFonts w:ascii="Arial" w:hAnsi="Arial" w:cs="Arial"/>
              <w:color w:val="000000"/>
              <w:sz w:val="22"/>
              <w:szCs w:val="22"/>
            </w:rPr>
          </w:rPrChange>
        </w:rPr>
      </w:pPr>
      <w:ins w:id="882" w:author="Kerry Ann Samerotte" w:date="2018-08-09T10:51:00Z">
        <w:r w:rsidRPr="0075610B">
          <w:rPr>
            <w:rFonts w:ascii="Arial" w:hAnsi="Arial" w:cs="Arial"/>
            <w:color w:val="FF0000"/>
            <w:sz w:val="22"/>
            <w:szCs w:val="22"/>
            <w:rPrChange w:id="883" w:author="Kerry Ann Samerotte" w:date="2018-08-09T10:53:00Z">
              <w:rPr>
                <w:rFonts w:ascii="Arial" w:hAnsi="Arial" w:cs="Arial"/>
                <w:color w:val="000000"/>
                <w:sz w:val="22"/>
                <w:szCs w:val="22"/>
              </w:rPr>
            </w:rPrChange>
          </w:rPr>
          <w:t>Now you can say, whether we make assumptio</w:t>
        </w:r>
      </w:ins>
      <w:ins w:id="884" w:author="Kerry Ann Samerotte" w:date="2018-08-09T10:52:00Z">
        <w:r w:rsidRPr="0075610B">
          <w:rPr>
            <w:rFonts w:ascii="Arial" w:hAnsi="Arial" w:cs="Arial"/>
            <w:color w:val="FF0000"/>
            <w:sz w:val="22"/>
            <w:szCs w:val="22"/>
            <w:rPrChange w:id="885" w:author="Kerry Ann Samerotte" w:date="2018-08-09T10:53:00Z">
              <w:rPr>
                <w:rFonts w:ascii="Arial" w:hAnsi="Arial" w:cs="Arial"/>
                <w:color w:val="000000"/>
                <w:sz w:val="22"/>
                <w:szCs w:val="22"/>
              </w:rPr>
            </w:rPrChange>
          </w:rPr>
          <w:t>n associated with SVD (</w:t>
        </w:r>
        <w:proofErr w:type="spellStart"/>
        <w:r w:rsidRPr="0075610B">
          <w:rPr>
            <w:rFonts w:ascii="Arial" w:hAnsi="Arial" w:cs="Arial"/>
            <w:color w:val="FF0000"/>
            <w:sz w:val="22"/>
            <w:szCs w:val="22"/>
            <w:rPrChange w:id="886" w:author="Kerry Ann Samerotte" w:date="2018-08-09T10:53:00Z">
              <w:rPr>
                <w:rFonts w:ascii="Arial" w:hAnsi="Arial" w:cs="Arial"/>
                <w:color w:val="000000"/>
                <w:sz w:val="22"/>
                <w:szCs w:val="22"/>
              </w:rPr>
            </w:rPrChange>
          </w:rPr>
          <w:t>eg</w:t>
        </w:r>
        <w:proofErr w:type="spellEnd"/>
        <w:r w:rsidRPr="0075610B">
          <w:rPr>
            <w:rFonts w:ascii="Arial" w:hAnsi="Arial" w:cs="Arial"/>
            <w:color w:val="FF0000"/>
            <w:sz w:val="22"/>
            <w:szCs w:val="22"/>
            <w:rPrChange w:id="887" w:author="Kerry Ann Samerotte" w:date="2018-08-09T10:53:00Z">
              <w:rPr>
                <w:rFonts w:ascii="Arial" w:hAnsi="Arial" w:cs="Arial"/>
                <w:color w:val="000000"/>
                <w:sz w:val="22"/>
                <w:szCs w:val="22"/>
              </w:rPr>
            </w:rPrChange>
          </w:rPr>
          <w:t xml:space="preserve"> a linear mapping onto fitness) or with FGM (</w:t>
        </w:r>
      </w:ins>
      <w:ins w:id="888" w:author="Kerry Ann Samerotte" w:date="2018-08-09T10:31:00Z">
        <w:r w:rsidR="00A846CF" w:rsidRPr="0075610B">
          <w:rPr>
            <w:rFonts w:ascii="Arial" w:hAnsi="Arial" w:cs="Arial"/>
            <w:color w:val="FF0000"/>
            <w:sz w:val="22"/>
            <w:szCs w:val="22"/>
            <w:rPrChange w:id="889" w:author="Kerry Ann Samerotte" w:date="2018-08-09T10:53:00Z">
              <w:rPr>
                <w:rFonts w:ascii="Arial" w:hAnsi="Arial" w:cs="Arial"/>
                <w:color w:val="000000"/>
                <w:sz w:val="22"/>
                <w:szCs w:val="22"/>
              </w:rPr>
            </w:rPrChange>
          </w:rPr>
          <w:t>fitness in a given environment is a Gaussian function</w:t>
        </w:r>
      </w:ins>
      <w:ins w:id="890" w:author="Kerry Ann Samerotte" w:date="2018-08-09T10:52:00Z">
        <w:r w:rsidRPr="0075610B">
          <w:rPr>
            <w:rFonts w:ascii="Arial" w:hAnsi="Arial" w:cs="Arial"/>
            <w:color w:val="FF0000"/>
            <w:sz w:val="22"/>
            <w:szCs w:val="22"/>
            <w:rPrChange w:id="891" w:author="Kerry Ann Samerotte" w:date="2018-08-09T10:53:00Z">
              <w:rPr>
                <w:rFonts w:ascii="Arial" w:hAnsi="Arial" w:cs="Arial"/>
                <w:color w:val="000000"/>
                <w:sz w:val="22"/>
                <w:szCs w:val="22"/>
              </w:rPr>
            </w:rPrChange>
          </w:rPr>
          <w:t xml:space="preserve">) we </w:t>
        </w:r>
      </w:ins>
      <w:ins w:id="892" w:author="Kerry Ann Samerotte" w:date="2018-08-09T10:53:00Z">
        <w:r w:rsidRPr="0075610B">
          <w:rPr>
            <w:rFonts w:ascii="Arial" w:hAnsi="Arial" w:cs="Arial"/>
            <w:color w:val="FF0000"/>
            <w:sz w:val="22"/>
            <w:szCs w:val="22"/>
            <w:rPrChange w:id="893" w:author="Kerry Ann Samerotte" w:date="2018-08-09T10:53:00Z">
              <w:rPr>
                <w:rFonts w:ascii="Arial" w:hAnsi="Arial" w:cs="Arial"/>
                <w:color w:val="000000"/>
                <w:sz w:val="22"/>
                <w:szCs w:val="22"/>
              </w:rPr>
            </w:rPrChange>
          </w:rPr>
          <w:t xml:space="preserve">predict the correct number of dimensions in simulated data (Fig 2BC). </w:t>
        </w:r>
      </w:ins>
    </w:p>
    <w:p w14:paraId="20ED20A3" w14:textId="1DD223D9" w:rsidR="00A846CF" w:rsidRPr="00354800" w:rsidRDefault="00354800" w:rsidP="00A846CF">
      <w:pPr>
        <w:widowControl w:val="0"/>
        <w:autoSpaceDE w:val="0"/>
        <w:autoSpaceDN w:val="0"/>
        <w:adjustRightInd w:val="0"/>
        <w:spacing w:after="240" w:line="288" w:lineRule="auto"/>
        <w:rPr>
          <w:ins w:id="894" w:author="Kerry Ann Samerotte" w:date="2018-08-09T10:31:00Z"/>
          <w:rFonts w:ascii="Arial" w:hAnsi="Arial" w:cs="Arial"/>
          <w:i/>
          <w:color w:val="000000"/>
          <w:sz w:val="22"/>
          <w:szCs w:val="22"/>
          <w:rPrChange w:id="895" w:author="Kerry Ann Samerotte" w:date="2018-08-09T10:59:00Z">
            <w:rPr>
              <w:ins w:id="896" w:author="Kerry Ann Samerotte" w:date="2018-08-09T10:31:00Z"/>
              <w:rFonts w:ascii="Arial" w:hAnsi="Arial" w:cs="Arial"/>
              <w:color w:val="000000"/>
              <w:sz w:val="22"/>
              <w:szCs w:val="22"/>
            </w:rPr>
          </w:rPrChange>
        </w:rPr>
      </w:pPr>
      <w:ins w:id="897" w:author="Kerry Ann Samerotte" w:date="2018-08-09T10:56:00Z">
        <w:r>
          <w:rPr>
            <w:rFonts w:ascii="Helvetica Neue" w:hAnsi="Helvetica Neue" w:cs="Helvetica Neue"/>
            <w:color w:val="FF0000"/>
            <w:sz w:val="22"/>
            <w:szCs w:val="22"/>
          </w:rPr>
          <w:t>Shorter, less technical description of simulation required</w:t>
        </w:r>
      </w:ins>
      <w:ins w:id="898" w:author="Kerry Ann Samerotte" w:date="2018-08-09T16:13:00Z">
        <w:r w:rsidR="00F1564D">
          <w:rPr>
            <w:rFonts w:ascii="Helvetica Neue" w:hAnsi="Helvetica Neue" w:cs="Helvetica Neue"/>
            <w:color w:val="FF0000"/>
            <w:sz w:val="22"/>
            <w:szCs w:val="22"/>
          </w:rPr>
          <w:t xml:space="preserve">! </w:t>
        </w:r>
      </w:ins>
      <w:ins w:id="899" w:author="Kerry Ann Samerotte" w:date="2018-08-09T10:31:00Z">
        <w:r w:rsidR="00A846CF">
          <w:rPr>
            <w:rFonts w:ascii="Helvetica Neue" w:hAnsi="Helvetica Neue" w:cs="Helvetica Neue"/>
            <w:color w:val="000000"/>
            <w:sz w:val="22"/>
            <w:szCs w:val="22"/>
          </w:rPr>
          <w:t>T</w:t>
        </w:r>
        <w:r w:rsidR="00A846CF">
          <w:rPr>
            <w:rFonts w:ascii="Arial" w:hAnsi="Arial" w:cs="Arial"/>
            <w:color w:val="000000"/>
            <w:sz w:val="22"/>
            <w:szCs w:val="22"/>
          </w:rPr>
          <w:t xml:space="preserve">o test our method for estimating the phenotypic space from fitness data, we perform a simulation study. First, we simulate </w:t>
        </w:r>
        <w:commentRangeStart w:id="900"/>
        <w:r w:rsidR="00A846CF">
          <w:rPr>
            <w:rFonts w:ascii="Arial" w:hAnsi="Arial" w:cs="Arial"/>
            <w:color w:val="000000"/>
            <w:sz w:val="22"/>
            <w:szCs w:val="22"/>
          </w:rPr>
          <w:t xml:space="preserve">data that fits our phenotypic model </w:t>
        </w:r>
        <w:commentRangeEnd w:id="900"/>
        <w:r w:rsidR="00A846CF">
          <w:rPr>
            <w:rStyle w:val="CommentReference"/>
          </w:rPr>
          <w:commentReference w:id="900"/>
        </w:r>
        <w:r w:rsidR="00A846CF">
          <w:rPr>
            <w:rFonts w:ascii="Arial" w:hAnsi="Arial" w:cs="Arial"/>
            <w:color w:val="000000"/>
            <w:sz w:val="22"/>
            <w:szCs w:val="22"/>
          </w:rPr>
          <w:t xml:space="preserve">and then feed the corresponding data into our method to infer the phenotype space and number of fitness-relevant phenotypes. </w:t>
        </w:r>
        <w:commentRangeStart w:id="901"/>
        <w:r w:rsidR="00A846CF">
          <w:rPr>
            <w:rFonts w:ascii="Arial" w:hAnsi="Arial" w:cs="Arial"/>
            <w:color w:val="000000"/>
            <w:sz w:val="22"/>
            <w:szCs w:val="22"/>
          </w:rPr>
          <w:t xml:space="preserve">For simplicity and consistency with previous literature, we start with a Gaussian function of distance. </w:t>
        </w:r>
        <w:commentRangeEnd w:id="901"/>
        <w:r w:rsidR="00A846CF">
          <w:rPr>
            <w:rStyle w:val="CommentReference"/>
          </w:rPr>
          <w:commentReference w:id="901"/>
        </w:r>
      </w:ins>
      <w:ins w:id="902" w:author="Kerry Ann Samerotte" w:date="2018-08-09T10:57:00Z">
        <w:r>
          <w:rPr>
            <w:rFonts w:ascii="Arial" w:hAnsi="Arial" w:cs="Arial"/>
            <w:color w:val="FF0000"/>
            <w:sz w:val="22"/>
            <w:szCs w:val="22"/>
          </w:rPr>
          <w:t xml:space="preserve">Perhaps use the following to justify why you perform the simulations in the way you do, rather than saying, </w:t>
        </w:r>
      </w:ins>
      <w:ins w:id="903" w:author="Kerry Ann Samerotte" w:date="2018-08-09T10:58:00Z">
        <w:r>
          <w:rPr>
            <w:rFonts w:ascii="Arial" w:hAnsi="Arial" w:cs="Arial"/>
            <w:color w:val="FF0000"/>
            <w:sz w:val="22"/>
            <w:szCs w:val="22"/>
          </w:rPr>
          <w:t>‘</w:t>
        </w:r>
      </w:ins>
      <w:ins w:id="904" w:author="Kerry Ann Samerotte" w:date="2018-08-09T10:57:00Z">
        <w:r>
          <w:rPr>
            <w:rFonts w:ascii="Arial" w:hAnsi="Arial" w:cs="Arial"/>
            <w:color w:val="FF0000"/>
            <w:sz w:val="22"/>
            <w:szCs w:val="22"/>
          </w:rPr>
          <w:t>for sim</w:t>
        </w:r>
      </w:ins>
      <w:ins w:id="905" w:author="Kerry Ann Samerotte" w:date="2018-08-09T10:58:00Z">
        <w:r>
          <w:rPr>
            <w:rFonts w:ascii="Arial" w:hAnsi="Arial" w:cs="Arial"/>
            <w:color w:val="FF0000"/>
            <w:sz w:val="22"/>
            <w:szCs w:val="22"/>
          </w:rPr>
          <w:t>plicity’</w:t>
        </w:r>
      </w:ins>
      <w:ins w:id="906" w:author="Kerry Ann Samerotte" w:date="2018-08-09T10:57:00Z">
        <w:r>
          <w:rPr>
            <w:rFonts w:ascii="Arial" w:hAnsi="Arial" w:cs="Arial"/>
            <w:color w:val="FF0000"/>
            <w:sz w:val="22"/>
            <w:szCs w:val="22"/>
          </w:rPr>
          <w:t xml:space="preserve">: </w:t>
        </w:r>
        <w:r>
          <w:rPr>
            <w:rFonts w:ascii="Arial" w:hAnsi="Arial" w:cs="Arial"/>
            <w:color w:val="000000"/>
            <w:sz w:val="22"/>
            <w:szCs w:val="22"/>
          </w:rPr>
          <w:t>Because we are interested in detecting the relevant phenotypic differences that lead to differences in fitness, a relevant fitness function must have the property that traits with no differences between organisms cannot factor into the relative fitness differences between these organisms.</w:t>
        </w:r>
        <w:commentRangeStart w:id="907"/>
        <w:r>
          <w:rPr>
            <w:rFonts w:ascii="Arial" w:hAnsi="Arial" w:cs="Arial"/>
            <w:color w:val="000000"/>
            <w:sz w:val="22"/>
            <w:szCs w:val="22"/>
          </w:rPr>
          <w:t xml:space="preserve"> An exponential function of squared distance (of which the Gaussian is) is only class </w:t>
        </w:r>
        <w:r>
          <w:rPr>
            <w:rFonts w:ascii="Arial" w:hAnsi="Arial" w:cs="Arial"/>
            <w:color w:val="000000"/>
            <w:sz w:val="22"/>
            <w:szCs w:val="22"/>
          </w:rPr>
          <w:lastRenderedPageBreak/>
          <w:t>of functions with this property (see SI).</w:t>
        </w:r>
        <w:commentRangeEnd w:id="907"/>
        <w:r>
          <w:rPr>
            <w:rStyle w:val="CommentReference"/>
          </w:rPr>
          <w:commentReference w:id="907"/>
        </w:r>
      </w:ins>
    </w:p>
    <w:p w14:paraId="4409E10F" w14:textId="77777777" w:rsidR="00A846CF" w:rsidRPr="00A30856" w:rsidRDefault="00A846CF" w:rsidP="00A846CF">
      <w:pPr>
        <w:widowControl w:val="0"/>
        <w:autoSpaceDE w:val="0"/>
        <w:autoSpaceDN w:val="0"/>
        <w:adjustRightInd w:val="0"/>
        <w:spacing w:after="240" w:line="288" w:lineRule="auto"/>
        <w:rPr>
          <w:ins w:id="908" w:author="Kerry Ann Samerotte" w:date="2018-08-09T10:31:00Z"/>
          <w:rFonts w:ascii="Arial" w:hAnsi="Arial" w:cs="Arial"/>
          <w:color w:val="000000"/>
          <w:sz w:val="22"/>
          <w:szCs w:val="22"/>
        </w:rPr>
      </w:pPr>
      <w:ins w:id="909" w:author="Kerry Ann Samerotte" w:date="2018-08-09T10:31:00Z">
        <w:r>
          <w:rPr>
            <w:rFonts w:ascii="Arial" w:hAnsi="Arial" w:cs="Arial"/>
            <w:color w:val="000000"/>
            <w:sz w:val="22"/>
            <w:szCs w:val="22"/>
          </w:rPr>
          <w:t xml:space="preserve">We use simulated data to test our method for estimating phenotype space from fitness data. First, we simulate data that fits our phenotypic model and feed this data into our method to infer the phenotype space. To do this, we use two independent simulation techniques. The first simulation technique is a classical Fisher’s Geometric Model simulation: an ancestor’s location is randomly selected in </w:t>
        </w:r>
        <w:r>
          <w:rPr>
            <w:rFonts w:ascii="Arial" w:hAnsi="Arial" w:cs="Arial"/>
            <w:i/>
            <w:color w:val="000000"/>
            <w:sz w:val="22"/>
            <w:szCs w:val="22"/>
          </w:rPr>
          <w:t>D</w:t>
        </w:r>
        <w:r>
          <w:rPr>
            <w:rFonts w:ascii="Arial" w:hAnsi="Arial" w:cs="Arial"/>
            <w:color w:val="000000"/>
            <w:sz w:val="22"/>
            <w:szCs w:val="22"/>
          </w:rPr>
          <w:t xml:space="preserve">-dimensional space. Mutations are generated according to a multivariate normal distribution, centered at the ancestor with </w:t>
        </w:r>
        <w:commentRangeStart w:id="910"/>
        <w:r>
          <w:rPr>
            <w:rFonts w:ascii="Arial" w:hAnsi="Arial" w:cs="Arial"/>
            <w:color w:val="000000"/>
            <w:sz w:val="22"/>
            <w:szCs w:val="22"/>
          </w:rPr>
          <w:t>covariance</w:t>
        </w:r>
        <w:commentRangeEnd w:id="910"/>
        <w:r>
          <w:rPr>
            <w:rStyle w:val="CommentReference"/>
          </w:rPr>
          <w:commentReference w:id="910"/>
        </w:r>
        <w:r>
          <w:rPr>
            <w:rFonts w:ascii="Arial" w:hAnsi="Arial" w:cs="Arial"/>
            <w:color w:val="000000"/>
            <w:sz w:val="22"/>
            <w:szCs w:val="22"/>
          </w:rPr>
          <w:t xml:space="preserve"> matrix </w:t>
        </w:r>
        <m:oMath>
          <m:r>
            <w:rPr>
              <w:rFonts w:ascii="Cambria Math" w:hAnsi="Cambria Math" w:cs="Arial"/>
              <w:color w:val="000000"/>
              <w:sz w:val="22"/>
              <w:szCs w:val="22"/>
            </w:rPr>
            <m:t>Σ</m:t>
          </m:r>
        </m:oMath>
        <w:r>
          <w:rPr>
            <w:rFonts w:ascii="Arial" w:hAnsi="Arial" w:cs="Arial"/>
            <w:color w:val="000000"/>
            <w:sz w:val="22"/>
            <w:szCs w:val="22"/>
          </w:rPr>
          <w:t xml:space="preserve">. Locations of optima are uniformly sampled from </w:t>
        </w:r>
        <w:commentRangeStart w:id="911"/>
        <w:r>
          <w:rPr>
            <w:rFonts w:ascii="Arial" w:hAnsi="Arial" w:cs="Arial"/>
            <w:color w:val="000000"/>
            <w:sz w:val="22"/>
            <w:szCs w:val="22"/>
          </w:rPr>
          <w:t xml:space="preserve">the </w:t>
        </w:r>
        <w:r>
          <w:rPr>
            <w:rFonts w:ascii="Arial" w:hAnsi="Arial" w:cs="Arial"/>
            <w:i/>
            <w:color w:val="000000"/>
            <w:sz w:val="22"/>
            <w:szCs w:val="22"/>
          </w:rPr>
          <w:t>D</w:t>
        </w:r>
        <w:r>
          <w:rPr>
            <w:rFonts w:ascii="Arial" w:hAnsi="Arial" w:cs="Arial"/>
            <w:color w:val="000000"/>
            <w:sz w:val="22"/>
            <w:szCs w:val="22"/>
          </w:rPr>
          <w:t xml:space="preserve">-ball </w:t>
        </w:r>
        <w:commentRangeEnd w:id="911"/>
        <w:r>
          <w:rPr>
            <w:rStyle w:val="CommentReference"/>
          </w:rPr>
          <w:commentReference w:id="911"/>
        </w:r>
        <w:r>
          <w:rPr>
            <w:rFonts w:ascii="Arial" w:hAnsi="Arial" w:cs="Arial"/>
            <w:color w:val="000000"/>
            <w:sz w:val="22"/>
            <w:szCs w:val="22"/>
          </w:rPr>
          <w:t xml:space="preserve">with radius </w:t>
        </w:r>
        <w:r>
          <w:rPr>
            <w:rFonts w:ascii="Arial" w:hAnsi="Arial" w:cs="Arial"/>
            <w:i/>
            <w:color w:val="000000"/>
            <w:sz w:val="22"/>
            <w:szCs w:val="22"/>
          </w:rPr>
          <w:t>r</w:t>
        </w:r>
        <w:r>
          <w:rPr>
            <w:rFonts w:ascii="Arial" w:hAnsi="Arial" w:cs="Arial"/>
            <w:color w:val="000000"/>
            <w:sz w:val="22"/>
            <w:szCs w:val="22"/>
          </w:rPr>
          <w:t xml:space="preserve">. </w:t>
        </w:r>
        <w:commentRangeStart w:id="912"/>
        <w:r>
          <w:rPr>
            <w:rFonts w:ascii="Arial" w:hAnsi="Arial" w:cs="Arial"/>
            <w:color w:val="000000"/>
            <w:sz w:val="22"/>
            <w:szCs w:val="22"/>
          </w:rPr>
          <w:t xml:space="preserve">Relative fitness </w:t>
        </w:r>
        <w:commentRangeEnd w:id="912"/>
        <w:r>
          <w:rPr>
            <w:rStyle w:val="CommentReference"/>
          </w:rPr>
          <w:commentReference w:id="912"/>
        </w:r>
        <w:r>
          <w:rPr>
            <w:rFonts w:ascii="Arial" w:hAnsi="Arial" w:cs="Arial"/>
            <w:color w:val="000000"/>
            <w:sz w:val="22"/>
            <w:szCs w:val="22"/>
          </w:rPr>
          <w:t>for each mutant in each condition is calculated according to a Gaussian function, centered at the optimum with selection in each dimension according to covariance matrix</w:t>
        </w:r>
        <w:r>
          <w:rPr>
            <w:rFonts w:ascii="Arial" w:hAnsi="Arial" w:cs="Arial"/>
            <w:i/>
            <w:color w:val="000000"/>
            <w:sz w:val="22"/>
            <w:szCs w:val="22"/>
          </w:rPr>
          <w:t xml:space="preserve"> </w:t>
        </w:r>
        <m:oMath>
          <m:r>
            <w:rPr>
              <w:rFonts w:ascii="Cambria Math" w:hAnsi="Cambria Math" w:cs="Arial"/>
              <w:color w:val="000000"/>
              <w:sz w:val="22"/>
              <w:szCs w:val="22"/>
            </w:rPr>
            <m:t>σ</m:t>
          </m:r>
        </m:oMath>
        <w:r>
          <w:rPr>
            <w:rFonts w:ascii="Arial" w:hAnsi="Arial" w:cs="Arial"/>
            <w:color w:val="000000"/>
            <w:sz w:val="22"/>
            <w:szCs w:val="22"/>
          </w:rPr>
          <w:t xml:space="preserve"> (as in eqn. 1). Random Gaussian noise </w:t>
        </w:r>
        <m:oMath>
          <m:r>
            <w:rPr>
              <w:rFonts w:ascii="Cambria Math" w:hAnsi="Cambria Math" w:cs="Arial"/>
              <w:color w:val="000000"/>
              <w:sz w:val="22"/>
              <w:szCs w:val="22"/>
            </w:rPr>
            <m:t>N(0,</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m</m:t>
              </m:r>
            </m:sub>
            <m:sup>
              <m:r>
                <w:rPr>
                  <w:rFonts w:ascii="Cambria Math" w:hAnsi="Cambria Math" w:cs="Arial"/>
                  <w:color w:val="000000"/>
                  <w:sz w:val="22"/>
                  <w:szCs w:val="22"/>
                </w:rPr>
                <m:t>2</m:t>
              </m:r>
            </m:sup>
          </m:sSubSup>
          <m:r>
            <w:rPr>
              <w:rFonts w:ascii="Cambria Math" w:hAnsi="Cambria Math" w:cs="Arial"/>
              <w:color w:val="000000"/>
              <w:sz w:val="22"/>
              <w:szCs w:val="22"/>
            </w:rPr>
            <m:t>)</m:t>
          </m:r>
        </m:oMath>
        <w:r>
          <w:rPr>
            <w:rFonts w:ascii="Arial" w:hAnsi="Arial" w:cs="Arial"/>
            <w:color w:val="000000"/>
            <w:sz w:val="22"/>
            <w:szCs w:val="22"/>
          </w:rPr>
          <w:t xml:space="preserve"> is added to these fitness values to account for measurement error.</w:t>
        </w:r>
      </w:ins>
    </w:p>
    <w:p w14:paraId="4A0BE01B" w14:textId="77777777" w:rsidR="00A846CF" w:rsidRDefault="00A846CF" w:rsidP="00A846CF">
      <w:pPr>
        <w:widowControl w:val="0"/>
        <w:autoSpaceDE w:val="0"/>
        <w:autoSpaceDN w:val="0"/>
        <w:adjustRightInd w:val="0"/>
        <w:spacing w:after="240" w:line="288" w:lineRule="auto"/>
        <w:rPr>
          <w:ins w:id="913" w:author="Kerry Ann Samerotte" w:date="2018-08-09T10:31:00Z"/>
          <w:rFonts w:ascii="Arial" w:hAnsi="Arial" w:cs="Arial"/>
          <w:color w:val="000000"/>
          <w:sz w:val="22"/>
          <w:szCs w:val="22"/>
        </w:rPr>
      </w:pPr>
      <w:commentRangeStart w:id="914"/>
      <w:ins w:id="915" w:author="Kerry Ann Samerotte" w:date="2018-08-09T10:31:00Z">
        <w:r>
          <w:rPr>
            <w:rFonts w:ascii="Arial" w:hAnsi="Arial" w:cs="Arial"/>
            <w:color w:val="000000"/>
            <w:sz w:val="22"/>
            <w:szCs w:val="22"/>
          </w:rPr>
          <w:t xml:space="preserve">The second technique simulates an </w:t>
        </w:r>
        <w:r w:rsidRPr="00CA2DD0">
          <w:rPr>
            <w:rFonts w:ascii="Arial" w:hAnsi="Arial" w:cs="Arial"/>
            <w:i/>
            <w:color w:val="000000"/>
            <w:sz w:val="22"/>
            <w:szCs w:val="22"/>
          </w:rPr>
          <w:t>D</w:t>
        </w:r>
        <w:r>
          <w:rPr>
            <w:rFonts w:ascii="Arial" w:hAnsi="Arial" w:cs="Arial"/>
            <w:color w:val="000000"/>
            <w:sz w:val="22"/>
            <w:szCs w:val="22"/>
          </w:rPr>
          <w:t xml:space="preserve">−dimensional phenotype space by randomly placing the ancestor on the surface of the </w:t>
        </w:r>
        <w:commentRangeStart w:id="916"/>
        <w:r>
          <w:rPr>
            <w:rFonts w:ascii="Arial" w:hAnsi="Arial" w:cs="Arial"/>
            <w:color w:val="000000"/>
            <w:sz w:val="22"/>
            <w:szCs w:val="22"/>
          </w:rPr>
          <w:t xml:space="preserve">n−ball </w:t>
        </w:r>
        <w:commentRangeEnd w:id="916"/>
        <w:r>
          <w:rPr>
            <w:rStyle w:val="CommentReference"/>
          </w:rPr>
          <w:commentReference w:id="916"/>
        </w:r>
        <w:r>
          <w:rPr>
            <w:rFonts w:ascii="Arial" w:hAnsi="Arial" w:cs="Arial"/>
            <w:color w:val="000000"/>
            <w:sz w:val="22"/>
            <w:szCs w:val="22"/>
          </w:rPr>
          <w:t>of unit distance. Then, we randomly generate “mutants” by sampling uniformly within the n−ball, to simulate only adaptive mutations. Finally, we randomly sample locations for the optima for new conditions in a ball of smaller radius, to simulate subtle environmental perturbations. We now have a set of mutants and conditions, for which we can generate relative fitness data by calculating a fitness function on this phenotype space for each mutant in each condition.</w:t>
        </w:r>
        <w:commentRangeEnd w:id="914"/>
        <w:r>
          <w:rPr>
            <w:rStyle w:val="CommentReference"/>
          </w:rPr>
          <w:commentReference w:id="914"/>
        </w:r>
      </w:ins>
    </w:p>
    <w:p w14:paraId="1906A2EF" w14:textId="61E7EB78" w:rsidR="00354800" w:rsidRPr="004230E2" w:rsidRDefault="00A846CF">
      <w:pPr>
        <w:widowControl w:val="0"/>
        <w:autoSpaceDE w:val="0"/>
        <w:autoSpaceDN w:val="0"/>
        <w:adjustRightInd w:val="0"/>
        <w:spacing w:after="240" w:line="288" w:lineRule="auto"/>
        <w:rPr>
          <w:ins w:id="917" w:author="Kerry Ann Samerotte" w:date="2018-08-09T10:31:00Z"/>
          <w:rFonts w:ascii="Arial" w:hAnsi="Arial" w:cs="Arial"/>
          <w:color w:val="000000"/>
          <w:sz w:val="22"/>
          <w:szCs w:val="22"/>
          <w:rPrChange w:id="918" w:author="Kerry Ann Samerotte" w:date="2018-08-09T13:42:00Z">
            <w:rPr>
              <w:ins w:id="919" w:author="Kerry Ann Samerotte" w:date="2018-08-09T10:31:00Z"/>
              <w:rFonts w:ascii="Arial" w:hAnsi="Arial" w:cs="Arial"/>
              <w:color w:val="000000"/>
              <w:sz w:val="20"/>
              <w:szCs w:val="20"/>
            </w:rPr>
          </w:rPrChange>
        </w:rPr>
        <w:pPrChange w:id="920" w:author="Kerry Ann Samerotte" w:date="2018-08-09T13:42:00Z">
          <w:pPr>
            <w:widowControl w:val="0"/>
            <w:autoSpaceDE w:val="0"/>
            <w:autoSpaceDN w:val="0"/>
            <w:adjustRightInd w:val="0"/>
            <w:spacing w:after="240"/>
            <w:jc w:val="both"/>
          </w:pPr>
        </w:pPrChange>
      </w:pPr>
      <w:commentRangeStart w:id="921"/>
      <w:ins w:id="922" w:author="Kerry Ann Samerotte" w:date="2018-08-09T10:31:00Z">
        <w:r>
          <w:rPr>
            <w:rFonts w:ascii="Arial" w:eastAsiaTheme="minorEastAsia" w:hAnsi="Arial" w:cs="Arial"/>
            <w:color w:val="000000"/>
            <w:sz w:val="22"/>
            <w:szCs w:val="22"/>
          </w:rPr>
          <w:t xml:space="preserve">We use a global optimization </w:t>
        </w:r>
      </w:ins>
      <w:commentRangeEnd w:id="921"/>
      <w:ins w:id="923" w:author="Kerry Ann Samerotte" w:date="2018-08-09T13:41:00Z">
        <w:r w:rsidR="004230E2">
          <w:rPr>
            <w:rStyle w:val="CommentReference"/>
          </w:rPr>
          <w:commentReference w:id="921"/>
        </w:r>
      </w:ins>
      <w:ins w:id="924" w:author="Kerry Ann Samerotte" w:date="2018-08-09T10:31:00Z">
        <w:r>
          <w:rPr>
            <w:rFonts w:ascii="Arial" w:eastAsiaTheme="minorEastAsia" w:hAnsi="Arial" w:cs="Arial"/>
            <w:color w:val="000000"/>
            <w:sz w:val="22"/>
            <w:szCs w:val="22"/>
          </w:rPr>
          <w:t>technique to find the parameter values minimize this score for each number of dimensions.</w:t>
        </w:r>
        <w:r>
          <w:rPr>
            <w:rFonts w:ascii="Arial" w:hAnsi="Arial" w:cs="Arial"/>
            <w:color w:val="000000"/>
            <w:sz w:val="22"/>
            <w:szCs w:val="22"/>
          </w:rPr>
          <w:t xml:space="preserve"> To estimate the number of dimensions and avoid overfitting, we use a 5-fold bi-cross validation scheme (Fig. 2) analogous to that used for Singular Value Decomposition</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"10.1214/08-AOAS227", "ISSN" : "19326157", "abstract" : "This article presents a form of bi-cross-validation (BCV) for choosing the rank in outer product models, especially the singular value decomposition (SVD) and the nonnegative matrix factorization (NMF). Instead of leaving out a set of rows of the data matrix, we leave out a set of rows and a set of columns, and then predict the left out entries by low rank operations on the retained data. We prove a self-consistency result expressing the prediction error as a residual from a low rank approximation. Random matrix theory and some empirical results suggest that smaller hold-out sets lead to more over-fitting, while larger ones are more prone to under-fitting. In simulated examples we find that a method leaving out half the rows and half the columns performs well.", "author" : [ { "dropping-particle" : "", "family" : "Owen", "given" : "Art B.", "non-dropping-particle" : "", "parse-names" : false, "suffix" : "" }, { "dropping-particle" : "", "family" : "Perry", "given" : "Patrick O.", "non-dropping-particle" : "", "parse-names" : false, "suffix" : "" } ], "container-title" : "Annals of Applied Statistics", "id" : "ITEM-1", "issue" : "2", "issued" : { "date-parts" : [ [ "2009" ] ] }, "page" : "564-594", "title" : "Bi-cross-validation of the SVD and the nonnegative matrix factorization", "type" : "article-journal", "volume" : "3" }, "uris" : [ "http://www.mendeley.com/documents/?uuid=00d4d821-7bfd-45a1-b553-0d8d82c71d1e" ] } ], "mendeley" : { "formattedCitation" : "(Owen &amp; Perry 2009)", "plainTextFormattedCitation" : "(Owen &amp; Perry 2009)", "previouslyFormattedCitation" : "(Owen &amp; Perry 2009)" }, "properties" : { "noteIndex" : 0 }, "schema" : "https://github.com/citation-style-language/schema/raw/master/csl-citation.json" }</w:instrText>
        </w:r>
        <w:r>
          <w:rPr>
            <w:rFonts w:ascii="Arial" w:hAnsi="Arial" w:cs="Arial"/>
            <w:color w:val="000000"/>
            <w:sz w:val="22"/>
            <w:szCs w:val="22"/>
          </w:rPr>
          <w:fldChar w:fldCharType="separate"/>
        </w:r>
        <w:r w:rsidRPr="00C53EE7">
          <w:rPr>
            <w:rFonts w:ascii="Arial" w:hAnsi="Arial" w:cs="Arial"/>
            <w:noProof/>
            <w:color w:val="000000"/>
            <w:sz w:val="22"/>
            <w:szCs w:val="22"/>
          </w:rPr>
          <w:t>(Owen &amp; Perry 2009)</w:t>
        </w:r>
        <w:r>
          <w:rPr>
            <w:rFonts w:ascii="Arial" w:hAnsi="Arial" w:cs="Arial"/>
            <w:color w:val="000000"/>
            <w:sz w:val="22"/>
            <w:szCs w:val="22"/>
          </w:rPr>
          <w:fldChar w:fldCharType="end"/>
        </w:r>
        <w:r>
          <w:rPr>
            <w:rFonts w:ascii="Arial" w:hAnsi="Arial" w:cs="Arial"/>
            <w:color w:val="000000"/>
            <w:sz w:val="22"/>
            <w:szCs w:val="22"/>
          </w:rPr>
          <w:t>. We divide our data into 5 distinct sets or “folds” (250 mutants into 5 groups of 50 and 50 conditions into 5 groups of 10). For each fold of the data, we exclude a set of mutants and conditions to use as a test set and first use the computational method to estimate the best space for the remaining set of data (See step 1 of Fig 2A.) for each value of D (the number of dimensions) we are interested in. If we were to only do this, we would expect the fit to continually increase as we increase the number of dimensions, because we will begin to fit measurement noise. Next, we fix this space and use only the locations of the original set of mutants as information to find the best location for the conditions in the test set (step 2a of Fig 2A), and separately, use the locations of the original set of conditions to find the best location for the mutants in the test set (step 2b). Finally, we evaluate the relative fitness values predicted from the estimated locations of the mutants and conditions in the test set that were placed independently (step 3). The model that has the best fit of the test set’s relative fitness values to the measured values is the correct number of dimensions that was not over-fit to the original data. This is repeated for each of the 5 test sets, and we pick the model with the best average predictive ability across all 5 folds.</w:t>
        </w:r>
      </w:ins>
    </w:p>
    <w:p w14:paraId="550A16E5" w14:textId="2EAFE0B8" w:rsidR="008F4A97" w:rsidDel="004230E2" w:rsidRDefault="00C34C23" w:rsidP="00354800">
      <w:pPr>
        <w:widowControl w:val="0"/>
        <w:autoSpaceDE w:val="0"/>
        <w:autoSpaceDN w:val="0"/>
        <w:adjustRightInd w:val="0"/>
        <w:spacing w:after="240"/>
        <w:jc w:val="both"/>
        <w:rPr>
          <w:del w:id="925" w:author="Kerry Ann Samerotte" w:date="2018-08-09T11:00:00Z"/>
          <w:rFonts w:ascii="Arial" w:hAnsi="Arial" w:cs="Arial"/>
          <w:color w:val="000000"/>
          <w:sz w:val="22"/>
          <w:szCs w:val="22"/>
        </w:rPr>
      </w:pPr>
      <w:commentRangeStart w:id="926"/>
      <w:commentRangeStart w:id="927"/>
      <w:commentRangeStart w:id="928"/>
      <w:r>
        <w:rPr>
          <w:rFonts w:ascii="Arial" w:hAnsi="Arial" w:cs="Arial"/>
          <w:color w:val="000000"/>
          <w:sz w:val="22"/>
          <w:szCs w:val="22"/>
        </w:rPr>
        <w:t>Our inference procedure accurately estimates the correct number of dimensions (Fig. 2B</w:t>
      </w:r>
      <w:commentRangeEnd w:id="926"/>
      <w:r>
        <w:rPr>
          <w:rStyle w:val="CommentReference"/>
        </w:rPr>
        <w:commentReference w:id="926"/>
      </w:r>
      <w:commentRangeEnd w:id="927"/>
      <w:r w:rsidR="004112F0">
        <w:rPr>
          <w:rStyle w:val="CommentReference"/>
        </w:rPr>
        <w:commentReference w:id="927"/>
      </w:r>
      <w:r>
        <w:rPr>
          <w:rFonts w:ascii="Arial" w:hAnsi="Arial" w:cs="Arial"/>
          <w:color w:val="000000"/>
          <w:sz w:val="22"/>
          <w:szCs w:val="22"/>
        </w:rPr>
        <w:t xml:space="preserve">). </w:t>
      </w:r>
      <w:commentRangeEnd w:id="928"/>
      <w:r w:rsidR="004112F0">
        <w:rPr>
          <w:rStyle w:val="CommentReference"/>
        </w:rPr>
        <w:commentReference w:id="928"/>
      </w:r>
      <w:r w:rsidR="003B7D57">
        <w:rPr>
          <w:rFonts w:ascii="Arial" w:hAnsi="Arial" w:cs="Arial"/>
          <w:color w:val="000000"/>
          <w:sz w:val="22"/>
          <w:szCs w:val="22"/>
        </w:rPr>
        <w:t xml:space="preserve">Generally, our estimates match the simulated true underlying dimensionality. </w:t>
      </w:r>
      <w:r w:rsidR="008F4A97">
        <w:rPr>
          <w:rFonts w:ascii="Arial" w:hAnsi="Arial" w:cs="Arial"/>
          <w:color w:val="000000"/>
          <w:sz w:val="22"/>
          <w:szCs w:val="22"/>
        </w:rPr>
        <w:t xml:space="preserve">In addition to our models estimating the true dimensionality of simulated data well, it is also able to accurately </w:t>
      </w:r>
      <w:r w:rsidR="008F4A97">
        <w:rPr>
          <w:rFonts w:ascii="Arial" w:hAnsi="Arial" w:cs="Arial"/>
          <w:color w:val="000000"/>
          <w:sz w:val="22"/>
          <w:szCs w:val="22"/>
        </w:rPr>
        <w:lastRenderedPageBreak/>
        <w:t xml:space="preserve">estimate the relative fitness </w:t>
      </w:r>
      <w:commentRangeStart w:id="929"/>
      <w:r w:rsidR="008F4A97">
        <w:rPr>
          <w:rFonts w:ascii="Arial" w:hAnsi="Arial" w:cs="Arial"/>
          <w:color w:val="000000"/>
          <w:sz w:val="22"/>
          <w:szCs w:val="22"/>
        </w:rPr>
        <w:t xml:space="preserve">of test data (Fig. 2C), fitting the underlying simulated data better than the noisy measurements passed into the model. This means that our cross validation scheme properly accounts for measurement error and finds the true underlying fitness values. </w:t>
      </w:r>
      <w:commentRangeEnd w:id="929"/>
      <w:r w:rsidR="00FD7B78">
        <w:rPr>
          <w:rStyle w:val="CommentReference"/>
        </w:rPr>
        <w:commentReference w:id="929"/>
      </w:r>
    </w:p>
    <w:p w14:paraId="2C4CC351" w14:textId="17EDD76A" w:rsidR="004230E2" w:rsidRDefault="004230E2" w:rsidP="008F4A97">
      <w:pPr>
        <w:widowControl w:val="0"/>
        <w:autoSpaceDE w:val="0"/>
        <w:autoSpaceDN w:val="0"/>
        <w:adjustRightInd w:val="0"/>
        <w:spacing w:after="240" w:line="288" w:lineRule="auto"/>
        <w:rPr>
          <w:ins w:id="930" w:author="Kerry Ann Samerotte" w:date="2018-08-09T13:42:00Z"/>
          <w:rFonts w:ascii="Arial" w:hAnsi="Arial" w:cs="Arial"/>
          <w:color w:val="000000"/>
          <w:sz w:val="22"/>
          <w:szCs w:val="22"/>
        </w:rPr>
      </w:pPr>
    </w:p>
    <w:p w14:paraId="7F8FC9AB" w14:textId="77777777" w:rsidR="004230E2" w:rsidRDefault="004230E2" w:rsidP="004230E2">
      <w:pPr>
        <w:widowControl w:val="0"/>
        <w:autoSpaceDE w:val="0"/>
        <w:autoSpaceDN w:val="0"/>
        <w:adjustRightInd w:val="0"/>
        <w:spacing w:after="240"/>
        <w:jc w:val="both"/>
        <w:rPr>
          <w:ins w:id="931" w:author="Kerry Ann Samerotte" w:date="2018-08-09T13:42:00Z"/>
          <w:rFonts w:ascii="Arial" w:hAnsi="Arial" w:cs="Arial"/>
          <w:b/>
          <w:i/>
          <w:color w:val="000000" w:themeColor="text1"/>
          <w:sz w:val="22"/>
          <w:szCs w:val="22"/>
        </w:rPr>
      </w:pPr>
      <w:ins w:id="932" w:author="Kerry Ann Samerotte" w:date="2018-08-09T13:42:00Z">
        <w:r>
          <w:rPr>
            <w:rFonts w:ascii="Arial" w:hAnsi="Arial" w:cs="Arial"/>
            <w:b/>
            <w:i/>
            <w:color w:val="000000" w:themeColor="text1"/>
            <w:sz w:val="22"/>
            <w:szCs w:val="22"/>
          </w:rPr>
          <w:t xml:space="preserve">Our model </w:t>
        </w:r>
        <w:commentRangeStart w:id="933"/>
        <w:r>
          <w:rPr>
            <w:rFonts w:ascii="Arial" w:hAnsi="Arial" w:cs="Arial"/>
            <w:b/>
            <w:i/>
            <w:color w:val="000000" w:themeColor="text1"/>
            <w:sz w:val="22"/>
            <w:szCs w:val="22"/>
          </w:rPr>
          <w:t xml:space="preserve">makes accurate predictions </w:t>
        </w:r>
        <w:commentRangeEnd w:id="933"/>
        <w:r>
          <w:rPr>
            <w:rStyle w:val="CommentReference"/>
          </w:rPr>
          <w:commentReference w:id="933"/>
        </w:r>
        <w:r>
          <w:rPr>
            <w:rFonts w:ascii="Arial" w:hAnsi="Arial" w:cs="Arial"/>
            <w:b/>
            <w:i/>
            <w:color w:val="000000" w:themeColor="text1"/>
            <w:sz w:val="22"/>
            <w:szCs w:val="22"/>
          </w:rPr>
          <w:t xml:space="preserve">about real data </w:t>
        </w:r>
      </w:ins>
    </w:p>
    <w:p w14:paraId="1A6DC0F2" w14:textId="5EEFB804" w:rsidR="004230E2" w:rsidRDefault="00CB1224" w:rsidP="008F4A97">
      <w:pPr>
        <w:widowControl w:val="0"/>
        <w:autoSpaceDE w:val="0"/>
        <w:autoSpaceDN w:val="0"/>
        <w:adjustRightInd w:val="0"/>
        <w:spacing w:after="240" w:line="288" w:lineRule="auto"/>
        <w:rPr>
          <w:ins w:id="934" w:author="Kerry Ann Samerotte" w:date="2018-08-09T13:42:00Z"/>
          <w:rFonts w:ascii="Arial" w:hAnsi="Arial" w:cs="Arial"/>
          <w:color w:val="000000"/>
          <w:sz w:val="22"/>
          <w:szCs w:val="22"/>
        </w:rPr>
      </w:pPr>
      <w:ins w:id="935" w:author="Kerry Ann Samerotte" w:date="2018-08-09T13:43:00Z">
        <w:r>
          <w:rPr>
            <w:rFonts w:ascii="Arial" w:hAnsi="Arial" w:cs="Arial"/>
            <w:color w:val="000000"/>
            <w:sz w:val="22"/>
            <w:szCs w:val="22"/>
          </w:rPr>
          <w:t xml:space="preserve">Perhaps wait to work on this section until we are sure we will include it. </w:t>
        </w:r>
      </w:ins>
    </w:p>
    <w:p w14:paraId="3CCE5A64" w14:textId="77777777" w:rsidR="00CB1224" w:rsidRDefault="00CB1224" w:rsidP="00CB1224">
      <w:pPr>
        <w:widowControl w:val="0"/>
        <w:autoSpaceDE w:val="0"/>
        <w:autoSpaceDN w:val="0"/>
        <w:adjustRightInd w:val="0"/>
        <w:spacing w:after="240"/>
        <w:jc w:val="both"/>
        <w:rPr>
          <w:ins w:id="936" w:author="Kerry Ann Samerotte" w:date="2018-08-09T13:44:00Z"/>
          <w:rFonts w:ascii="Arial" w:hAnsi="Arial" w:cs="Arial"/>
          <w:b/>
          <w:i/>
          <w:color w:val="000000" w:themeColor="text1"/>
          <w:sz w:val="22"/>
          <w:szCs w:val="22"/>
        </w:rPr>
      </w:pPr>
      <w:ins w:id="937" w:author="Kerry Ann Samerotte" w:date="2018-08-09T13:44:00Z">
        <w:r>
          <w:rPr>
            <w:rFonts w:ascii="Arial" w:hAnsi="Arial" w:cs="Arial"/>
            <w:b/>
            <w:i/>
            <w:color w:val="000000" w:themeColor="text1"/>
            <w:sz w:val="22"/>
            <w:szCs w:val="22"/>
          </w:rPr>
          <w:t xml:space="preserve">We </w:t>
        </w:r>
        <w:commentRangeStart w:id="938"/>
        <w:r>
          <w:rPr>
            <w:rFonts w:ascii="Arial" w:hAnsi="Arial" w:cs="Arial"/>
            <w:b/>
            <w:i/>
            <w:color w:val="000000" w:themeColor="text1"/>
            <w:sz w:val="22"/>
            <w:szCs w:val="22"/>
          </w:rPr>
          <w:t>can detect fitness-components down to the limits of detection</w:t>
        </w:r>
        <w:commentRangeEnd w:id="938"/>
        <w:r>
          <w:rPr>
            <w:rStyle w:val="CommentReference"/>
          </w:rPr>
          <w:commentReference w:id="938"/>
        </w:r>
      </w:ins>
    </w:p>
    <w:p w14:paraId="77E45B1F" w14:textId="478E1D60" w:rsidR="00F27B9E" w:rsidRPr="00824A93" w:rsidDel="00354800" w:rsidRDefault="00F27B9E" w:rsidP="00354800">
      <w:pPr>
        <w:widowControl w:val="0"/>
        <w:autoSpaceDE w:val="0"/>
        <w:autoSpaceDN w:val="0"/>
        <w:adjustRightInd w:val="0"/>
        <w:spacing w:after="240" w:line="288" w:lineRule="auto"/>
        <w:rPr>
          <w:del w:id="939" w:author="Kerry Ann Samerotte" w:date="2018-08-09T11:00:00Z"/>
          <w:rFonts w:ascii="Arial" w:hAnsi="Arial" w:cs="Arial"/>
          <w:color w:val="FF0000"/>
          <w:sz w:val="22"/>
          <w:szCs w:val="22"/>
        </w:rPr>
      </w:pPr>
      <w:del w:id="940" w:author="Kerry Ann Samerotte" w:date="2018-08-09T11:00:00Z">
        <w:r w:rsidRPr="00824A93" w:rsidDel="00354800">
          <w:rPr>
            <w:rFonts w:ascii="Arial" w:hAnsi="Arial" w:cs="Arial"/>
            <w:color w:val="FF0000"/>
            <w:sz w:val="22"/>
            <w:szCs w:val="22"/>
          </w:rPr>
          <w:delText>[somewhere in here comparison of SVD and our method in these simple cases]</w:delText>
        </w:r>
      </w:del>
    </w:p>
    <w:p w14:paraId="196BDCEB" w14:textId="61202010" w:rsidR="00354800" w:rsidRDefault="00F27B9E" w:rsidP="008F4A97">
      <w:pPr>
        <w:widowControl w:val="0"/>
        <w:autoSpaceDE w:val="0"/>
        <w:autoSpaceDN w:val="0"/>
        <w:adjustRightInd w:val="0"/>
        <w:spacing w:after="240" w:line="288" w:lineRule="auto"/>
        <w:rPr>
          <w:ins w:id="941" w:author="Kerry Ann Samerotte" w:date="2018-08-09T11:00:00Z"/>
          <w:rFonts w:ascii="Arial" w:hAnsi="Arial" w:cs="Arial"/>
          <w:color w:val="000000"/>
          <w:sz w:val="22"/>
          <w:szCs w:val="22"/>
        </w:rPr>
      </w:pPr>
      <w:commentRangeStart w:id="942"/>
      <w:r>
        <w:rPr>
          <w:rFonts w:ascii="Arial" w:hAnsi="Arial" w:cs="Arial"/>
          <w:color w:val="000000"/>
          <w:sz w:val="22"/>
          <w:szCs w:val="22"/>
        </w:rPr>
        <w:t>M</w:t>
      </w:r>
      <w:r w:rsidR="003B7D57">
        <w:rPr>
          <w:rFonts w:ascii="Arial" w:hAnsi="Arial" w:cs="Arial"/>
          <w:color w:val="000000"/>
          <w:sz w:val="22"/>
          <w:szCs w:val="22"/>
        </w:rPr>
        <w:t xml:space="preserve">easurement error limits our ability to detect </w:t>
      </w:r>
      <w:r w:rsidR="00C53423">
        <w:rPr>
          <w:rFonts w:ascii="Arial" w:hAnsi="Arial" w:cs="Arial"/>
          <w:color w:val="000000"/>
          <w:sz w:val="22"/>
          <w:szCs w:val="22"/>
        </w:rPr>
        <w:t>particular fitness-relevant phenotypes</w:t>
      </w:r>
      <w:r>
        <w:rPr>
          <w:rFonts w:ascii="Arial" w:hAnsi="Arial" w:cs="Arial"/>
          <w:color w:val="000000"/>
          <w:sz w:val="22"/>
          <w:szCs w:val="22"/>
        </w:rPr>
        <w:t xml:space="preserve"> (Fig 2B)</w:t>
      </w:r>
      <w:r w:rsidR="00C53423">
        <w:rPr>
          <w:rFonts w:ascii="Arial" w:hAnsi="Arial" w:cs="Arial"/>
          <w:color w:val="000000"/>
          <w:sz w:val="22"/>
          <w:szCs w:val="22"/>
        </w:rPr>
        <w:t xml:space="preserve"> – in the extreme case where measurement error is very high (\sigma_m^2 = 0.1, corresponding to </w:t>
      </w:r>
      <w:r w:rsidR="00C53423" w:rsidRPr="008463D8">
        <w:rPr>
          <w:rFonts w:ascii="Arial" w:hAnsi="Arial" w:cs="Arial"/>
          <w:color w:val="FF0000"/>
          <w:sz w:val="22"/>
          <w:szCs w:val="22"/>
        </w:rPr>
        <w:t>X%</w:t>
      </w:r>
      <w:r w:rsidR="00C53423">
        <w:rPr>
          <w:rFonts w:ascii="Arial" w:hAnsi="Arial" w:cs="Arial"/>
          <w:color w:val="000000"/>
          <w:sz w:val="22"/>
          <w:szCs w:val="22"/>
        </w:rPr>
        <w:t xml:space="preserve"> of the mean relative fitness value), our </w:t>
      </w:r>
      <w:commentRangeEnd w:id="942"/>
      <w:r w:rsidR="009734B2">
        <w:rPr>
          <w:rStyle w:val="CommentReference"/>
        </w:rPr>
        <w:commentReference w:id="942"/>
      </w:r>
      <w:r w:rsidR="00C53423">
        <w:rPr>
          <w:rFonts w:ascii="Arial" w:hAnsi="Arial" w:cs="Arial"/>
          <w:color w:val="000000"/>
          <w:sz w:val="22"/>
          <w:szCs w:val="22"/>
        </w:rPr>
        <w:t>method is unable to detect more than one phenotype. This drives the question of how sensitive this method is to measurement error in general, and what aspects of data limit our ability to detect particular phenotypes.</w:t>
      </w:r>
    </w:p>
    <w:p w14:paraId="08CFD550" w14:textId="0725F197" w:rsidR="00354800" w:rsidDel="00CB1224" w:rsidRDefault="00354800" w:rsidP="008F4A97">
      <w:pPr>
        <w:widowControl w:val="0"/>
        <w:autoSpaceDE w:val="0"/>
        <w:autoSpaceDN w:val="0"/>
        <w:adjustRightInd w:val="0"/>
        <w:spacing w:after="240" w:line="288" w:lineRule="auto"/>
        <w:rPr>
          <w:del w:id="943" w:author="Kerry Ann Samerotte" w:date="2018-08-09T13:47:00Z"/>
          <w:rFonts w:ascii="Arial" w:hAnsi="Arial" w:cs="Arial"/>
          <w:color w:val="000000"/>
          <w:sz w:val="22"/>
          <w:szCs w:val="22"/>
        </w:rPr>
      </w:pPr>
    </w:p>
    <w:p w14:paraId="326596E9" w14:textId="366F71A1" w:rsidR="00D61852" w:rsidRDefault="00D61852" w:rsidP="00D61852">
      <w:pPr>
        <w:widowControl w:val="0"/>
        <w:autoSpaceDE w:val="0"/>
        <w:autoSpaceDN w:val="0"/>
        <w:adjustRightInd w:val="0"/>
        <w:spacing w:after="240" w:line="288" w:lineRule="auto"/>
        <w:rPr>
          <w:rFonts w:ascii="Arial" w:hAnsi="Arial" w:cs="Arial"/>
          <w:color w:val="000000"/>
          <w:sz w:val="22"/>
          <w:szCs w:val="22"/>
        </w:rPr>
      </w:pPr>
      <w:commentRangeStart w:id="944"/>
      <w:r w:rsidRPr="00D61852">
        <w:rPr>
          <w:rFonts w:ascii="Arial" w:hAnsi="Arial" w:cs="Arial"/>
          <w:color w:val="000000"/>
          <w:sz w:val="22"/>
          <w:szCs w:val="22"/>
        </w:rPr>
        <w:t xml:space="preserve">The </w:t>
      </w:r>
      <w:commentRangeEnd w:id="944"/>
      <w:r w:rsidR="00F27B9E">
        <w:rPr>
          <w:rStyle w:val="CommentReference"/>
        </w:rPr>
        <w:commentReference w:id="944"/>
      </w:r>
      <w:r w:rsidRPr="00D61852">
        <w:rPr>
          <w:rFonts w:ascii="Arial" w:hAnsi="Arial" w:cs="Arial"/>
          <w:color w:val="000000"/>
          <w:sz w:val="22"/>
          <w:szCs w:val="22"/>
        </w:rPr>
        <w:t>ability to detect the influence depends on the dispersion of mutants and optima in trait space, precision of measurement, and the combination of the two. If mutants and optima are less dispersed (mutants have simil</w:t>
      </w:r>
      <w:r>
        <w:rPr>
          <w:rFonts w:ascii="Arial" w:hAnsi="Arial" w:cs="Arial"/>
          <w:color w:val="000000"/>
          <w:sz w:val="22"/>
          <w:szCs w:val="22"/>
        </w:rPr>
        <w:t>ar phenotypes and conditions</w:t>
      </w:r>
      <w:r w:rsidRPr="00D61852">
        <w:rPr>
          <w:rFonts w:ascii="Arial" w:hAnsi="Arial" w:cs="Arial"/>
          <w:color w:val="000000"/>
          <w:sz w:val="22"/>
          <w:szCs w:val="22"/>
        </w:rPr>
        <w:t xml:space="preserve"> have subtle differences), then more precise measurements are needed (and vice versa). Because our model assumes that each trait contributes equally to fitness, traits that have lower contribution (in un-rescaled space) will al</w:t>
      </w:r>
      <w:r>
        <w:rPr>
          <w:rFonts w:ascii="Arial" w:hAnsi="Arial" w:cs="Arial"/>
          <w:color w:val="000000"/>
          <w:sz w:val="22"/>
          <w:szCs w:val="22"/>
        </w:rPr>
        <w:t xml:space="preserve">so </w:t>
      </w:r>
      <w:commentRangeStart w:id="945"/>
      <w:r>
        <w:rPr>
          <w:rFonts w:ascii="Arial" w:hAnsi="Arial" w:cs="Arial"/>
          <w:color w:val="000000"/>
          <w:sz w:val="22"/>
          <w:szCs w:val="22"/>
        </w:rPr>
        <w:t>have the effect of lowe</w:t>
      </w:r>
      <w:r w:rsidR="008D6834">
        <w:rPr>
          <w:rFonts w:ascii="Arial" w:hAnsi="Arial" w:cs="Arial"/>
          <w:color w:val="000000"/>
          <w:sz w:val="22"/>
          <w:szCs w:val="22"/>
        </w:rPr>
        <w:t>ring the dispersion of mutants for that trait in rescaled space.</w:t>
      </w:r>
      <w:r>
        <w:rPr>
          <w:rFonts w:ascii="Arial" w:hAnsi="Arial" w:cs="Arial"/>
          <w:color w:val="000000"/>
          <w:sz w:val="22"/>
          <w:szCs w:val="22"/>
        </w:rPr>
        <w:t xml:space="preserve"> </w:t>
      </w:r>
      <w:commentRangeEnd w:id="945"/>
      <w:r w:rsidR="004016B4">
        <w:rPr>
          <w:rStyle w:val="CommentReference"/>
        </w:rPr>
        <w:commentReference w:id="945"/>
      </w:r>
      <w:r w:rsidR="001F745B">
        <w:rPr>
          <w:rFonts w:ascii="Arial" w:hAnsi="Arial" w:cs="Arial"/>
          <w:color w:val="000000"/>
          <w:sz w:val="22"/>
          <w:szCs w:val="22"/>
        </w:rPr>
        <w:t>In particular, if mutants are uniformly distributed around the ancestor, but traits have varying levels of importance to fitness (Fig. 3A), then the re-scaling of the phenotype space in units of fitness will lower the dispersion of mutants. Similarly, if mutations change some traits more than others, this dispersal could also affect detectability (Fig. 3B).</w:t>
      </w:r>
    </w:p>
    <w:p w14:paraId="3644EB98" w14:textId="365D1E9C" w:rsidR="001F745B" w:rsidRPr="00824A93" w:rsidRDefault="001F745B" w:rsidP="00D61852">
      <w:pPr>
        <w:widowControl w:val="0"/>
        <w:autoSpaceDE w:val="0"/>
        <w:autoSpaceDN w:val="0"/>
        <w:adjustRightInd w:val="0"/>
        <w:spacing w:after="240" w:line="288" w:lineRule="auto"/>
        <w:rPr>
          <w:rFonts w:ascii="Arial" w:hAnsi="Arial" w:cs="Arial"/>
          <w:color w:val="FF0000"/>
          <w:sz w:val="22"/>
          <w:szCs w:val="22"/>
        </w:rPr>
      </w:pPr>
      <w:r>
        <w:rPr>
          <w:rFonts w:ascii="Arial" w:hAnsi="Arial" w:cs="Arial"/>
          <w:color w:val="000000"/>
          <w:sz w:val="22"/>
          <w:szCs w:val="22"/>
        </w:rPr>
        <w:t xml:space="preserve">We assess detectability by simulating cases where the true dimensionality is 3, but the third dimension has either reduced influence on fitness </w:t>
      </w:r>
      <w:commentRangeStart w:id="946"/>
      <w:r>
        <w:rPr>
          <w:rFonts w:ascii="Arial" w:hAnsi="Arial" w:cs="Arial"/>
          <w:color w:val="000000"/>
          <w:sz w:val="22"/>
          <w:szCs w:val="22"/>
        </w:rPr>
        <w:t xml:space="preserve">(Fig. 3D) </w:t>
      </w:r>
      <w:commentRangeEnd w:id="946"/>
      <w:r w:rsidR="00566D5E">
        <w:rPr>
          <w:rStyle w:val="CommentReference"/>
        </w:rPr>
        <w:commentReference w:id="946"/>
      </w:r>
      <w:r>
        <w:rPr>
          <w:rFonts w:ascii="Arial" w:hAnsi="Arial" w:cs="Arial"/>
          <w:color w:val="000000"/>
          <w:sz w:val="22"/>
          <w:szCs w:val="22"/>
        </w:rPr>
        <w:t xml:space="preserve">or mutations affect this dimension less strongly (Fig. 3E). Both of these have a similar effect to the accuracy of inference: the less dispersed the third dimension is, the less detectable it is. This effect is exacerbated when measurement error is higher, indicating that the </w:t>
      </w:r>
      <w:r w:rsidR="00824A93">
        <w:rPr>
          <w:rFonts w:ascii="Arial" w:hAnsi="Arial" w:cs="Arial"/>
          <w:color w:val="000000"/>
          <w:sz w:val="22"/>
          <w:szCs w:val="22"/>
        </w:rPr>
        <w:t xml:space="preserve">ability for our inference to detect a dimension depends on both measurement error and </w:t>
      </w:r>
      <w:r w:rsidR="00824A93" w:rsidRPr="00F1564D">
        <w:rPr>
          <w:rFonts w:ascii="Arial" w:hAnsi="Arial" w:cs="Arial"/>
          <w:color w:val="000000" w:themeColor="text1"/>
          <w:sz w:val="22"/>
          <w:szCs w:val="22"/>
          <w:rPrChange w:id="947" w:author="Kerry Ann Samerotte" w:date="2018-08-09T16:13:00Z">
            <w:rPr>
              <w:rFonts w:ascii="Arial" w:hAnsi="Arial" w:cs="Arial"/>
              <w:color w:val="000000"/>
              <w:sz w:val="22"/>
              <w:szCs w:val="22"/>
            </w:rPr>
          </w:rPrChange>
        </w:rPr>
        <w:t>dispersal. [derive a measure for dispersal, show that this captures everything in Fig. 3F – 3C will be schematic for the measure if needed to explain clearly.]</w:t>
      </w:r>
    </w:p>
    <w:p w14:paraId="733519E4" w14:textId="5F8AB0C2" w:rsidR="00972B15" w:rsidRDefault="00972B15" w:rsidP="00D61852">
      <w:pPr>
        <w:widowControl w:val="0"/>
        <w:autoSpaceDE w:val="0"/>
        <w:autoSpaceDN w:val="0"/>
        <w:adjustRightInd w:val="0"/>
        <w:spacing w:after="240" w:line="288" w:lineRule="auto"/>
        <w:rPr>
          <w:rFonts w:ascii="Arial" w:hAnsi="Arial" w:cs="Arial"/>
          <w:color w:val="000000"/>
          <w:sz w:val="22"/>
          <w:szCs w:val="22"/>
        </w:rPr>
      </w:pPr>
      <w:r>
        <w:rPr>
          <w:rFonts w:ascii="Arial" w:hAnsi="Arial" w:cs="Arial"/>
          <w:noProof/>
          <w:color w:val="000000"/>
          <w:sz w:val="22"/>
          <w:szCs w:val="22"/>
        </w:rPr>
        <w:lastRenderedPageBreak/>
        <w:drawing>
          <wp:inline distT="0" distB="0" distL="0" distR="0" wp14:anchorId="38C5D459" wp14:editId="1876CA35">
            <wp:extent cx="5995035" cy="3660390"/>
            <wp:effectExtent l="0" t="0" r="0" b="0"/>
            <wp:docPr id="4" name="Picture 4" descr="figures/fig3_sv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s/fig3_svd.pdf"/>
                    <pic:cNvPicPr>
                      <a:picLocks noChangeAspect="1" noChangeArrowheads="1"/>
                    </pic:cNvPicPr>
                  </pic:nvPicPr>
                  <pic:blipFill rotWithShape="1">
                    <a:blip r:embed="rId11">
                      <a:extLst>
                        <a:ext uri="{28A0092B-C50C-407E-A947-70E740481C1C}">
                          <a14:useLocalDpi xmlns:a14="http://schemas.microsoft.com/office/drawing/2010/main" val="0"/>
                        </a:ext>
                      </a:extLst>
                    </a:blip>
                    <a:srcRect r="3111" b="21022"/>
                    <a:stretch/>
                  </pic:blipFill>
                  <pic:spPr bwMode="auto">
                    <a:xfrm>
                      <a:off x="0" y="0"/>
                      <a:ext cx="5998306" cy="3662387"/>
                    </a:xfrm>
                    <a:prstGeom prst="rect">
                      <a:avLst/>
                    </a:prstGeom>
                    <a:noFill/>
                    <a:ln>
                      <a:noFill/>
                    </a:ln>
                    <a:extLst>
                      <a:ext uri="{53640926-AAD7-44D8-BBD7-CCE9431645EC}">
                        <a14:shadowObscured xmlns:a14="http://schemas.microsoft.com/office/drawing/2010/main"/>
                      </a:ext>
                    </a:extLst>
                  </pic:spPr>
                </pic:pic>
              </a:graphicData>
            </a:graphic>
          </wp:inline>
        </w:drawing>
      </w:r>
    </w:p>
    <w:p w14:paraId="572F3012" w14:textId="4666C141" w:rsidR="00972B15" w:rsidRPr="00972B15" w:rsidRDefault="00972B15" w:rsidP="00D61852">
      <w:pPr>
        <w:widowControl w:val="0"/>
        <w:autoSpaceDE w:val="0"/>
        <w:autoSpaceDN w:val="0"/>
        <w:adjustRightInd w:val="0"/>
        <w:spacing w:after="240" w:line="288" w:lineRule="auto"/>
        <w:rPr>
          <w:rFonts w:ascii="Arial" w:hAnsi="Arial" w:cs="Arial"/>
          <w:color w:val="000000"/>
          <w:sz w:val="22"/>
          <w:szCs w:val="22"/>
        </w:rPr>
      </w:pPr>
      <w:r w:rsidRPr="00972B15">
        <w:rPr>
          <w:rFonts w:ascii="Arial" w:hAnsi="Arial" w:cs="Arial"/>
          <w:b/>
          <w:color w:val="000000"/>
          <w:sz w:val="22"/>
          <w:szCs w:val="22"/>
        </w:rPr>
        <w:t xml:space="preserve">Figure 3. </w:t>
      </w:r>
      <w:commentRangeStart w:id="948"/>
      <w:r>
        <w:rPr>
          <w:rFonts w:ascii="Arial" w:hAnsi="Arial" w:cs="Arial"/>
          <w:b/>
          <w:color w:val="000000"/>
          <w:sz w:val="22"/>
          <w:szCs w:val="22"/>
        </w:rPr>
        <w:t xml:space="preserve">Effect of </w:t>
      </w:r>
      <w:commentRangeStart w:id="949"/>
      <w:r>
        <w:rPr>
          <w:rFonts w:ascii="Arial" w:hAnsi="Arial" w:cs="Arial"/>
          <w:b/>
          <w:color w:val="000000"/>
          <w:sz w:val="22"/>
          <w:szCs w:val="22"/>
        </w:rPr>
        <w:t>anisotropic</w:t>
      </w:r>
      <w:commentRangeEnd w:id="949"/>
      <w:r w:rsidR="00566D5E">
        <w:rPr>
          <w:rStyle w:val="CommentReference"/>
        </w:rPr>
        <w:commentReference w:id="949"/>
      </w:r>
      <w:r>
        <w:rPr>
          <w:rFonts w:ascii="Arial" w:hAnsi="Arial" w:cs="Arial"/>
          <w:b/>
          <w:color w:val="000000"/>
          <w:sz w:val="22"/>
          <w:szCs w:val="22"/>
        </w:rPr>
        <w:t xml:space="preserve"> selection and mutation (dispersion). </w:t>
      </w:r>
      <w:commentRangeEnd w:id="948"/>
      <w:r w:rsidR="00F1564D">
        <w:rPr>
          <w:rStyle w:val="CommentReference"/>
        </w:rPr>
        <w:commentReference w:id="948"/>
      </w:r>
      <w:r>
        <w:rPr>
          <w:rFonts w:ascii="Arial" w:hAnsi="Arial" w:cs="Arial"/>
          <w:b/>
          <w:color w:val="000000"/>
          <w:sz w:val="22"/>
          <w:szCs w:val="22"/>
        </w:rPr>
        <w:t xml:space="preserve">A-C </w:t>
      </w:r>
      <w:commentRangeStart w:id="950"/>
      <w:r>
        <w:rPr>
          <w:rFonts w:ascii="Arial" w:hAnsi="Arial" w:cs="Arial"/>
          <w:color w:val="000000"/>
          <w:sz w:val="22"/>
          <w:szCs w:val="22"/>
        </w:rPr>
        <w:t xml:space="preserve">Schematic explanation of anisotropic selection (A), mutation (B), and “dispersion” measure (C). </w:t>
      </w:r>
      <w:commentRangeEnd w:id="950"/>
      <w:r w:rsidR="00E22923">
        <w:rPr>
          <w:rStyle w:val="CommentReference"/>
        </w:rPr>
        <w:commentReference w:id="950"/>
      </w:r>
      <w:r w:rsidRPr="00972B15">
        <w:rPr>
          <w:rFonts w:ascii="Arial" w:hAnsi="Arial" w:cs="Arial"/>
          <w:b/>
          <w:color w:val="000000"/>
          <w:sz w:val="22"/>
          <w:szCs w:val="22"/>
        </w:rPr>
        <w:t>D-F</w:t>
      </w:r>
      <w:r>
        <w:rPr>
          <w:rFonts w:ascii="Arial" w:hAnsi="Arial" w:cs="Arial"/>
          <w:color w:val="000000"/>
          <w:sz w:val="22"/>
          <w:szCs w:val="22"/>
        </w:rPr>
        <w:t xml:space="preserve"> Effect of anisotropy on inference of number of dimensions for selection (D), mutation (E), and </w:t>
      </w:r>
      <w:commentRangeStart w:id="951"/>
      <w:r>
        <w:rPr>
          <w:rFonts w:ascii="Arial" w:hAnsi="Arial" w:cs="Arial"/>
          <w:color w:val="000000"/>
          <w:sz w:val="22"/>
          <w:szCs w:val="22"/>
        </w:rPr>
        <w:t xml:space="preserve">dispersion (F). </w:t>
      </w:r>
      <w:commentRangeEnd w:id="951"/>
      <w:r w:rsidR="005110B1">
        <w:rPr>
          <w:rStyle w:val="CommentReference"/>
        </w:rPr>
        <w:commentReference w:id="951"/>
      </w:r>
    </w:p>
    <w:p w14:paraId="156B2A58" w14:textId="4DE090F9" w:rsidR="00CB1224" w:rsidRDefault="005110B1" w:rsidP="008F4A97">
      <w:pPr>
        <w:widowControl w:val="0"/>
        <w:autoSpaceDE w:val="0"/>
        <w:autoSpaceDN w:val="0"/>
        <w:adjustRightInd w:val="0"/>
        <w:spacing w:after="240" w:line="288" w:lineRule="auto"/>
        <w:rPr>
          <w:ins w:id="952" w:author="Kerry Ann Samerotte" w:date="2018-08-09T13:48:00Z"/>
          <w:rFonts w:ascii="Arial" w:hAnsi="Arial" w:cs="Arial"/>
          <w:i/>
          <w:color w:val="FF0000"/>
          <w:sz w:val="22"/>
          <w:szCs w:val="22"/>
        </w:rPr>
      </w:pPr>
      <w:commentRangeStart w:id="953"/>
      <w:r w:rsidRPr="00824A93">
        <w:rPr>
          <w:rFonts w:ascii="Arial" w:hAnsi="Arial" w:cs="Arial"/>
          <w:i/>
          <w:color w:val="FF0000"/>
          <w:sz w:val="22"/>
          <w:szCs w:val="22"/>
        </w:rPr>
        <w:t>[</w:t>
      </w:r>
      <w:commentRangeStart w:id="954"/>
      <w:r w:rsidR="002C360E" w:rsidRPr="00824A93">
        <w:rPr>
          <w:rFonts w:ascii="Arial" w:hAnsi="Arial" w:cs="Arial"/>
          <w:i/>
          <w:color w:val="FF0000"/>
          <w:sz w:val="22"/>
          <w:szCs w:val="22"/>
        </w:rPr>
        <w:t>need a section on the results of non-subtle perturbations?</w:t>
      </w:r>
      <w:commentRangeEnd w:id="954"/>
      <w:r w:rsidR="002C360E" w:rsidRPr="00824A93">
        <w:rPr>
          <w:rStyle w:val="CommentReference"/>
          <w:color w:val="FF0000"/>
        </w:rPr>
        <w:commentReference w:id="954"/>
      </w:r>
      <w:r w:rsidRPr="00824A93">
        <w:rPr>
          <w:rFonts w:ascii="Arial" w:hAnsi="Arial" w:cs="Arial"/>
          <w:i/>
          <w:color w:val="FF0000"/>
          <w:sz w:val="22"/>
          <w:szCs w:val="22"/>
        </w:rPr>
        <w:t>, possibly here?]</w:t>
      </w:r>
      <w:ins w:id="955" w:author="Kerry Ann Samerotte" w:date="2018-08-09T13:48:00Z">
        <w:r w:rsidR="00CB1224">
          <w:rPr>
            <w:rFonts w:ascii="Arial" w:hAnsi="Arial" w:cs="Arial"/>
            <w:i/>
            <w:color w:val="FF0000"/>
            <w:sz w:val="22"/>
            <w:szCs w:val="22"/>
          </w:rPr>
          <w:t xml:space="preserve"> </w:t>
        </w:r>
        <w:commentRangeEnd w:id="953"/>
        <w:r w:rsidR="00CB1224">
          <w:rPr>
            <w:rStyle w:val="CommentReference"/>
          </w:rPr>
          <w:commentReference w:id="953"/>
        </w:r>
      </w:ins>
    </w:p>
    <w:p w14:paraId="08609C15" w14:textId="77777777" w:rsidR="00CB1224" w:rsidRDefault="00CB1224" w:rsidP="00CB1224">
      <w:pPr>
        <w:widowControl w:val="0"/>
        <w:autoSpaceDE w:val="0"/>
        <w:autoSpaceDN w:val="0"/>
        <w:adjustRightInd w:val="0"/>
        <w:spacing w:after="240"/>
        <w:jc w:val="both"/>
        <w:rPr>
          <w:ins w:id="956" w:author="Kerry Ann Samerotte" w:date="2018-08-09T13:48:00Z"/>
          <w:rFonts w:ascii="Arial" w:hAnsi="Arial" w:cs="Arial"/>
          <w:b/>
          <w:i/>
          <w:color w:val="000000" w:themeColor="text1"/>
          <w:sz w:val="22"/>
          <w:szCs w:val="22"/>
        </w:rPr>
      </w:pPr>
      <w:ins w:id="957" w:author="Kerry Ann Samerotte" w:date="2018-08-09T13:48:00Z">
        <w:r>
          <w:rPr>
            <w:rFonts w:ascii="Arial" w:hAnsi="Arial" w:cs="Arial"/>
            <w:b/>
            <w:i/>
            <w:color w:val="000000" w:themeColor="text1"/>
            <w:sz w:val="22"/>
            <w:szCs w:val="22"/>
          </w:rPr>
          <w:t>Non-subtle environmental perturbations reveal the context dependent mapping from phenotype to fitness</w:t>
        </w:r>
      </w:ins>
    </w:p>
    <w:p w14:paraId="4C8E4101" w14:textId="77777777" w:rsidR="00CB1224" w:rsidRPr="00824A93" w:rsidDel="00CB1224" w:rsidRDefault="00CB1224" w:rsidP="008F4A97">
      <w:pPr>
        <w:widowControl w:val="0"/>
        <w:autoSpaceDE w:val="0"/>
        <w:autoSpaceDN w:val="0"/>
        <w:adjustRightInd w:val="0"/>
        <w:spacing w:after="240" w:line="288" w:lineRule="auto"/>
        <w:rPr>
          <w:del w:id="958" w:author="Kerry Ann Samerotte" w:date="2018-08-09T13:49:00Z"/>
          <w:rFonts w:ascii="Arial" w:hAnsi="Arial" w:cs="Arial"/>
          <w:i/>
          <w:color w:val="FF0000"/>
          <w:sz w:val="22"/>
          <w:szCs w:val="22"/>
        </w:rPr>
      </w:pPr>
    </w:p>
    <w:p w14:paraId="17D37573" w14:textId="3BCB952B" w:rsidR="00A76242" w:rsidRPr="00824A93" w:rsidDel="00CB1224" w:rsidRDefault="006F1A0B" w:rsidP="008F4A97">
      <w:pPr>
        <w:widowControl w:val="0"/>
        <w:autoSpaceDE w:val="0"/>
        <w:autoSpaceDN w:val="0"/>
        <w:adjustRightInd w:val="0"/>
        <w:spacing w:after="240" w:line="288" w:lineRule="auto"/>
        <w:rPr>
          <w:del w:id="959" w:author="Kerry Ann Samerotte" w:date="2018-08-09T13:49:00Z"/>
          <w:rFonts w:ascii="Arial" w:hAnsi="Arial" w:cs="Arial"/>
          <w:i/>
          <w:color w:val="FF0000"/>
          <w:sz w:val="22"/>
          <w:szCs w:val="22"/>
        </w:rPr>
      </w:pPr>
      <w:del w:id="960" w:author="Kerry Ann Samerotte" w:date="2018-08-09T13:49:00Z">
        <w:r w:rsidRPr="00824A93" w:rsidDel="00CB1224">
          <w:rPr>
            <w:rFonts w:ascii="Arial" w:hAnsi="Arial" w:cs="Arial"/>
            <w:i/>
            <w:color w:val="FF0000"/>
            <w:sz w:val="22"/>
            <w:szCs w:val="22"/>
          </w:rPr>
          <w:delText xml:space="preserve">Result 3: </w:delText>
        </w:r>
        <w:r w:rsidR="00FA680D" w:rsidRPr="00824A93" w:rsidDel="00CB1224">
          <w:rPr>
            <w:rFonts w:ascii="Arial" w:hAnsi="Arial" w:cs="Arial"/>
            <w:i/>
            <w:color w:val="FF0000"/>
            <w:sz w:val="22"/>
            <w:szCs w:val="22"/>
          </w:rPr>
          <w:delText>New things we can learn from such an approach</w:delText>
        </w:r>
      </w:del>
    </w:p>
    <w:p w14:paraId="1864B626" w14:textId="0E42AA16" w:rsidR="00FA680D" w:rsidRPr="00824A93" w:rsidRDefault="00FA680D" w:rsidP="008F4A97">
      <w:pPr>
        <w:widowControl w:val="0"/>
        <w:autoSpaceDE w:val="0"/>
        <w:autoSpaceDN w:val="0"/>
        <w:adjustRightInd w:val="0"/>
        <w:spacing w:after="240" w:line="288" w:lineRule="auto"/>
        <w:rPr>
          <w:rFonts w:ascii="Arial" w:hAnsi="Arial" w:cs="Arial"/>
          <w:i/>
          <w:color w:val="FF0000"/>
          <w:sz w:val="22"/>
          <w:szCs w:val="22"/>
        </w:rPr>
      </w:pPr>
      <w:r w:rsidRPr="00824A93">
        <w:rPr>
          <w:rFonts w:ascii="Arial" w:hAnsi="Arial" w:cs="Arial"/>
          <w:i/>
          <w:color w:val="FF0000"/>
          <w:sz w:val="22"/>
          <w:szCs w:val="22"/>
        </w:rPr>
        <w:t>R3a. Identification of “peculiar” behavior of particular combinations of mutants + conditions</w:t>
      </w:r>
      <w:r w:rsidR="00A76242" w:rsidRPr="00824A93">
        <w:rPr>
          <w:rFonts w:ascii="Arial" w:hAnsi="Arial" w:cs="Arial"/>
          <w:i/>
          <w:color w:val="FF0000"/>
          <w:sz w:val="22"/>
          <w:szCs w:val="22"/>
        </w:rPr>
        <w:t xml:space="preserve"> (weird uncles)</w:t>
      </w:r>
    </w:p>
    <w:p w14:paraId="78C94C9E" w14:textId="0D1D0F6D" w:rsidR="00746BDE" w:rsidRPr="00746BDE" w:rsidRDefault="00746BDE"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Our method for inferring the space inherently relies on how the collection of mutants behave over a collection of conditions. How well can we detect the behavior of particular mutants and conditions? That is, is our method only good for inferring the commonalities but not particular behavior, and if so, how can we know that (and which) particular behaviors are not picked up?</w:t>
      </w:r>
    </w:p>
    <w:p w14:paraId="244D9D0F" w14:textId="0C265755" w:rsidR="003136F5" w:rsidRDefault="006F1A0B" w:rsidP="008F4A97">
      <w:pPr>
        <w:widowControl w:val="0"/>
        <w:autoSpaceDE w:val="0"/>
        <w:autoSpaceDN w:val="0"/>
        <w:adjustRightInd w:val="0"/>
        <w:spacing w:after="240" w:line="288" w:lineRule="auto"/>
        <w:rPr>
          <w:ins w:id="961" w:author="Kerry Ann Samerotte" w:date="2018-08-09T13:49:00Z"/>
          <w:rFonts w:ascii="Arial" w:hAnsi="Arial" w:cs="Arial"/>
          <w:i/>
          <w:color w:val="FF0000"/>
          <w:sz w:val="22"/>
          <w:szCs w:val="22"/>
        </w:rPr>
      </w:pPr>
      <w:commentRangeStart w:id="962"/>
      <w:commentRangeStart w:id="963"/>
      <w:commentRangeStart w:id="964"/>
      <w:r w:rsidRPr="00824A93">
        <w:rPr>
          <w:rFonts w:ascii="Arial" w:hAnsi="Arial" w:cs="Arial"/>
          <w:i/>
          <w:color w:val="FF0000"/>
          <w:sz w:val="22"/>
          <w:szCs w:val="22"/>
        </w:rPr>
        <w:t xml:space="preserve">Result 4: </w:t>
      </w:r>
      <w:r w:rsidR="00C416F9" w:rsidRPr="00824A93">
        <w:rPr>
          <w:rFonts w:ascii="Arial" w:hAnsi="Arial" w:cs="Arial"/>
          <w:i/>
          <w:color w:val="FF0000"/>
          <w:sz w:val="22"/>
          <w:szCs w:val="22"/>
        </w:rPr>
        <w:t xml:space="preserve">Application to </w:t>
      </w:r>
      <w:proofErr w:type="spellStart"/>
      <w:r w:rsidR="00C416F9" w:rsidRPr="00824A93">
        <w:rPr>
          <w:rFonts w:ascii="Arial" w:hAnsi="Arial" w:cs="Arial"/>
          <w:i/>
          <w:color w:val="FF0000"/>
          <w:sz w:val="22"/>
          <w:szCs w:val="22"/>
        </w:rPr>
        <w:t>Hillenmeyer</w:t>
      </w:r>
      <w:proofErr w:type="spellEnd"/>
      <w:r w:rsidR="00C416F9" w:rsidRPr="00824A93">
        <w:rPr>
          <w:rFonts w:ascii="Arial" w:hAnsi="Arial" w:cs="Arial"/>
          <w:i/>
          <w:color w:val="FF0000"/>
          <w:sz w:val="22"/>
          <w:szCs w:val="22"/>
        </w:rPr>
        <w:t xml:space="preserve"> data?</w:t>
      </w:r>
      <w:commentRangeEnd w:id="962"/>
      <w:r w:rsidR="00512255" w:rsidRPr="00824A93">
        <w:rPr>
          <w:rStyle w:val="CommentReference"/>
          <w:color w:val="FF0000"/>
        </w:rPr>
        <w:commentReference w:id="962"/>
      </w:r>
      <w:commentRangeEnd w:id="963"/>
      <w:commentRangeEnd w:id="964"/>
      <w:r w:rsidR="00F1564D">
        <w:rPr>
          <w:rStyle w:val="CommentReference"/>
        </w:rPr>
        <w:commentReference w:id="963"/>
      </w:r>
      <w:r w:rsidR="00CB1224">
        <w:rPr>
          <w:rStyle w:val="CommentReference"/>
        </w:rPr>
        <w:commentReference w:id="964"/>
      </w:r>
    </w:p>
    <w:p w14:paraId="35F12103" w14:textId="7E8C2E5A" w:rsidR="00CB1224" w:rsidRDefault="00CB1224" w:rsidP="008F4A97">
      <w:pPr>
        <w:widowControl w:val="0"/>
        <w:autoSpaceDE w:val="0"/>
        <w:autoSpaceDN w:val="0"/>
        <w:adjustRightInd w:val="0"/>
        <w:spacing w:after="240" w:line="288" w:lineRule="auto"/>
        <w:rPr>
          <w:ins w:id="965" w:author="Kerry Ann Samerotte" w:date="2018-08-09T13:49:00Z"/>
          <w:rFonts w:ascii="Arial" w:hAnsi="Arial" w:cs="Arial"/>
          <w:i/>
          <w:color w:val="FF0000"/>
          <w:sz w:val="22"/>
          <w:szCs w:val="22"/>
        </w:rPr>
      </w:pPr>
    </w:p>
    <w:p w14:paraId="62DB30B9" w14:textId="0DE91721" w:rsidR="00CB1224" w:rsidRDefault="00CB1224" w:rsidP="008F4A97">
      <w:pPr>
        <w:widowControl w:val="0"/>
        <w:autoSpaceDE w:val="0"/>
        <w:autoSpaceDN w:val="0"/>
        <w:adjustRightInd w:val="0"/>
        <w:spacing w:after="240" w:line="288" w:lineRule="auto"/>
        <w:rPr>
          <w:ins w:id="966" w:author="Kerry Ann Samerotte" w:date="2018-08-09T13:49:00Z"/>
          <w:rFonts w:ascii="Arial" w:hAnsi="Arial" w:cs="Arial"/>
          <w:i/>
          <w:color w:val="FF0000"/>
          <w:sz w:val="22"/>
          <w:szCs w:val="22"/>
        </w:rPr>
      </w:pPr>
    </w:p>
    <w:p w14:paraId="4229125F" w14:textId="77777777" w:rsidR="00CB1224" w:rsidRPr="00824A93" w:rsidDel="00B50B2C" w:rsidRDefault="00CB1224" w:rsidP="008F4A97">
      <w:pPr>
        <w:widowControl w:val="0"/>
        <w:autoSpaceDE w:val="0"/>
        <w:autoSpaceDN w:val="0"/>
        <w:adjustRightInd w:val="0"/>
        <w:spacing w:after="240" w:line="288" w:lineRule="auto"/>
        <w:rPr>
          <w:del w:id="967" w:author="Kerry Ann Samerotte" w:date="2018-08-09T13:50:00Z"/>
          <w:rFonts w:ascii="Arial" w:hAnsi="Arial" w:cs="Arial"/>
          <w:i/>
          <w:color w:val="FF0000"/>
          <w:sz w:val="22"/>
          <w:szCs w:val="22"/>
        </w:rPr>
      </w:pPr>
    </w:p>
    <w:p w14:paraId="0A567E90" w14:textId="77777777" w:rsidR="004B0CE4" w:rsidRDefault="008F4A97">
      <w:pPr>
        <w:widowControl w:val="0"/>
        <w:autoSpaceDE w:val="0"/>
        <w:autoSpaceDN w:val="0"/>
        <w:adjustRightInd w:val="0"/>
        <w:rPr>
          <w:rFonts w:ascii="Arial" w:hAnsi="Arial" w:cs="Arial"/>
          <w:b/>
          <w:bCs/>
          <w:color w:val="000000"/>
          <w:sz w:val="22"/>
          <w:szCs w:val="22"/>
        </w:rPr>
        <w:pPrChange w:id="968" w:author="Kerry Ann Samerotte" w:date="2018-08-09T13:50:00Z">
          <w:pPr>
            <w:widowControl w:val="0"/>
            <w:autoSpaceDE w:val="0"/>
            <w:autoSpaceDN w:val="0"/>
            <w:adjustRightInd w:val="0"/>
            <w:ind w:left="480" w:hanging="480"/>
          </w:pPr>
        </w:pPrChange>
      </w:pPr>
      <w:r>
        <w:rPr>
          <w:rFonts w:ascii="Arial" w:hAnsi="Arial" w:cs="Arial"/>
          <w:b/>
          <w:bCs/>
          <w:color w:val="000000"/>
          <w:sz w:val="22"/>
          <w:szCs w:val="22"/>
        </w:rPr>
        <w:t>Discussion</w:t>
      </w:r>
    </w:p>
    <w:p w14:paraId="28030E22" w14:textId="77777777" w:rsidR="001F70EB" w:rsidRDefault="001F70EB" w:rsidP="004B0CE4">
      <w:pPr>
        <w:widowControl w:val="0"/>
        <w:autoSpaceDE w:val="0"/>
        <w:autoSpaceDN w:val="0"/>
        <w:adjustRightInd w:val="0"/>
        <w:ind w:left="480" w:hanging="480"/>
        <w:rPr>
          <w:rFonts w:ascii="Arial" w:hAnsi="Arial" w:cs="Arial"/>
          <w:b/>
          <w:bCs/>
          <w:color w:val="000000"/>
          <w:sz w:val="22"/>
          <w:szCs w:val="22"/>
        </w:rPr>
      </w:pPr>
    </w:p>
    <w:p w14:paraId="28416E5C" w14:textId="5DCDB15C" w:rsidR="00966099" w:rsidRPr="004225AF" w:rsidRDefault="0008570A" w:rsidP="004B0CE4">
      <w:pPr>
        <w:widowControl w:val="0"/>
        <w:autoSpaceDE w:val="0"/>
        <w:autoSpaceDN w:val="0"/>
        <w:adjustRightInd w:val="0"/>
        <w:ind w:left="480" w:hanging="480"/>
        <w:rPr>
          <w:rFonts w:ascii="Arial" w:hAnsi="Arial" w:cs="Arial"/>
          <w:bCs/>
          <w:color w:val="FF0000"/>
          <w:sz w:val="22"/>
          <w:szCs w:val="22"/>
        </w:rPr>
      </w:pPr>
      <w:r w:rsidRPr="004225AF">
        <w:rPr>
          <w:rFonts w:ascii="Arial" w:hAnsi="Arial" w:cs="Arial"/>
          <w:bCs/>
          <w:color w:val="FF0000"/>
          <w:sz w:val="22"/>
          <w:szCs w:val="22"/>
        </w:rPr>
        <w:t xml:space="preserve">[awesome discussion of </w:t>
      </w:r>
      <w:r w:rsidR="00C867FB" w:rsidRPr="004225AF">
        <w:rPr>
          <w:rFonts w:ascii="Arial" w:hAnsi="Arial" w:cs="Arial"/>
          <w:bCs/>
          <w:color w:val="FF0000"/>
          <w:sz w:val="22"/>
          <w:szCs w:val="22"/>
        </w:rPr>
        <w:t xml:space="preserve">this paper </w:t>
      </w:r>
      <w:r w:rsidRPr="004225AF">
        <w:rPr>
          <w:rFonts w:ascii="Arial" w:hAnsi="Arial" w:cs="Arial"/>
          <w:bCs/>
          <w:color w:val="FF0000"/>
          <w:sz w:val="22"/>
          <w:szCs w:val="22"/>
        </w:rPr>
        <w:t>+ upcoming amazing paper on 1bigbatch]</w:t>
      </w:r>
    </w:p>
    <w:p w14:paraId="71339549" w14:textId="77777777" w:rsidR="00966099" w:rsidRDefault="00966099" w:rsidP="004B0CE4">
      <w:pPr>
        <w:widowControl w:val="0"/>
        <w:autoSpaceDE w:val="0"/>
        <w:autoSpaceDN w:val="0"/>
        <w:adjustRightInd w:val="0"/>
        <w:ind w:left="480" w:hanging="480"/>
        <w:rPr>
          <w:rFonts w:ascii="Arial" w:hAnsi="Arial" w:cs="Arial"/>
          <w:b/>
          <w:bCs/>
          <w:color w:val="000000"/>
          <w:sz w:val="22"/>
          <w:szCs w:val="22"/>
        </w:rPr>
      </w:pPr>
    </w:p>
    <w:p w14:paraId="6FBE4155" w14:textId="77777777" w:rsidR="00240204" w:rsidRDefault="00240204" w:rsidP="004B0CE4">
      <w:pPr>
        <w:widowControl w:val="0"/>
        <w:autoSpaceDE w:val="0"/>
        <w:autoSpaceDN w:val="0"/>
        <w:adjustRightInd w:val="0"/>
        <w:ind w:left="480" w:hanging="480"/>
        <w:rPr>
          <w:ins w:id="969" w:author="Kerry Ann Samerotte" w:date="2018-08-09T10:13:00Z"/>
          <w:rFonts w:ascii="Arial" w:hAnsi="Arial" w:cs="Arial"/>
          <w:b/>
          <w:bCs/>
          <w:color w:val="000000"/>
          <w:sz w:val="22"/>
          <w:szCs w:val="22"/>
        </w:rPr>
      </w:pPr>
    </w:p>
    <w:p w14:paraId="0FC498C3" w14:textId="77777777" w:rsidR="00240204" w:rsidRPr="00A61656" w:rsidRDefault="00240204" w:rsidP="00240204">
      <w:pPr>
        <w:widowControl w:val="0"/>
        <w:autoSpaceDE w:val="0"/>
        <w:autoSpaceDN w:val="0"/>
        <w:adjustRightInd w:val="0"/>
        <w:spacing w:after="240" w:line="288" w:lineRule="auto"/>
        <w:rPr>
          <w:ins w:id="970" w:author="Kerry Ann Samerotte" w:date="2018-08-09T10:13:00Z"/>
          <w:rFonts w:ascii="Arial" w:hAnsi="Arial" w:cs="Arial"/>
          <w:b/>
          <w:bCs/>
          <w:color w:val="000000"/>
          <w:sz w:val="22"/>
          <w:szCs w:val="22"/>
        </w:rPr>
      </w:pPr>
      <w:ins w:id="971" w:author="Kerry Ann Samerotte" w:date="2018-08-09T10:13:00Z">
        <w:r>
          <w:rPr>
            <w:rFonts w:ascii="Arial" w:hAnsi="Arial" w:cs="Arial"/>
            <w:b/>
            <w:bCs/>
            <w:color w:val="000000"/>
            <w:sz w:val="22"/>
            <w:szCs w:val="22"/>
          </w:rPr>
          <w:t>Methods</w:t>
        </w:r>
      </w:ins>
    </w:p>
    <w:p w14:paraId="04253B66" w14:textId="77777777" w:rsidR="00240204" w:rsidRDefault="00240204" w:rsidP="00240204">
      <w:pPr>
        <w:widowControl w:val="0"/>
        <w:autoSpaceDE w:val="0"/>
        <w:autoSpaceDN w:val="0"/>
        <w:adjustRightInd w:val="0"/>
        <w:spacing w:after="240" w:line="288" w:lineRule="auto"/>
        <w:rPr>
          <w:ins w:id="972" w:author="Kerry Ann Samerotte" w:date="2018-08-09T10:13:00Z"/>
          <w:rFonts w:ascii="Arial" w:hAnsi="Arial" w:cs="Arial"/>
          <w:color w:val="000000"/>
          <w:sz w:val="22"/>
          <w:szCs w:val="22"/>
        </w:rPr>
      </w:pPr>
      <w:commentRangeStart w:id="973"/>
      <w:ins w:id="974" w:author="Kerry Ann Samerotte" w:date="2018-08-09T10:13:00Z">
        <w:r>
          <w:rPr>
            <w:rFonts w:ascii="Arial" w:hAnsi="Arial" w:cs="Arial"/>
            <w:color w:val="000000"/>
            <w:sz w:val="22"/>
            <w:szCs w:val="22"/>
          </w:rPr>
          <w:t xml:space="preserve">We consider an explicit model of phenotypic evolution </w:t>
        </w:r>
        <w:commentRangeStart w:id="975"/>
        <w:r>
          <w:rPr>
            <w:rFonts w:ascii="Arial" w:hAnsi="Arial" w:cs="Arial"/>
            <w:color w:val="000000"/>
            <w:sz w:val="22"/>
            <w:szCs w:val="22"/>
          </w:rPr>
          <w:t>analogous</w:t>
        </w:r>
        <w:commentRangeEnd w:id="975"/>
        <w:r>
          <w:rPr>
            <w:rStyle w:val="CommentReference"/>
          </w:rPr>
          <w:commentReference w:id="975"/>
        </w:r>
        <w:r>
          <w:rPr>
            <w:rFonts w:ascii="Arial" w:hAnsi="Arial" w:cs="Arial"/>
            <w:color w:val="000000"/>
            <w:sz w:val="22"/>
            <w:szCs w:val="22"/>
          </w:rPr>
          <w:t xml:space="preserve"> to Fisher’s Geometric Model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"Fisher", "given" : "R. A.", "non-dropping-particle" : "", "parse-names" : false, "suffix" : "" } ], "id" : "ITEM-1", "issued" : { "date-parts" : [ [ "1930" ] ] }, "publisher" : "Oxford University Press", "publisher-place" : "Oxford", "title" : "The Genetical Theory of Natural Selection", "type" : "book" }, "uris" : [ "http://www.mendeley.com/documents/?uuid=93ac010c-07c1-4f7a-a76d-8c19e310753c" ] } ], "mendeley" : { "formattedCitation" : "(Fisher 1930)", "plainTextFormattedCitation" : "(Fisher 1930)", "previouslyFormattedCitation" : "(Fisher 1930)" }, "properties" : { "noteIndex" : 0 }, "schema" : "https://github.com/citation-style-language/schema/raw/master/csl-citation.json" }</w:instrText>
        </w:r>
        <w:r>
          <w:rPr>
            <w:rFonts w:ascii="Arial" w:hAnsi="Arial" w:cs="Arial"/>
            <w:color w:val="000000"/>
            <w:sz w:val="22"/>
            <w:szCs w:val="22"/>
          </w:rPr>
          <w:fldChar w:fldCharType="separate"/>
        </w:r>
        <w:r w:rsidRPr="008527D2">
          <w:rPr>
            <w:rFonts w:ascii="Arial" w:hAnsi="Arial" w:cs="Arial"/>
            <w:noProof/>
            <w:color w:val="000000"/>
            <w:sz w:val="22"/>
            <w:szCs w:val="22"/>
          </w:rPr>
          <w:t>(Fisher 1930)</w:t>
        </w:r>
        <w:r>
          <w:rPr>
            <w:rFonts w:ascii="Arial" w:hAnsi="Arial" w:cs="Arial"/>
            <w:color w:val="000000"/>
            <w:sz w:val="22"/>
            <w:szCs w:val="22"/>
          </w:rPr>
          <w:fldChar w:fldCharType="end"/>
        </w:r>
        <w:r>
          <w:rPr>
            <w:rFonts w:ascii="Arial" w:hAnsi="Arial" w:cs="Arial"/>
            <w:color w:val="000000"/>
            <w:sz w:val="22"/>
            <w:szCs w:val="22"/>
          </w:rPr>
          <w:t xml:space="preserve">. </w:t>
        </w:r>
        <w:commentRangeEnd w:id="973"/>
        <w:r>
          <w:rPr>
            <w:rStyle w:val="CommentReference"/>
          </w:rPr>
          <w:commentReference w:id="973"/>
        </w:r>
        <w:r>
          <w:rPr>
            <w:rFonts w:ascii="Arial" w:hAnsi="Arial" w:cs="Arial"/>
            <w:color w:val="000000"/>
            <w:sz w:val="22"/>
            <w:szCs w:val="22"/>
          </w:rPr>
          <w:t xml:space="preserve">Phenotypes are depicted as orthogonal axes in a </w:t>
        </w:r>
        <w:r>
          <w:rPr>
            <w:rFonts w:ascii="Arial" w:hAnsi="Arial" w:cs="Arial"/>
            <w:i/>
            <w:color w:val="000000"/>
            <w:sz w:val="22"/>
            <w:szCs w:val="22"/>
          </w:rPr>
          <w:t>D</w:t>
        </w:r>
        <w:r>
          <w:rPr>
            <w:rFonts w:ascii="Arial" w:hAnsi="Arial" w:cs="Arial"/>
            <w:color w:val="000000"/>
            <w:sz w:val="22"/>
            <w:szCs w:val="22"/>
          </w:rPr>
          <w:t xml:space="preserve">-dimensional space, with the number of dimensions, </w:t>
        </w:r>
        <w:r>
          <w:rPr>
            <w:rFonts w:ascii="Arial" w:hAnsi="Arial" w:cs="Arial"/>
            <w:i/>
            <w:color w:val="000000"/>
            <w:sz w:val="22"/>
            <w:szCs w:val="22"/>
          </w:rPr>
          <w:t>D,</w:t>
        </w:r>
        <w:r>
          <w:rPr>
            <w:rFonts w:ascii="Arial" w:hAnsi="Arial" w:cs="Arial"/>
            <w:color w:val="000000"/>
            <w:sz w:val="22"/>
            <w:szCs w:val="22"/>
          </w:rPr>
          <w:t xml:space="preserve"> representing the number of traits possibly relevant in this space. Organisms are depicted as points in this </w:t>
        </w:r>
        <w:r>
          <w:rPr>
            <w:rFonts w:ascii="Arial" w:hAnsi="Arial" w:cs="Arial"/>
            <w:i/>
            <w:color w:val="000000"/>
            <w:sz w:val="22"/>
            <w:szCs w:val="22"/>
          </w:rPr>
          <w:t>D</w:t>
        </w:r>
        <w:r>
          <w:rPr>
            <w:rFonts w:ascii="Arial" w:hAnsi="Arial" w:cs="Arial"/>
            <w:color w:val="000000"/>
            <w:sz w:val="22"/>
            <w:szCs w:val="22"/>
          </w:rPr>
          <w:t xml:space="preserve">-dimensional space, with their position determined by the combination of phenotypes represented by that particular organism. </w:t>
        </w:r>
        <w:commentRangeStart w:id="976"/>
        <w:r>
          <w:rPr>
            <w:rFonts w:ascii="Arial" w:hAnsi="Arial" w:cs="Arial"/>
            <w:color w:val="000000"/>
            <w:sz w:val="22"/>
            <w:szCs w:val="22"/>
          </w:rPr>
          <w:t xml:space="preserve">An organism’s absolute fitness in a particular environment is determined by a function of its distance from an optimal phenotype. </w:t>
        </w:r>
        <w:commentRangeEnd w:id="976"/>
        <w:r>
          <w:rPr>
            <w:rStyle w:val="CommentReference"/>
          </w:rPr>
          <w:commentReference w:id="976"/>
        </w:r>
      </w:ins>
    </w:p>
    <w:p w14:paraId="23646144" w14:textId="77777777" w:rsidR="00240204" w:rsidRDefault="00240204" w:rsidP="00240204">
      <w:pPr>
        <w:widowControl w:val="0"/>
        <w:autoSpaceDE w:val="0"/>
        <w:autoSpaceDN w:val="0"/>
        <w:adjustRightInd w:val="0"/>
        <w:spacing w:after="240" w:line="288" w:lineRule="auto"/>
        <w:rPr>
          <w:ins w:id="977" w:author="Kerry Ann Samerotte" w:date="2018-08-09T10:13:00Z"/>
          <w:rFonts w:ascii="Arial" w:hAnsi="Arial" w:cs="Arial"/>
          <w:color w:val="000000"/>
          <w:sz w:val="22"/>
          <w:szCs w:val="22"/>
        </w:rPr>
      </w:pPr>
      <w:ins w:id="978" w:author="Kerry Ann Samerotte" w:date="2018-08-09T10:13:00Z">
        <w:r>
          <w:rPr>
            <w:rFonts w:ascii="Arial" w:hAnsi="Arial" w:cs="Arial"/>
            <w:color w:val="000000"/>
            <w:sz w:val="22"/>
            <w:szCs w:val="22"/>
          </w:rPr>
          <w:t>Our implementation of the model makes some inherent assumptions about the fitness function that determines fitness in each environment. First, it assumes that each</w:t>
        </w:r>
        <w:commentRangeStart w:id="979"/>
        <w:r>
          <w:rPr>
            <w:rFonts w:ascii="Arial" w:hAnsi="Arial" w:cs="Arial"/>
            <w:color w:val="000000"/>
            <w:sz w:val="22"/>
            <w:szCs w:val="22"/>
          </w:rPr>
          <w:t xml:space="preserve"> trait </w:t>
        </w:r>
        <w:commentRangeEnd w:id="979"/>
        <w:r>
          <w:rPr>
            <w:rStyle w:val="CommentReference"/>
          </w:rPr>
          <w:commentReference w:id="979"/>
        </w:r>
        <w:r>
          <w:rPr>
            <w:rFonts w:ascii="Arial" w:hAnsi="Arial" w:cs="Arial"/>
            <w:color w:val="000000"/>
            <w:sz w:val="22"/>
            <w:szCs w:val="22"/>
          </w:rPr>
          <w:t xml:space="preserve">contributes independently to fitness in any given environment – this can be done by transforming the space if considering a single optimum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"10.1111/j.0014-3820.2006.tb01169.x", "ISBN" : "0014-3820 (Print)\\r0014-3820 (Linking)", "ISSN" : "0014-3820", "PMID" : "16817531", "abstract" : "The evolution of complex organisms is a puzzle for evolutionary theory because beneficial mutations should be less frequent in complex organisms, an effect termed \"cost of complexity.\" However, little is known about how the distribution of mutation fitness effects (f(s)) varies across genomes. The main theoretical framework to address this issue is Fisher's geometric model and related phenotypic landscape models. However, it suffers from several restrictive assumptions. In this paper, we intend to show how several of these limitations may be overcome. We then propose a model of f(s) that extends Fisher's model to account for arbitrary mutational and selective interactions among n traits. We show that these interactions result in f(s) that would be predicted by a much smaller number of independent traits. We test our predictions by comparing empirical f(s) across species of various gene numbers as a surrogate to complexity. This survey reveals, as predicted, that mutations tend to be more deleterious, less variable, and less skewed in higher organisms. However, only limited difference in the shape of f(s) is observed from Escherichia coli to nematodes or fruit flies, a pattern consistent with a model of random phenotypic interactions across many traits. Overall, these results suggest that there may be a cost to phenotypic complexity although much weaker than previously suggested by earlier theoretical works. More generally, the model seems to qualitatively capture and possibly explain the variation of f(s) from lower to higher organisms, which opens a large array of potential applications in evolutionary genetics.", "author" : [ { "dropping-particle" : "", "family" : "Martin", "given" : "Guillaume", "non-dropping-particle" : "", "parse-names" : false, "suffix" : "" }, { "dropping-particle" : "", "family" : "Lenormand", "given" : "Thomas", "non-dropping-particle" : "", "parse-names" : false, "suffix" : "" } ], "container-title" : "Evolution; international journal of organic evolution", "id" : "ITEM-1", "issue" : "5", "issued" : { "date-parts" : [ [ "2006" ] ] }, "note" : "General summary: Use Fisher's Geomertic model to predict the distribution of fitness effects and use the DFE to estimate parameters of FGM, notably n_e (the effective number of dimensions if all contributed equally to fitness). Find ~1 effective dimension in yeast in MA lines.\n\nWhat's missing: The paper mostly assumes a stabilizing selection model in which the ancestral individual/population is at the fitness optimum (and all mutations are jumps from this optimum). The authors claim this could be used for general purpose and estimating far from the optimum, but requires the distance to the optimum (which requires extensive knowledge or a long term evolution experiment). But even this method requires the use of deleterious mutations to estimate n_e and lambda_e (the effective contribution of each trait to fitness). \n\nSimilarities: Using a transformed space such that all traits contribute equally to fitness (this may be a useful reference for why that's justified/other people who have done this). However, we do not necessarily assume uniform mutation space (I think).\n\nMethod: Since FGM needs uniform mutation and non-interacting selection components, the paper shows that you can take any set of positive semidefinite biased matrics M and S (basically requiring no mutation performing better than the optimum) and transform the resultant SM to a set of matrices where mutation is given by the Identity and the selection matrix is diagonal (with eigenvalues as the diagonal entries) that reflect the relative contribution of each &amp;quot;trait&amp;quot; in this transformed world.\n\nFrom this transformed space, you can infer the moments of the DFE. \n\nThis also gives you the power to go backwards, taking the moments and inferring elements of the transformed space (notably the moments of the distribution of eigenvalues number of traits).\n\nThe authors use n_e, which is the effective number of dimensions if all traits contributed equally to fitness.\n\nResults: From MA lines, empirical estimates of DFE and n_e for various species. n_e tends to modestly increase with gene count (they use as rough proxy for &amp;quot;complexity&amp;quot; - thus claiming that the cost of complexity, though present, is relatively weak). Moreover, for S. cerevisae, estimates between 0.89 and 1.78 for effective number of dimensions.\n\n\nQuestions: How should we think of &amp;quot;effective&amp;quot; number of dimensions? There's effectively one dimension (with reasonable effect) that's ever perturbed by mutation? What effect size is this sensitive too? Which values of $\\mu s$?", "page" : "893-907", "title" : "A general multivariate extension of Fisher's geometrical model and the distribution of mutation fitness effects across species.", "type" : "article-journal", "volume" : "60" }, "uris" : [ "http://www.mendeley.com/documents/?uuid=2a43856e-6691-45f3-bfdc-9055de1bd597" ] } ], "mendeley" : { "formattedCitation" : "(Martin &amp; Lenormand 2006)", "plainTextFormattedCitation" : "(Martin &amp; Lenormand 2006)", "previouslyFormattedCitation" : "(Martin &amp; Lenormand 2006)" }, "properties" : { "noteIndex" : 0 }, "schema" : "https://github.com/citation-style-language/schema/raw/master/csl-citation.json" }</w:instrText>
        </w:r>
        <w:r>
          <w:rPr>
            <w:rFonts w:ascii="Arial" w:hAnsi="Arial" w:cs="Arial"/>
            <w:color w:val="000000"/>
            <w:sz w:val="22"/>
            <w:szCs w:val="22"/>
          </w:rPr>
          <w:fldChar w:fldCharType="separate"/>
        </w:r>
        <w:r w:rsidRPr="00E111CB">
          <w:rPr>
            <w:rFonts w:ascii="Arial" w:hAnsi="Arial" w:cs="Arial"/>
            <w:noProof/>
            <w:color w:val="000000"/>
            <w:sz w:val="22"/>
            <w:szCs w:val="22"/>
          </w:rPr>
          <w:t>(Martin &amp; Lenormand 2006)</w:t>
        </w:r>
        <w:r>
          <w:rPr>
            <w:rFonts w:ascii="Arial" w:hAnsi="Arial" w:cs="Arial"/>
            <w:color w:val="000000"/>
            <w:sz w:val="22"/>
            <w:szCs w:val="22"/>
          </w:rPr>
          <w:fldChar w:fldCharType="end"/>
        </w:r>
        <w:r>
          <w:rPr>
            <w:rFonts w:ascii="Arial" w:hAnsi="Arial" w:cs="Arial"/>
            <w:color w:val="000000"/>
            <w:sz w:val="22"/>
            <w:szCs w:val="22"/>
          </w:rPr>
          <w:t>, b</w:t>
        </w:r>
        <w:commentRangeStart w:id="980"/>
        <w:r>
          <w:rPr>
            <w:rFonts w:ascii="Arial" w:hAnsi="Arial" w:cs="Arial"/>
            <w:color w:val="000000"/>
            <w:sz w:val="22"/>
            <w:szCs w:val="22"/>
          </w:rPr>
          <w:t xml:space="preserve">ut is not generally true if the interactions between traits differ between conditions. </w:t>
        </w:r>
        <w:commentRangeEnd w:id="980"/>
        <w:r>
          <w:rPr>
            <w:rStyle w:val="CommentReference"/>
          </w:rPr>
          <w:commentReference w:id="980"/>
        </w:r>
        <w:r>
          <w:rPr>
            <w:rFonts w:ascii="Arial" w:hAnsi="Arial" w:cs="Arial"/>
            <w:color w:val="000000"/>
            <w:sz w:val="22"/>
            <w:szCs w:val="22"/>
          </w:rPr>
          <w:t>Second, each trait is rescaled such that they have equal effect on fitness in a given condition. We assume this scaling holds for all conditions. Furthermore, we assume that absolute fitness in a given environment is a Gaussian function of the distance between an organism’s location in phenotype space and the location of the optimum for that particular environment:</w:t>
        </w:r>
      </w:ins>
    </w:p>
    <w:p w14:paraId="5CF443CB" w14:textId="77777777" w:rsidR="00240204" w:rsidRDefault="00AA0EC6" w:rsidP="00240204">
      <w:pPr>
        <w:widowControl w:val="0"/>
        <w:autoSpaceDE w:val="0"/>
        <w:autoSpaceDN w:val="0"/>
        <w:adjustRightInd w:val="0"/>
        <w:spacing w:after="240" w:line="288" w:lineRule="auto"/>
        <w:rPr>
          <w:ins w:id="981" w:author="Kerry Ann Samerotte" w:date="2018-08-09T10:13:00Z"/>
          <w:rFonts w:ascii="Arial" w:hAnsi="Arial" w:cs="Arial"/>
          <w:color w:val="000000"/>
          <w:sz w:val="22"/>
          <w:szCs w:val="22"/>
        </w:rPr>
      </w:pPr>
      <m:oMathPara>
        <m:oMath>
          <m:sSub>
            <m:sSubPr>
              <m:ctrlPr>
                <w:ins w:id="982" w:author="Kerry Ann Samerotte" w:date="2018-08-09T10:13:00Z">
                  <w:rPr>
                    <w:rFonts w:ascii="Cambria Math" w:hAnsi="Cambria Math" w:cs="Arial"/>
                    <w:i/>
                    <w:color w:val="000000"/>
                    <w:sz w:val="22"/>
                    <w:szCs w:val="22"/>
                  </w:rPr>
                </w:ins>
              </m:ctrlPr>
            </m:sSubPr>
            <m:e>
              <w:ins w:id="983" w:author="Kerry Ann Samerotte" w:date="2018-08-09T10:13:00Z">
                <m:r>
                  <w:rPr>
                    <w:rFonts w:ascii="Cambria Math" w:hAnsi="Cambria Math" w:cs="Arial"/>
                    <w:color w:val="000000"/>
                    <w:sz w:val="22"/>
                    <w:szCs w:val="22"/>
                  </w:rPr>
                  <m:t>F</m:t>
                </m:r>
              </w:ins>
            </m:e>
            <m:sub>
              <w:ins w:id="984" w:author="Kerry Ann Samerotte" w:date="2018-08-09T10:13:00Z">
                <m:r>
                  <w:rPr>
                    <w:rFonts w:ascii="Cambria Math" w:hAnsi="Cambria Math" w:cs="Arial"/>
                    <w:color w:val="000000"/>
                    <w:sz w:val="22"/>
                    <w:szCs w:val="22"/>
                  </w:rPr>
                  <m:t>jk</m:t>
                </m:r>
              </w:ins>
            </m:sub>
          </m:sSub>
          <w:ins w:id="985" w:author="Kerry Ann Samerotte" w:date="2018-08-09T10:13:00Z">
            <m:r>
              <w:rPr>
                <w:rFonts w:ascii="Cambria Math" w:hAnsi="Cambria Math" w:cs="Arial"/>
                <w:color w:val="000000"/>
                <w:sz w:val="22"/>
                <w:szCs w:val="22"/>
              </w:rPr>
              <m:t>=</m:t>
            </m:r>
          </w:ins>
          <m:f>
            <m:fPr>
              <m:ctrlPr>
                <w:ins w:id="986" w:author="Kerry Ann Samerotte" w:date="2018-08-09T10:13:00Z">
                  <w:rPr>
                    <w:rFonts w:ascii="Cambria Math" w:hAnsi="Cambria Math" w:cs="Arial"/>
                    <w:i/>
                    <w:color w:val="000000"/>
                    <w:sz w:val="22"/>
                    <w:szCs w:val="22"/>
                  </w:rPr>
                </w:ins>
              </m:ctrlPr>
            </m:fPr>
            <m:num>
              <m:sSub>
                <m:sSubPr>
                  <m:ctrlPr>
                    <w:ins w:id="987" w:author="Kerry Ann Samerotte" w:date="2018-08-09T10:13:00Z">
                      <w:rPr>
                        <w:rFonts w:ascii="Cambria Math" w:hAnsi="Cambria Math" w:cs="Arial"/>
                        <w:i/>
                        <w:color w:val="000000"/>
                        <w:sz w:val="22"/>
                        <w:szCs w:val="22"/>
                      </w:rPr>
                    </w:ins>
                  </m:ctrlPr>
                </m:sSubPr>
                <m:e>
                  <w:ins w:id="988" w:author="Kerry Ann Samerotte" w:date="2018-08-09T10:13:00Z">
                    <m:r>
                      <w:rPr>
                        <w:rFonts w:ascii="Cambria Math" w:hAnsi="Cambria Math" w:cs="Arial"/>
                        <w:color w:val="000000"/>
                        <w:sz w:val="22"/>
                        <w:szCs w:val="22"/>
                      </w:rPr>
                      <m:t>h</m:t>
                    </m:r>
                  </w:ins>
                </m:e>
                <m:sub>
                  <w:ins w:id="989" w:author="Kerry Ann Samerotte" w:date="2018-08-09T10:13:00Z">
                    <m:r>
                      <w:rPr>
                        <w:rFonts w:ascii="Cambria Math" w:hAnsi="Cambria Math" w:cs="Arial"/>
                        <w:color w:val="000000"/>
                        <w:sz w:val="22"/>
                        <w:szCs w:val="22"/>
                      </w:rPr>
                      <m:t>k</m:t>
                    </m:r>
                  </w:ins>
                </m:sub>
              </m:sSub>
            </m:num>
            <m:den>
              <m:rad>
                <m:radPr>
                  <m:degHide m:val="1"/>
                  <m:ctrlPr>
                    <w:ins w:id="990" w:author="Kerry Ann Samerotte" w:date="2018-08-09T10:13:00Z">
                      <w:rPr>
                        <w:rFonts w:ascii="Cambria Math" w:hAnsi="Cambria Math" w:cs="Arial"/>
                        <w:i/>
                        <w:color w:val="000000"/>
                        <w:sz w:val="22"/>
                        <w:szCs w:val="22"/>
                      </w:rPr>
                    </w:ins>
                  </m:ctrlPr>
                </m:radPr>
                <m:deg/>
                <m:e>
                  <w:ins w:id="991" w:author="Kerry Ann Samerotte" w:date="2018-08-09T10:13:00Z">
                    <m:r>
                      <w:rPr>
                        <w:rFonts w:ascii="Cambria Math" w:hAnsi="Cambria Math" w:cs="Arial"/>
                        <w:color w:val="000000"/>
                        <w:sz w:val="22"/>
                        <w:szCs w:val="22"/>
                      </w:rPr>
                      <m:t>2π</m:t>
                    </m:r>
                  </w:ins>
                  <m:sSubSup>
                    <m:sSubSupPr>
                      <m:ctrlPr>
                        <w:ins w:id="992" w:author="Kerry Ann Samerotte" w:date="2018-08-09T10:13:00Z">
                          <w:rPr>
                            <w:rFonts w:ascii="Cambria Math" w:hAnsi="Cambria Math" w:cs="Arial"/>
                            <w:i/>
                            <w:color w:val="000000"/>
                            <w:sz w:val="22"/>
                            <w:szCs w:val="22"/>
                          </w:rPr>
                        </w:ins>
                      </m:ctrlPr>
                    </m:sSubSupPr>
                    <m:e>
                      <w:ins w:id="993" w:author="Kerry Ann Samerotte" w:date="2018-08-09T10:13:00Z">
                        <m:r>
                          <w:rPr>
                            <w:rFonts w:ascii="Cambria Math" w:hAnsi="Cambria Math" w:cs="Arial"/>
                            <w:color w:val="000000"/>
                            <w:sz w:val="22"/>
                            <w:szCs w:val="22"/>
                          </w:rPr>
                          <m:t>σ</m:t>
                        </m:r>
                      </w:ins>
                    </m:e>
                    <m:sub>
                      <w:ins w:id="994" w:author="Kerry Ann Samerotte" w:date="2018-08-09T10:13:00Z">
                        <m:r>
                          <w:rPr>
                            <w:rFonts w:ascii="Cambria Math" w:hAnsi="Cambria Math" w:cs="Arial"/>
                            <w:color w:val="000000"/>
                            <w:sz w:val="22"/>
                            <w:szCs w:val="22"/>
                          </w:rPr>
                          <m:t>k</m:t>
                        </m:r>
                      </w:ins>
                    </m:sub>
                    <m:sup>
                      <w:ins w:id="995" w:author="Kerry Ann Samerotte" w:date="2018-08-09T10:13:00Z">
                        <m:r>
                          <w:rPr>
                            <w:rFonts w:ascii="Cambria Math" w:hAnsi="Cambria Math" w:cs="Arial"/>
                            <w:color w:val="000000"/>
                            <w:sz w:val="22"/>
                            <w:szCs w:val="22"/>
                          </w:rPr>
                          <m:t>2</m:t>
                        </m:r>
                      </w:ins>
                    </m:sup>
                  </m:sSubSup>
                </m:e>
              </m:rad>
            </m:den>
          </m:f>
          <w:commentRangeStart w:id="996"/>
          <m:func>
            <m:funcPr>
              <m:ctrlPr>
                <w:ins w:id="997" w:author="Kerry Ann Samerotte" w:date="2018-08-09T10:13:00Z">
                  <w:rPr>
                    <w:rFonts w:ascii="Cambria Math" w:hAnsi="Cambria Math" w:cs="Arial"/>
                    <w:i/>
                    <w:color w:val="000000"/>
                    <w:sz w:val="22"/>
                    <w:szCs w:val="22"/>
                  </w:rPr>
                </w:ins>
              </m:ctrlPr>
            </m:funcPr>
            <m:fName>
              <w:ins w:id="998" w:author="Kerry Ann Samerotte" w:date="2018-08-09T10:13:00Z">
                <m:r>
                  <m:rPr>
                    <m:sty m:val="p"/>
                  </m:rPr>
                  <w:rPr>
                    <w:rFonts w:ascii="Cambria Math" w:hAnsi="Cambria Math" w:cs="Arial"/>
                    <w:color w:val="000000"/>
                    <w:sz w:val="22"/>
                    <w:szCs w:val="22"/>
                  </w:rPr>
                  <m:t>exp</m:t>
                </m:r>
              </w:ins>
            </m:fName>
            <m:e>
              <m:d>
                <m:dPr>
                  <m:ctrlPr>
                    <w:ins w:id="999" w:author="Kerry Ann Samerotte" w:date="2018-08-09T10:13:00Z">
                      <w:rPr>
                        <w:rFonts w:ascii="Cambria Math" w:hAnsi="Cambria Math" w:cs="Arial"/>
                        <w:i/>
                        <w:color w:val="000000"/>
                        <w:sz w:val="22"/>
                        <w:szCs w:val="22"/>
                      </w:rPr>
                    </w:ins>
                  </m:ctrlPr>
                </m:dPr>
                <m:e>
                  <w:ins w:id="1000" w:author="Kerry Ann Samerotte" w:date="2018-08-09T10:13:00Z">
                    <m:r>
                      <w:rPr>
                        <w:rFonts w:ascii="Cambria Math" w:hAnsi="Cambria Math" w:cs="Arial"/>
                        <w:color w:val="000000"/>
                        <w:sz w:val="22"/>
                        <w:szCs w:val="22"/>
                      </w:rPr>
                      <m:t>-</m:t>
                    </m:r>
                  </w:ins>
                  <m:f>
                    <m:fPr>
                      <m:ctrlPr>
                        <w:ins w:id="1001" w:author="Kerry Ann Samerotte" w:date="2018-08-09T10:13:00Z">
                          <w:rPr>
                            <w:rFonts w:ascii="Cambria Math" w:hAnsi="Cambria Math" w:cs="Arial"/>
                            <w:i/>
                            <w:color w:val="000000"/>
                            <w:sz w:val="22"/>
                            <w:szCs w:val="22"/>
                          </w:rPr>
                        </w:ins>
                      </m:ctrlPr>
                    </m:fPr>
                    <m:num>
                      <m:nary>
                        <m:naryPr>
                          <m:chr m:val="∑"/>
                          <m:ctrlPr>
                            <w:ins w:id="1002" w:author="Kerry Ann Samerotte" w:date="2018-08-09T10:13:00Z">
                              <w:rPr>
                                <w:rFonts w:ascii="Cambria Math" w:hAnsi="Cambria Math" w:cs="Arial"/>
                                <w:i/>
                                <w:color w:val="000000"/>
                                <w:sz w:val="22"/>
                                <w:szCs w:val="22"/>
                              </w:rPr>
                            </w:ins>
                          </m:ctrlPr>
                        </m:naryPr>
                        <m:sub>
                          <w:ins w:id="1003" w:author="Kerry Ann Samerotte" w:date="2018-08-09T10:13:00Z">
                            <m:r>
                              <w:rPr>
                                <w:rFonts w:ascii="Cambria Math" w:hAnsi="Cambria Math" w:cs="Arial"/>
                                <w:color w:val="000000"/>
                                <w:sz w:val="22"/>
                                <w:szCs w:val="22"/>
                              </w:rPr>
                              <m:t>i=1</m:t>
                            </m:r>
                          </w:ins>
                        </m:sub>
                        <m:sup>
                          <w:ins w:id="1004" w:author="Kerry Ann Samerotte" w:date="2018-08-09T10:13:00Z">
                            <m:r>
                              <w:rPr>
                                <w:rFonts w:ascii="Cambria Math" w:hAnsi="Cambria Math" w:cs="Arial"/>
                                <w:color w:val="000000"/>
                                <w:sz w:val="22"/>
                                <w:szCs w:val="22"/>
                              </w:rPr>
                              <m:t>D</m:t>
                            </m:r>
                          </w:ins>
                        </m:sup>
                        <m:e>
                          <m:sSup>
                            <m:sSupPr>
                              <m:ctrlPr>
                                <w:ins w:id="1005" w:author="Kerry Ann Samerotte" w:date="2018-08-09T10:13:00Z">
                                  <w:rPr>
                                    <w:rFonts w:ascii="Cambria Math" w:hAnsi="Cambria Math" w:cs="Arial"/>
                                    <w:i/>
                                    <w:color w:val="000000"/>
                                    <w:sz w:val="22"/>
                                    <w:szCs w:val="22"/>
                                  </w:rPr>
                                </w:ins>
                              </m:ctrlPr>
                            </m:sSupPr>
                            <m:e>
                              <m:d>
                                <m:dPr>
                                  <m:ctrlPr>
                                    <w:ins w:id="1006" w:author="Kerry Ann Samerotte" w:date="2018-08-09T10:13:00Z">
                                      <w:rPr>
                                        <w:rFonts w:ascii="Cambria Math" w:hAnsi="Cambria Math" w:cs="Arial"/>
                                        <w:i/>
                                        <w:color w:val="000000"/>
                                        <w:sz w:val="22"/>
                                        <w:szCs w:val="22"/>
                                      </w:rPr>
                                    </w:ins>
                                  </m:ctrlPr>
                                </m:dPr>
                                <m:e>
                                  <m:sSub>
                                    <m:sSubPr>
                                      <m:ctrlPr>
                                        <w:ins w:id="1007" w:author="Kerry Ann Samerotte" w:date="2018-08-09T10:13:00Z">
                                          <w:rPr>
                                            <w:rFonts w:ascii="Cambria Math" w:hAnsi="Cambria Math" w:cs="Arial"/>
                                            <w:i/>
                                            <w:color w:val="000000"/>
                                            <w:sz w:val="22"/>
                                            <w:szCs w:val="22"/>
                                          </w:rPr>
                                        </w:ins>
                                      </m:ctrlPr>
                                    </m:sSubPr>
                                    <m:e>
                                      <w:ins w:id="1008" w:author="Kerry Ann Samerotte" w:date="2018-08-09T10:13:00Z">
                                        <m:r>
                                          <w:rPr>
                                            <w:rFonts w:ascii="Cambria Math" w:hAnsi="Cambria Math" w:cs="Arial"/>
                                            <w:color w:val="000000"/>
                                            <w:sz w:val="22"/>
                                            <w:szCs w:val="22"/>
                                          </w:rPr>
                                          <m:t>x</m:t>
                                        </m:r>
                                      </w:ins>
                                    </m:e>
                                    <m:sub>
                                      <w:ins w:id="1009" w:author="Kerry Ann Samerotte" w:date="2018-08-09T10:13:00Z">
                                        <m:r>
                                          <w:rPr>
                                            <w:rFonts w:ascii="Cambria Math" w:hAnsi="Cambria Math" w:cs="Arial"/>
                                            <w:color w:val="000000"/>
                                            <w:sz w:val="22"/>
                                            <w:szCs w:val="22"/>
                                          </w:rPr>
                                          <m:t>ij</m:t>
                                        </m:r>
                                      </w:ins>
                                    </m:sub>
                                  </m:sSub>
                                  <w:ins w:id="1010" w:author="Kerry Ann Samerotte" w:date="2018-08-09T10:13:00Z">
                                    <m:r>
                                      <w:rPr>
                                        <w:rFonts w:ascii="Cambria Math" w:hAnsi="Cambria Math" w:cs="Arial"/>
                                        <w:color w:val="000000"/>
                                        <w:sz w:val="22"/>
                                        <w:szCs w:val="22"/>
                                      </w:rPr>
                                      <m:t>-</m:t>
                                    </m:r>
                                  </w:ins>
                                  <m:sSub>
                                    <m:sSubPr>
                                      <m:ctrlPr>
                                        <w:ins w:id="1011" w:author="Kerry Ann Samerotte" w:date="2018-08-09T10:13:00Z">
                                          <w:rPr>
                                            <w:rFonts w:ascii="Cambria Math" w:hAnsi="Cambria Math" w:cs="Arial"/>
                                            <w:i/>
                                            <w:color w:val="000000"/>
                                            <w:sz w:val="22"/>
                                            <w:szCs w:val="22"/>
                                          </w:rPr>
                                        </w:ins>
                                      </m:ctrlPr>
                                    </m:sSubPr>
                                    <m:e>
                                      <w:ins w:id="1012" w:author="Kerry Ann Samerotte" w:date="2018-08-09T10:13:00Z">
                                        <m:r>
                                          <w:rPr>
                                            <w:rFonts w:ascii="Cambria Math" w:hAnsi="Cambria Math" w:cs="Arial"/>
                                            <w:color w:val="000000"/>
                                            <w:sz w:val="22"/>
                                            <w:szCs w:val="22"/>
                                          </w:rPr>
                                          <m:t>o</m:t>
                                        </m:r>
                                      </w:ins>
                                    </m:e>
                                    <m:sub>
                                      <w:ins w:id="1013" w:author="Kerry Ann Samerotte" w:date="2018-08-09T10:13:00Z">
                                        <m:r>
                                          <w:rPr>
                                            <w:rFonts w:ascii="Cambria Math" w:hAnsi="Cambria Math" w:cs="Arial"/>
                                            <w:color w:val="000000"/>
                                            <w:sz w:val="22"/>
                                            <w:szCs w:val="22"/>
                                          </w:rPr>
                                          <m:t>ik</m:t>
                                        </m:r>
                                      </w:ins>
                                    </m:sub>
                                  </m:sSub>
                                </m:e>
                              </m:d>
                            </m:e>
                            <m:sup>
                              <w:ins w:id="1014" w:author="Kerry Ann Samerotte" w:date="2018-08-09T10:13:00Z">
                                <m:r>
                                  <w:rPr>
                                    <w:rFonts w:ascii="Cambria Math" w:hAnsi="Cambria Math" w:cs="Arial"/>
                                    <w:color w:val="000000"/>
                                    <w:sz w:val="22"/>
                                    <w:szCs w:val="22"/>
                                  </w:rPr>
                                  <m:t>2</m:t>
                                </m:r>
                              </w:ins>
                            </m:sup>
                          </m:sSup>
                        </m:e>
                      </m:nary>
                    </m:num>
                    <m:den>
                      <w:ins w:id="1015" w:author="Kerry Ann Samerotte" w:date="2018-08-09T10:13:00Z">
                        <m:r>
                          <w:rPr>
                            <w:rFonts w:ascii="Cambria Math" w:hAnsi="Cambria Math" w:cs="Arial"/>
                            <w:color w:val="000000"/>
                            <w:sz w:val="22"/>
                            <w:szCs w:val="22"/>
                          </w:rPr>
                          <m:t>2</m:t>
                        </m:r>
                      </w:ins>
                      <m:sSubSup>
                        <m:sSubSupPr>
                          <m:ctrlPr>
                            <w:ins w:id="1016" w:author="Kerry Ann Samerotte" w:date="2018-08-09T10:13:00Z">
                              <w:rPr>
                                <w:rFonts w:ascii="Cambria Math" w:hAnsi="Cambria Math" w:cs="Arial"/>
                                <w:i/>
                                <w:color w:val="000000"/>
                                <w:sz w:val="22"/>
                                <w:szCs w:val="22"/>
                              </w:rPr>
                            </w:ins>
                          </m:ctrlPr>
                        </m:sSubSupPr>
                        <m:e>
                          <w:ins w:id="1017" w:author="Kerry Ann Samerotte" w:date="2018-08-09T10:13:00Z">
                            <m:r>
                              <w:rPr>
                                <w:rFonts w:ascii="Cambria Math" w:hAnsi="Cambria Math" w:cs="Arial"/>
                                <w:color w:val="000000"/>
                                <w:sz w:val="22"/>
                                <w:szCs w:val="22"/>
                              </w:rPr>
                              <m:t>σ</m:t>
                            </m:r>
                          </w:ins>
                        </m:e>
                        <m:sub>
                          <w:ins w:id="1018" w:author="Kerry Ann Samerotte" w:date="2018-08-09T10:13:00Z">
                            <m:r>
                              <w:rPr>
                                <w:rFonts w:ascii="Cambria Math" w:hAnsi="Cambria Math" w:cs="Arial"/>
                                <w:color w:val="000000"/>
                                <w:sz w:val="22"/>
                                <w:szCs w:val="22"/>
                              </w:rPr>
                              <m:t>k</m:t>
                            </m:r>
                          </w:ins>
                        </m:sub>
                        <m:sup>
                          <w:ins w:id="1019" w:author="Kerry Ann Samerotte" w:date="2018-08-09T10:13:00Z">
                            <m:r>
                              <w:rPr>
                                <w:rFonts w:ascii="Cambria Math" w:hAnsi="Cambria Math" w:cs="Arial"/>
                                <w:color w:val="000000"/>
                                <w:sz w:val="22"/>
                                <w:szCs w:val="22"/>
                              </w:rPr>
                              <m:t>2</m:t>
                            </m:r>
                          </w:ins>
                        </m:sup>
                      </m:sSubSup>
                    </m:den>
                  </m:f>
                </m:e>
              </m:d>
            </m:e>
          </m:func>
          <w:commentRangeEnd w:id="996"/>
          <w:ins w:id="1020" w:author="Kerry Ann Samerotte" w:date="2018-08-09T10:13:00Z">
            <m:r>
              <m:rPr>
                <m:sty m:val="p"/>
              </m:rPr>
              <w:rPr>
                <w:rStyle w:val="CommentReference"/>
              </w:rPr>
              <w:commentReference w:id="996"/>
            </m:r>
          </w:ins>
        </m:oMath>
      </m:oMathPara>
    </w:p>
    <w:p w14:paraId="21D9B7A3" w14:textId="77777777" w:rsidR="00240204" w:rsidRDefault="00240204" w:rsidP="00240204">
      <w:pPr>
        <w:widowControl w:val="0"/>
        <w:autoSpaceDE w:val="0"/>
        <w:autoSpaceDN w:val="0"/>
        <w:adjustRightInd w:val="0"/>
        <w:spacing w:after="240" w:line="288" w:lineRule="auto"/>
        <w:rPr>
          <w:ins w:id="1021" w:author="Kerry Ann Samerotte" w:date="2018-08-09T10:13:00Z"/>
          <w:rFonts w:ascii="Arial" w:hAnsi="Arial" w:cs="Arial"/>
          <w:color w:val="000000"/>
          <w:sz w:val="22"/>
          <w:szCs w:val="22"/>
        </w:rPr>
      </w:pPr>
      <w:ins w:id="1022" w:author="Kerry Ann Samerotte" w:date="2018-08-09T10:13:00Z">
        <w:r>
          <w:rPr>
            <w:rFonts w:ascii="Arial" w:hAnsi="Arial" w:cs="Arial"/>
            <w:color w:val="000000"/>
            <w:sz w:val="22"/>
            <w:szCs w:val="22"/>
          </w:rPr>
          <w:t xml:space="preserve">where </w:t>
        </w:r>
        <m:oMath>
          <m:sSub>
            <m:sSubPr>
              <m:ctrlPr>
                <w:rPr>
                  <w:rFonts w:ascii="Cambria Math" w:hAnsi="Cambria Math" w:cs="Arial"/>
                  <w:i/>
                  <w:color w:val="000000"/>
                  <w:sz w:val="22"/>
                  <w:szCs w:val="22"/>
                </w:rPr>
              </m:ctrlPr>
            </m:sSubPr>
            <m:e>
              <m:r>
                <w:rPr>
                  <w:rFonts w:ascii="Cambria Math" w:hAnsi="Cambria Math" w:cs="Arial"/>
                  <w:color w:val="000000"/>
                  <w:sz w:val="22"/>
                  <w:szCs w:val="22"/>
                </w:rPr>
                <m:t>h</m:t>
              </m:r>
            </m:e>
            <m:sub>
              <m:r>
                <w:rPr>
                  <w:rFonts w:ascii="Cambria Math" w:hAnsi="Cambria Math" w:cs="Arial"/>
                  <w:color w:val="000000"/>
                  <w:sz w:val="22"/>
                  <w:szCs w:val="22"/>
                </w:rPr>
                <m:t>k</m:t>
              </m:r>
            </m:sub>
          </m:sSub>
        </m:oMath>
        <w:r>
          <w:rPr>
            <w:rFonts w:ascii="Arial" w:hAnsi="Arial" w:cs="Arial"/>
            <w:color w:val="000000"/>
            <w:sz w:val="22"/>
            <w:szCs w:val="22"/>
          </w:rPr>
          <w:t xml:space="preserve"> is the height, </w:t>
        </w:r>
        <m:oMath>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r>
            <w:rPr>
              <w:rFonts w:ascii="Cambria Math" w:hAnsi="Cambria Math" w:cs="Arial"/>
              <w:color w:val="000000"/>
              <w:sz w:val="22"/>
              <w:szCs w:val="22"/>
            </w:rPr>
            <m:t xml:space="preserve"> </m:t>
          </m:r>
        </m:oMath>
        <w:r>
          <w:rPr>
            <w:rFonts w:ascii="Arial" w:hAnsi="Arial" w:cs="Arial"/>
            <w:color w:val="000000"/>
            <w:sz w:val="22"/>
            <w:szCs w:val="22"/>
          </w:rPr>
          <w:t xml:space="preserve">is the variance, </w:t>
        </w:r>
        <m:oMath>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 xml:space="preserve"> </m:t>
          </m:r>
        </m:oMath>
        <w:r>
          <w:rPr>
            <w:rFonts w:ascii="Arial" w:hAnsi="Arial" w:cs="Arial"/>
            <w:color w:val="000000"/>
            <w:sz w:val="22"/>
            <w:szCs w:val="22"/>
          </w:rPr>
          <w:t>represents the</w:t>
        </w:r>
        <m:oMath>
          <m:r>
            <w:rPr>
              <w:rFonts w:ascii="Cambria Math" w:hAnsi="Cambria Math" w:cs="Arial"/>
              <w:color w:val="000000"/>
              <w:sz w:val="22"/>
              <w:szCs w:val="22"/>
            </w:rPr>
            <m:t xml:space="preserve"> i</m:t>
          </m:r>
        </m:oMath>
        <w:r>
          <w:rPr>
            <w:rFonts w:ascii="Arial" w:eastAsiaTheme="minorEastAsia" w:hAnsi="Arial" w:cs="Arial"/>
            <w:color w:val="000000"/>
            <w:sz w:val="22"/>
            <w:szCs w:val="22"/>
          </w:rPr>
          <w:t>th</w:t>
        </w:r>
        <w:r>
          <w:rPr>
            <w:rFonts w:ascii="Arial" w:hAnsi="Arial" w:cs="Arial"/>
            <w:color w:val="000000"/>
            <w:sz w:val="22"/>
            <w:szCs w:val="22"/>
          </w:rPr>
          <w:t xml:space="preserve"> coordinate of the</w:t>
        </w:r>
        <m:oMath>
          <m:r>
            <w:rPr>
              <w:rFonts w:ascii="Cambria Math" w:hAnsi="Cambria Math" w:cs="Arial"/>
              <w:color w:val="000000"/>
              <w:sz w:val="22"/>
              <w:szCs w:val="22"/>
            </w:rPr>
            <m:t xml:space="preserve"> j</m:t>
          </m:r>
        </m:oMath>
        <w:r>
          <w:rPr>
            <w:rFonts w:ascii="Arial" w:eastAsiaTheme="minorEastAsia" w:hAnsi="Arial" w:cs="Arial"/>
            <w:color w:val="000000"/>
            <w:sz w:val="22"/>
            <w:szCs w:val="22"/>
          </w:rPr>
          <w:t>th</w:t>
        </w:r>
        <w:r>
          <w:rPr>
            <w:rFonts w:ascii="Arial" w:hAnsi="Arial" w:cs="Arial"/>
            <w:color w:val="000000"/>
            <w:sz w:val="22"/>
            <w:szCs w:val="22"/>
          </w:rPr>
          <w:t xml:space="preserve"> mutant, </w:t>
        </w:r>
        <m:oMath>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r>
            <w:rPr>
              <w:rFonts w:ascii="Cambria Math" w:hAnsi="Cambria Math" w:cs="Arial"/>
              <w:color w:val="000000"/>
              <w:sz w:val="22"/>
              <w:szCs w:val="22"/>
            </w:rPr>
            <m:t xml:space="preserve"> </m:t>
          </m:r>
        </m:oMath>
        <w:r>
          <w:rPr>
            <w:rFonts w:ascii="Arial" w:hAnsi="Arial" w:cs="Arial"/>
            <w:color w:val="000000"/>
            <w:sz w:val="22"/>
            <w:szCs w:val="22"/>
          </w:rPr>
          <w:t xml:space="preserve">represents the </w:t>
        </w:r>
        <m:oMath>
          <m:r>
            <w:rPr>
              <w:rFonts w:ascii="Cambria Math" w:hAnsi="Cambria Math" w:cs="Arial"/>
              <w:color w:val="000000"/>
              <w:sz w:val="22"/>
              <w:szCs w:val="22"/>
            </w:rPr>
            <m:t>i</m:t>
          </m:r>
        </m:oMath>
        <w:r>
          <w:rPr>
            <w:rFonts w:ascii="Arial" w:eastAsiaTheme="minorEastAsia" w:hAnsi="Arial" w:cs="Arial"/>
            <w:color w:val="000000"/>
            <w:sz w:val="22"/>
            <w:szCs w:val="22"/>
          </w:rPr>
          <w:t>th</w:t>
        </w:r>
        <w:r>
          <w:rPr>
            <w:rFonts w:ascii="Arial" w:hAnsi="Arial" w:cs="Arial"/>
            <w:color w:val="000000"/>
            <w:sz w:val="22"/>
            <w:szCs w:val="22"/>
          </w:rPr>
          <w:t xml:space="preserve"> coordinate of the </w:t>
        </w:r>
        <m:oMath>
          <m:r>
            <w:rPr>
              <w:rFonts w:ascii="Cambria Math" w:hAnsi="Cambria Math" w:cs="Arial"/>
              <w:color w:val="000000"/>
              <w:sz w:val="22"/>
              <w:szCs w:val="22"/>
            </w:rPr>
            <m:t>k</m:t>
          </m:r>
        </m:oMath>
        <w:r>
          <w:rPr>
            <w:rFonts w:ascii="Arial" w:eastAsiaTheme="minorEastAsia" w:hAnsi="Arial" w:cs="Arial"/>
            <w:color w:val="000000"/>
            <w:sz w:val="22"/>
            <w:szCs w:val="22"/>
          </w:rPr>
          <w:t>th</w:t>
        </w:r>
        <w:r>
          <w:rPr>
            <w:rFonts w:ascii="Arial" w:hAnsi="Arial" w:cs="Arial"/>
            <w:color w:val="000000"/>
            <w:sz w:val="22"/>
            <w:szCs w:val="22"/>
          </w:rPr>
          <w:t xml:space="preserve"> optimum.   This function is typically assumed for many investigations of Fisher’s model </w:t>
        </w:r>
        <w:r w:rsidRPr="002E175D">
          <w:rPr>
            <w:rFonts w:ascii="Arial" w:hAnsi="Arial" w:cs="Arial"/>
            <w:color w:val="FF0000"/>
            <w:sz w:val="22"/>
            <w:szCs w:val="22"/>
          </w:rPr>
          <w:t xml:space="preserve">[cite a bunch] </w:t>
        </w:r>
        <w:r>
          <w:rPr>
            <w:rFonts w:ascii="Arial" w:hAnsi="Arial" w:cs="Arial"/>
            <w:color w:val="000000"/>
            <w:sz w:val="22"/>
            <w:szCs w:val="22"/>
          </w:rPr>
          <w:t>due to analytical tractability. Because we are interested in detecting the relevant phenotypic differences that lead to differences in fitness, a relevant fitness function must have the property that traits with no differences between organisms cannot factor into the relative fitness differences between these organisms.</w:t>
        </w:r>
        <w:commentRangeStart w:id="1023"/>
        <w:r>
          <w:rPr>
            <w:rFonts w:ascii="Arial" w:hAnsi="Arial" w:cs="Arial"/>
            <w:color w:val="000000"/>
            <w:sz w:val="22"/>
            <w:szCs w:val="22"/>
          </w:rPr>
          <w:t xml:space="preserve"> An exponential function of squared distance (of which the Gaussian is) is only class of functions with this property (see SI).</w:t>
        </w:r>
        <w:commentRangeEnd w:id="1023"/>
        <w:r>
          <w:rPr>
            <w:rStyle w:val="CommentReference"/>
          </w:rPr>
          <w:commentReference w:id="1023"/>
        </w:r>
      </w:ins>
    </w:p>
    <w:p w14:paraId="3866A97A" w14:textId="77777777" w:rsidR="00240204" w:rsidRPr="00FA0A22" w:rsidRDefault="00240204" w:rsidP="00240204">
      <w:pPr>
        <w:widowControl w:val="0"/>
        <w:autoSpaceDE w:val="0"/>
        <w:autoSpaceDN w:val="0"/>
        <w:adjustRightInd w:val="0"/>
        <w:spacing w:after="240" w:line="288" w:lineRule="auto"/>
        <w:rPr>
          <w:ins w:id="1024" w:author="Kerry Ann Samerotte" w:date="2018-08-09T10:13:00Z"/>
          <w:rFonts w:ascii="Arial" w:hAnsi="Arial" w:cs="Arial"/>
          <w:color w:val="000000"/>
          <w:sz w:val="22"/>
          <w:szCs w:val="22"/>
        </w:rPr>
      </w:pPr>
      <w:ins w:id="1025" w:author="Kerry Ann Samerotte" w:date="2018-08-09T10:13:00Z">
        <w:r>
          <w:rPr>
            <w:rFonts w:ascii="Arial" w:hAnsi="Arial" w:cs="Arial"/>
            <w:color w:val="000000"/>
            <w:sz w:val="22"/>
            <w:szCs w:val="22"/>
          </w:rPr>
          <w:t xml:space="preserve">Our model makes several assumptions about phenotype space and fitness in phenotype space. The main key assumption is that of subtle environmental perturbations – more specifically, this assumption assumes that mutants have a fixed location in phenotype space (we ignore any environmental contribution to phenotype) and </w:t>
        </w:r>
        <m:oMath>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oMath>
        <w:r>
          <w:rPr>
            <w:rFonts w:ascii="Arial" w:hAnsi="Arial" w:cs="Arial"/>
            <w:color w:val="000000"/>
            <w:sz w:val="22"/>
            <w:szCs w:val="22"/>
          </w:rPr>
          <w:t xml:space="preserve"> is constant across environmental condition and dimension (</w:t>
        </w:r>
        <w:commentRangeStart w:id="1026"/>
        <w:r>
          <w:rPr>
            <w:rFonts w:ascii="Arial" w:hAnsi="Arial" w:cs="Arial"/>
            <w:color w:val="000000"/>
            <w:sz w:val="22"/>
            <w:szCs w:val="22"/>
          </w:rPr>
          <w:t xml:space="preserve">ignoring any specific, correlated effect of phenotypes </w:t>
        </w:r>
        <w:commentRangeEnd w:id="1026"/>
        <w:r>
          <w:rPr>
            <w:rStyle w:val="CommentReference"/>
          </w:rPr>
          <w:commentReference w:id="1026"/>
        </w:r>
        <w:r>
          <w:rPr>
            <w:rFonts w:ascii="Arial" w:hAnsi="Arial" w:cs="Arial"/>
            <w:color w:val="000000"/>
            <w:sz w:val="22"/>
            <w:szCs w:val="22"/>
          </w:rPr>
          <w:t xml:space="preserve">on fitness in </w:t>
        </w:r>
        <w:commentRangeStart w:id="1027"/>
        <w:r>
          <w:rPr>
            <w:rFonts w:ascii="Arial" w:hAnsi="Arial" w:cs="Arial"/>
            <w:color w:val="000000"/>
            <w:sz w:val="22"/>
            <w:szCs w:val="22"/>
          </w:rPr>
          <w:t>a given environment).</w:t>
        </w:r>
        <w:commentRangeEnd w:id="1027"/>
        <w:r>
          <w:rPr>
            <w:rStyle w:val="CommentReference"/>
          </w:rPr>
          <w:commentReference w:id="1027"/>
        </w:r>
      </w:ins>
    </w:p>
    <w:p w14:paraId="55808F2D" w14:textId="77777777" w:rsidR="00240204" w:rsidRPr="00D03ABE" w:rsidRDefault="00240204" w:rsidP="00240204">
      <w:pPr>
        <w:widowControl w:val="0"/>
        <w:tabs>
          <w:tab w:val="left" w:pos="2691"/>
        </w:tabs>
        <w:autoSpaceDE w:val="0"/>
        <w:autoSpaceDN w:val="0"/>
        <w:adjustRightInd w:val="0"/>
        <w:spacing w:after="240" w:line="288" w:lineRule="auto"/>
        <w:rPr>
          <w:ins w:id="1028" w:author="Kerry Ann Samerotte" w:date="2018-08-09T10:13:00Z"/>
          <w:rFonts w:ascii="Arial" w:hAnsi="Arial" w:cs="Arial"/>
          <w:i/>
          <w:color w:val="000000"/>
          <w:sz w:val="22"/>
          <w:szCs w:val="22"/>
        </w:rPr>
      </w:pPr>
      <w:ins w:id="1029" w:author="Kerry Ann Samerotte" w:date="2018-08-09T10:13:00Z">
        <w:r w:rsidRPr="00D03ABE">
          <w:rPr>
            <w:rFonts w:ascii="Arial" w:hAnsi="Arial" w:cs="Arial"/>
            <w:i/>
            <w:color w:val="000000"/>
            <w:sz w:val="22"/>
            <w:szCs w:val="22"/>
          </w:rPr>
          <w:lastRenderedPageBreak/>
          <w:t>Simulation Methods</w:t>
        </w:r>
        <w:r>
          <w:rPr>
            <w:rFonts w:ascii="Arial" w:hAnsi="Arial" w:cs="Arial"/>
            <w:i/>
            <w:color w:val="000000"/>
            <w:sz w:val="22"/>
            <w:szCs w:val="22"/>
          </w:rPr>
          <w:tab/>
        </w:r>
      </w:ins>
    </w:p>
    <w:p w14:paraId="400193BB" w14:textId="77777777" w:rsidR="00240204" w:rsidRDefault="00240204" w:rsidP="00240204">
      <w:pPr>
        <w:widowControl w:val="0"/>
        <w:autoSpaceDE w:val="0"/>
        <w:autoSpaceDN w:val="0"/>
        <w:adjustRightInd w:val="0"/>
        <w:spacing w:after="240" w:line="288" w:lineRule="auto"/>
        <w:rPr>
          <w:ins w:id="1030" w:author="Kerry Ann Samerotte" w:date="2018-08-09T10:13:00Z"/>
          <w:rFonts w:ascii="Arial" w:hAnsi="Arial" w:cs="Arial"/>
          <w:color w:val="000000"/>
          <w:sz w:val="22"/>
          <w:szCs w:val="22"/>
        </w:rPr>
      </w:pPr>
      <w:ins w:id="1031" w:author="Kerry Ann Samerotte" w:date="2018-08-09T10:13:00Z">
        <w:r>
          <w:rPr>
            <w:rFonts w:ascii="Helvetica Neue" w:hAnsi="Helvetica Neue" w:cs="Helvetica Neue"/>
            <w:color w:val="000000"/>
            <w:sz w:val="22"/>
            <w:szCs w:val="22"/>
          </w:rPr>
          <w:t>T</w:t>
        </w:r>
        <w:r>
          <w:rPr>
            <w:rFonts w:ascii="Arial" w:hAnsi="Arial" w:cs="Arial"/>
            <w:color w:val="000000"/>
            <w:sz w:val="22"/>
            <w:szCs w:val="22"/>
          </w:rPr>
          <w:t xml:space="preserve">o test our method for estimating the phenotypic space from fitness data, we perform a simulation study. First, we simulate </w:t>
        </w:r>
        <w:commentRangeStart w:id="1032"/>
        <w:r>
          <w:rPr>
            <w:rFonts w:ascii="Arial" w:hAnsi="Arial" w:cs="Arial"/>
            <w:color w:val="000000"/>
            <w:sz w:val="22"/>
            <w:szCs w:val="22"/>
          </w:rPr>
          <w:t xml:space="preserve">data that fits our phenotypic model </w:t>
        </w:r>
        <w:commentRangeEnd w:id="1032"/>
        <w:r>
          <w:rPr>
            <w:rStyle w:val="CommentReference"/>
          </w:rPr>
          <w:commentReference w:id="1032"/>
        </w:r>
        <w:r>
          <w:rPr>
            <w:rFonts w:ascii="Arial" w:hAnsi="Arial" w:cs="Arial"/>
            <w:color w:val="000000"/>
            <w:sz w:val="22"/>
            <w:szCs w:val="22"/>
          </w:rPr>
          <w:t xml:space="preserve">and then feed the corresponding data into our method to infer the phenotype space and number of fitness-relevant phenotypes. For simplicity and consistency with previous literature, we start with a Gaussian function of distance. </w:t>
        </w:r>
      </w:ins>
    </w:p>
    <w:p w14:paraId="178D335E" w14:textId="77777777" w:rsidR="00240204" w:rsidRPr="00A30856" w:rsidRDefault="00240204" w:rsidP="00240204">
      <w:pPr>
        <w:widowControl w:val="0"/>
        <w:autoSpaceDE w:val="0"/>
        <w:autoSpaceDN w:val="0"/>
        <w:adjustRightInd w:val="0"/>
        <w:spacing w:after="240" w:line="288" w:lineRule="auto"/>
        <w:rPr>
          <w:ins w:id="1033" w:author="Kerry Ann Samerotte" w:date="2018-08-09T10:13:00Z"/>
          <w:rFonts w:ascii="Arial" w:hAnsi="Arial" w:cs="Arial"/>
          <w:color w:val="000000"/>
          <w:sz w:val="22"/>
          <w:szCs w:val="22"/>
        </w:rPr>
      </w:pPr>
      <w:ins w:id="1034" w:author="Kerry Ann Samerotte" w:date="2018-08-09T10:13:00Z">
        <w:r>
          <w:rPr>
            <w:rFonts w:ascii="Arial" w:hAnsi="Arial" w:cs="Arial"/>
            <w:color w:val="000000"/>
            <w:sz w:val="22"/>
            <w:szCs w:val="22"/>
          </w:rPr>
          <w:t xml:space="preserve">We use simulated data to test our method for estimating phenotype space from fitness data. First, we simulate data that fits our phenotypic model and feed this data into our method to infer the phenotype space. To do this, we use two independent simulation techniques. The first simulation technique is a classical Fisher’s Geometric Model simulation: an ancestor’s location is randomly selected in </w:t>
        </w:r>
        <w:r>
          <w:rPr>
            <w:rFonts w:ascii="Arial" w:hAnsi="Arial" w:cs="Arial"/>
            <w:i/>
            <w:color w:val="000000"/>
            <w:sz w:val="22"/>
            <w:szCs w:val="22"/>
          </w:rPr>
          <w:t>D</w:t>
        </w:r>
        <w:r>
          <w:rPr>
            <w:rFonts w:ascii="Arial" w:hAnsi="Arial" w:cs="Arial"/>
            <w:color w:val="000000"/>
            <w:sz w:val="22"/>
            <w:szCs w:val="22"/>
          </w:rPr>
          <w:t xml:space="preserve">-dimensional space. Mutations are generated according to a multivariate normal distribution, centered at the ancestor with </w:t>
        </w:r>
        <w:commentRangeStart w:id="1035"/>
        <w:r>
          <w:rPr>
            <w:rFonts w:ascii="Arial" w:hAnsi="Arial" w:cs="Arial"/>
            <w:color w:val="000000"/>
            <w:sz w:val="22"/>
            <w:szCs w:val="22"/>
          </w:rPr>
          <w:t>covariance</w:t>
        </w:r>
        <w:commentRangeEnd w:id="1035"/>
        <w:r>
          <w:rPr>
            <w:rStyle w:val="CommentReference"/>
          </w:rPr>
          <w:commentReference w:id="1035"/>
        </w:r>
        <w:r>
          <w:rPr>
            <w:rFonts w:ascii="Arial" w:hAnsi="Arial" w:cs="Arial"/>
            <w:color w:val="000000"/>
            <w:sz w:val="22"/>
            <w:szCs w:val="22"/>
          </w:rPr>
          <w:t xml:space="preserve"> matrix </w:t>
        </w:r>
        <m:oMath>
          <m:r>
            <w:rPr>
              <w:rFonts w:ascii="Cambria Math" w:hAnsi="Cambria Math" w:cs="Arial"/>
              <w:color w:val="000000"/>
              <w:sz w:val="22"/>
              <w:szCs w:val="22"/>
            </w:rPr>
            <m:t>Σ</m:t>
          </m:r>
        </m:oMath>
        <w:r>
          <w:rPr>
            <w:rFonts w:ascii="Arial" w:hAnsi="Arial" w:cs="Arial"/>
            <w:color w:val="000000"/>
            <w:sz w:val="22"/>
            <w:szCs w:val="22"/>
          </w:rPr>
          <w:t xml:space="preserve">. Locations of optima are uniformly sampled from </w:t>
        </w:r>
        <w:commentRangeStart w:id="1036"/>
        <w:r>
          <w:rPr>
            <w:rFonts w:ascii="Arial" w:hAnsi="Arial" w:cs="Arial"/>
            <w:color w:val="000000"/>
            <w:sz w:val="22"/>
            <w:szCs w:val="22"/>
          </w:rPr>
          <w:t xml:space="preserve">the </w:t>
        </w:r>
        <w:r>
          <w:rPr>
            <w:rFonts w:ascii="Arial" w:hAnsi="Arial" w:cs="Arial"/>
            <w:i/>
            <w:color w:val="000000"/>
            <w:sz w:val="22"/>
            <w:szCs w:val="22"/>
          </w:rPr>
          <w:t>D</w:t>
        </w:r>
        <w:r>
          <w:rPr>
            <w:rFonts w:ascii="Arial" w:hAnsi="Arial" w:cs="Arial"/>
            <w:color w:val="000000"/>
            <w:sz w:val="22"/>
            <w:szCs w:val="22"/>
          </w:rPr>
          <w:t xml:space="preserve">-ball </w:t>
        </w:r>
        <w:commentRangeEnd w:id="1036"/>
        <w:r>
          <w:rPr>
            <w:rStyle w:val="CommentReference"/>
          </w:rPr>
          <w:commentReference w:id="1036"/>
        </w:r>
        <w:r>
          <w:rPr>
            <w:rFonts w:ascii="Arial" w:hAnsi="Arial" w:cs="Arial"/>
            <w:color w:val="000000"/>
            <w:sz w:val="22"/>
            <w:szCs w:val="22"/>
          </w:rPr>
          <w:t xml:space="preserve">with radius </w:t>
        </w:r>
        <w:r>
          <w:rPr>
            <w:rFonts w:ascii="Arial" w:hAnsi="Arial" w:cs="Arial"/>
            <w:i/>
            <w:color w:val="000000"/>
            <w:sz w:val="22"/>
            <w:szCs w:val="22"/>
          </w:rPr>
          <w:t>r</w:t>
        </w:r>
        <w:r>
          <w:rPr>
            <w:rFonts w:ascii="Arial" w:hAnsi="Arial" w:cs="Arial"/>
            <w:color w:val="000000"/>
            <w:sz w:val="22"/>
            <w:szCs w:val="22"/>
          </w:rPr>
          <w:t xml:space="preserve">. </w:t>
        </w:r>
        <w:commentRangeStart w:id="1037"/>
        <w:r>
          <w:rPr>
            <w:rFonts w:ascii="Arial" w:hAnsi="Arial" w:cs="Arial"/>
            <w:color w:val="000000"/>
            <w:sz w:val="22"/>
            <w:szCs w:val="22"/>
          </w:rPr>
          <w:t xml:space="preserve">Relative fitness </w:t>
        </w:r>
        <w:commentRangeEnd w:id="1037"/>
        <w:r>
          <w:rPr>
            <w:rStyle w:val="CommentReference"/>
          </w:rPr>
          <w:commentReference w:id="1037"/>
        </w:r>
        <w:r>
          <w:rPr>
            <w:rFonts w:ascii="Arial" w:hAnsi="Arial" w:cs="Arial"/>
            <w:color w:val="000000"/>
            <w:sz w:val="22"/>
            <w:szCs w:val="22"/>
          </w:rPr>
          <w:t>for each mutant in each condition is calculated according to a Gaussian function, centered at the optimum with selection in each dimension according to covariance matrix</w:t>
        </w:r>
        <w:r>
          <w:rPr>
            <w:rFonts w:ascii="Arial" w:hAnsi="Arial" w:cs="Arial"/>
            <w:i/>
            <w:color w:val="000000"/>
            <w:sz w:val="22"/>
            <w:szCs w:val="22"/>
          </w:rPr>
          <w:t xml:space="preserve"> </w:t>
        </w:r>
        <m:oMath>
          <m:r>
            <w:rPr>
              <w:rFonts w:ascii="Cambria Math" w:hAnsi="Cambria Math" w:cs="Arial"/>
              <w:color w:val="000000"/>
              <w:sz w:val="22"/>
              <w:szCs w:val="22"/>
            </w:rPr>
            <m:t>σ</m:t>
          </m:r>
        </m:oMath>
        <w:r>
          <w:rPr>
            <w:rFonts w:ascii="Arial" w:hAnsi="Arial" w:cs="Arial"/>
            <w:color w:val="000000"/>
            <w:sz w:val="22"/>
            <w:szCs w:val="22"/>
          </w:rPr>
          <w:t xml:space="preserve"> (as in eqn. 1). Random Gaussian noise </w:t>
        </w:r>
        <m:oMath>
          <m:r>
            <w:rPr>
              <w:rFonts w:ascii="Cambria Math" w:hAnsi="Cambria Math" w:cs="Arial"/>
              <w:color w:val="000000"/>
              <w:sz w:val="22"/>
              <w:szCs w:val="22"/>
            </w:rPr>
            <m:t>N(0,</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m</m:t>
              </m:r>
            </m:sub>
            <m:sup>
              <m:r>
                <w:rPr>
                  <w:rFonts w:ascii="Cambria Math" w:hAnsi="Cambria Math" w:cs="Arial"/>
                  <w:color w:val="000000"/>
                  <w:sz w:val="22"/>
                  <w:szCs w:val="22"/>
                </w:rPr>
                <m:t>2</m:t>
              </m:r>
            </m:sup>
          </m:sSubSup>
          <m:r>
            <w:rPr>
              <w:rFonts w:ascii="Cambria Math" w:hAnsi="Cambria Math" w:cs="Arial"/>
              <w:color w:val="000000"/>
              <w:sz w:val="22"/>
              <w:szCs w:val="22"/>
            </w:rPr>
            <m:t>)</m:t>
          </m:r>
        </m:oMath>
        <w:r>
          <w:rPr>
            <w:rFonts w:ascii="Arial" w:hAnsi="Arial" w:cs="Arial"/>
            <w:color w:val="000000"/>
            <w:sz w:val="22"/>
            <w:szCs w:val="22"/>
          </w:rPr>
          <w:t xml:space="preserve"> is added to these fitness values to account for measurement error.</w:t>
        </w:r>
      </w:ins>
    </w:p>
    <w:p w14:paraId="1EF86D19" w14:textId="77777777" w:rsidR="00240204" w:rsidRDefault="00240204" w:rsidP="00240204">
      <w:pPr>
        <w:widowControl w:val="0"/>
        <w:autoSpaceDE w:val="0"/>
        <w:autoSpaceDN w:val="0"/>
        <w:adjustRightInd w:val="0"/>
        <w:spacing w:after="240" w:line="288" w:lineRule="auto"/>
        <w:rPr>
          <w:ins w:id="1038" w:author="Kerry Ann Samerotte" w:date="2018-08-09T10:13:00Z"/>
          <w:rFonts w:ascii="Arial" w:hAnsi="Arial" w:cs="Arial"/>
          <w:color w:val="000000"/>
          <w:sz w:val="22"/>
          <w:szCs w:val="22"/>
        </w:rPr>
      </w:pPr>
      <w:commentRangeStart w:id="1039"/>
      <w:ins w:id="1040" w:author="Kerry Ann Samerotte" w:date="2018-08-09T10:13:00Z">
        <w:r>
          <w:rPr>
            <w:rFonts w:ascii="Arial" w:hAnsi="Arial" w:cs="Arial"/>
            <w:color w:val="000000"/>
            <w:sz w:val="22"/>
            <w:szCs w:val="22"/>
          </w:rPr>
          <w:t xml:space="preserve">The second technique simulates an </w:t>
        </w:r>
        <w:r w:rsidRPr="00CA2DD0">
          <w:rPr>
            <w:rFonts w:ascii="Arial" w:hAnsi="Arial" w:cs="Arial"/>
            <w:i/>
            <w:color w:val="000000"/>
            <w:sz w:val="22"/>
            <w:szCs w:val="22"/>
          </w:rPr>
          <w:t>D</w:t>
        </w:r>
        <w:r>
          <w:rPr>
            <w:rFonts w:ascii="Arial" w:hAnsi="Arial" w:cs="Arial"/>
            <w:color w:val="000000"/>
            <w:sz w:val="22"/>
            <w:szCs w:val="22"/>
          </w:rPr>
          <w:t xml:space="preserve">−dimensional phenotype space by randomly placing the ancestor on the surface of the </w:t>
        </w:r>
        <w:commentRangeStart w:id="1041"/>
        <w:r>
          <w:rPr>
            <w:rFonts w:ascii="Arial" w:hAnsi="Arial" w:cs="Arial"/>
            <w:color w:val="000000"/>
            <w:sz w:val="22"/>
            <w:szCs w:val="22"/>
          </w:rPr>
          <w:t xml:space="preserve">n−ball </w:t>
        </w:r>
        <w:commentRangeEnd w:id="1041"/>
        <w:r>
          <w:rPr>
            <w:rStyle w:val="CommentReference"/>
          </w:rPr>
          <w:commentReference w:id="1041"/>
        </w:r>
        <w:r>
          <w:rPr>
            <w:rFonts w:ascii="Arial" w:hAnsi="Arial" w:cs="Arial"/>
            <w:color w:val="000000"/>
            <w:sz w:val="22"/>
            <w:szCs w:val="22"/>
          </w:rPr>
          <w:t>of unit distance. Then, we randomly generate “mutants” by sampling uniformly within the n−ball, to simulate only adaptive mutations. Finally, we randomly sample locations for the optima for new conditions in a ball of smaller radius, to simulate subtle environmental perturbations. We now have a set of mutants and conditions, for which we can generate relative fitness data by calculating a fitness function on this phenotype space for each mutant in each condition.</w:t>
        </w:r>
        <w:commentRangeEnd w:id="1039"/>
        <w:r>
          <w:rPr>
            <w:rStyle w:val="CommentReference"/>
          </w:rPr>
          <w:commentReference w:id="1039"/>
        </w:r>
      </w:ins>
    </w:p>
    <w:p w14:paraId="3B7E2AA7" w14:textId="77777777" w:rsidR="00240204" w:rsidRDefault="00240204" w:rsidP="00240204">
      <w:pPr>
        <w:widowControl w:val="0"/>
        <w:autoSpaceDE w:val="0"/>
        <w:autoSpaceDN w:val="0"/>
        <w:adjustRightInd w:val="0"/>
        <w:spacing w:after="240" w:line="288" w:lineRule="auto"/>
        <w:rPr>
          <w:ins w:id="1042" w:author="Kerry Ann Samerotte" w:date="2018-08-09T10:13:00Z"/>
          <w:rFonts w:ascii="Arial" w:hAnsi="Arial" w:cs="Arial"/>
          <w:i/>
          <w:color w:val="000000"/>
          <w:sz w:val="22"/>
          <w:szCs w:val="22"/>
        </w:rPr>
      </w:pPr>
      <w:ins w:id="1043" w:author="Kerry Ann Samerotte" w:date="2018-08-09T10:13:00Z">
        <w:r w:rsidRPr="00D03ABE">
          <w:rPr>
            <w:rFonts w:ascii="Arial" w:hAnsi="Arial" w:cs="Arial"/>
            <w:i/>
            <w:color w:val="000000"/>
            <w:sz w:val="22"/>
            <w:szCs w:val="22"/>
          </w:rPr>
          <w:t>Estimation Methods</w:t>
        </w:r>
      </w:ins>
    </w:p>
    <w:p w14:paraId="723728F3" w14:textId="77777777" w:rsidR="00240204" w:rsidRDefault="00240204" w:rsidP="00240204">
      <w:pPr>
        <w:widowControl w:val="0"/>
        <w:autoSpaceDE w:val="0"/>
        <w:autoSpaceDN w:val="0"/>
        <w:adjustRightInd w:val="0"/>
        <w:spacing w:after="240" w:line="288" w:lineRule="auto"/>
        <w:rPr>
          <w:ins w:id="1044" w:author="Kerry Ann Samerotte" w:date="2018-08-09T10:13:00Z"/>
          <w:rFonts w:ascii="Arial" w:hAnsi="Arial" w:cs="Arial"/>
          <w:color w:val="000000"/>
          <w:sz w:val="22"/>
          <w:szCs w:val="22"/>
        </w:rPr>
      </w:pPr>
      <w:ins w:id="1045" w:author="Kerry Ann Samerotte" w:date="2018-08-09T10:13:00Z">
        <w:r>
          <w:rPr>
            <w:rFonts w:ascii="Arial" w:hAnsi="Arial" w:cs="Arial"/>
            <w:color w:val="000000"/>
            <w:sz w:val="22"/>
            <w:szCs w:val="22"/>
          </w:rPr>
          <w:t xml:space="preserve">To infer the phenotypic space of our model from a set of mutants, we use an optimization technique on the relative fitness values of the set of mutants across subtle environmental perturbations. For a given number of traits </w:t>
        </w:r>
        <w:r>
          <w:rPr>
            <w:rFonts w:ascii="Arial" w:hAnsi="Arial" w:cs="Arial"/>
            <w:i/>
            <w:color w:val="000000"/>
            <w:sz w:val="22"/>
            <w:szCs w:val="22"/>
          </w:rPr>
          <w:t>D</w:t>
        </w:r>
        <w:r>
          <w:rPr>
            <w:rFonts w:ascii="Arial" w:hAnsi="Arial" w:cs="Arial"/>
            <w:color w:val="000000"/>
            <w:sz w:val="22"/>
            <w:szCs w:val="22"/>
          </w:rPr>
          <w:t xml:space="preserve">, we aim to find the positions of mutants, optima, and the ancestor that best fits our </w:t>
        </w:r>
        <w:commentRangeStart w:id="1046"/>
        <w:r>
          <w:rPr>
            <w:rFonts w:ascii="Arial" w:hAnsi="Arial" w:cs="Arial"/>
            <w:color w:val="000000"/>
            <w:sz w:val="22"/>
            <w:szCs w:val="22"/>
          </w:rPr>
          <w:t xml:space="preserve">relative fitness data. </w:t>
        </w:r>
        <w:commentRangeEnd w:id="1046"/>
        <w:r>
          <w:rPr>
            <w:rStyle w:val="CommentReference"/>
          </w:rPr>
          <w:commentReference w:id="1046"/>
        </w:r>
        <w:r>
          <w:rPr>
            <w:rFonts w:ascii="Arial" w:hAnsi="Arial" w:cs="Arial"/>
            <w:color w:val="000000"/>
            <w:sz w:val="22"/>
            <w:szCs w:val="22"/>
          </w:rPr>
          <w:t>We do this by finding the parameters that minimize the function:</w:t>
        </w:r>
      </w:ins>
    </w:p>
    <w:p w14:paraId="492ADBC7" w14:textId="77777777" w:rsidR="00240204" w:rsidRPr="00505574" w:rsidRDefault="00AA0EC6" w:rsidP="00240204">
      <w:pPr>
        <w:keepNext/>
        <w:widowControl w:val="0"/>
        <w:autoSpaceDE w:val="0"/>
        <w:autoSpaceDN w:val="0"/>
        <w:adjustRightInd w:val="0"/>
        <w:spacing w:after="240" w:line="288" w:lineRule="auto"/>
        <w:rPr>
          <w:ins w:id="1047" w:author="Kerry Ann Samerotte" w:date="2018-08-09T10:13:00Z"/>
        </w:rPr>
      </w:pPr>
      <m:oMathPara>
        <m:oMath>
          <m:eqArr>
            <m:eqArrPr>
              <m:maxDist m:val="1"/>
              <m:ctrlPr>
                <w:ins w:id="1048" w:author="Kerry Ann Samerotte" w:date="2018-08-09T10:13:00Z">
                  <w:rPr>
                    <w:rFonts w:ascii="Cambria Math" w:hAnsi="Cambria Math" w:cs="Arial"/>
                    <w:i/>
                    <w:color w:val="000000"/>
                    <w:sz w:val="22"/>
                    <w:szCs w:val="22"/>
                  </w:rPr>
                </w:ins>
              </m:ctrlPr>
            </m:eqArrPr>
            <m:e>
              <w:ins w:id="1049" w:author="Kerry Ann Samerotte" w:date="2018-08-09T10:13:00Z">
                <m:r>
                  <w:rPr>
                    <w:rFonts w:ascii="Cambria Math" w:hAnsi="Cambria Math" w:cs="Arial"/>
                    <w:color w:val="000000"/>
                    <w:sz w:val="22"/>
                    <w:szCs w:val="22"/>
                  </w:rPr>
                  <m:t>S</m:t>
                </m:r>
              </w:ins>
              <m:d>
                <m:dPr>
                  <m:ctrlPr>
                    <w:ins w:id="1050" w:author="Kerry Ann Samerotte" w:date="2018-08-09T10:13:00Z">
                      <w:rPr>
                        <w:rFonts w:ascii="Cambria Math" w:hAnsi="Cambria Math" w:cs="Arial"/>
                        <w:i/>
                        <w:color w:val="000000"/>
                        <w:sz w:val="22"/>
                        <w:szCs w:val="22"/>
                      </w:rPr>
                    </w:ins>
                  </m:ctrlPr>
                </m:dPr>
                <m:e>
                  <w:ins w:id="1051" w:author="Kerry Ann Samerotte" w:date="2018-08-09T10:13:00Z">
                    <m:r>
                      <w:rPr>
                        <w:rFonts w:ascii="Cambria Math" w:hAnsi="Cambria Math" w:cs="Arial"/>
                        <w:color w:val="000000"/>
                        <w:sz w:val="22"/>
                        <w:szCs w:val="22"/>
                      </w:rPr>
                      <m:t>x,o,a | f,ϵ</m:t>
                    </m:r>
                  </w:ins>
                </m:e>
              </m:d>
              <w:ins w:id="1052" w:author="Kerry Ann Samerotte" w:date="2018-08-09T10:13:00Z">
                <m:r>
                  <w:rPr>
                    <w:rFonts w:ascii="Cambria Math" w:hAnsi="Cambria Math" w:cs="Arial"/>
                    <w:color w:val="000000"/>
                    <w:sz w:val="22"/>
                    <w:szCs w:val="22"/>
                  </w:rPr>
                  <m:t>=</m:t>
                </m:r>
              </w:ins>
              <m:nary>
                <m:naryPr>
                  <m:chr m:val="∑"/>
                  <m:ctrlPr>
                    <w:ins w:id="1053" w:author="Kerry Ann Samerotte" w:date="2018-08-09T10:13:00Z">
                      <w:rPr>
                        <w:rFonts w:ascii="Cambria Math" w:hAnsi="Cambria Math" w:cs="Arial"/>
                        <w:i/>
                        <w:color w:val="000000"/>
                        <w:sz w:val="22"/>
                        <w:szCs w:val="22"/>
                      </w:rPr>
                    </w:ins>
                  </m:ctrlPr>
                </m:naryPr>
                <m:sub>
                  <w:ins w:id="1054" w:author="Kerry Ann Samerotte" w:date="2018-08-09T10:13:00Z">
                    <m:r>
                      <w:rPr>
                        <w:rFonts w:ascii="Cambria Math" w:hAnsi="Cambria Math" w:cs="Arial"/>
                        <w:color w:val="000000"/>
                        <w:sz w:val="22"/>
                        <w:szCs w:val="22"/>
                      </w:rPr>
                      <m:t>j=1</m:t>
                    </m:r>
                  </w:ins>
                </m:sub>
                <m:sup>
                  <w:ins w:id="1055" w:author="Kerry Ann Samerotte" w:date="2018-08-09T10:13:00Z">
                    <m:r>
                      <w:rPr>
                        <w:rFonts w:ascii="Cambria Math" w:hAnsi="Cambria Math" w:cs="Arial"/>
                        <w:color w:val="000000"/>
                        <w:sz w:val="22"/>
                        <w:szCs w:val="22"/>
                      </w:rPr>
                      <m:t>M</m:t>
                    </m:r>
                  </w:ins>
                </m:sup>
                <m:e>
                  <m:nary>
                    <m:naryPr>
                      <m:chr m:val="∑"/>
                      <m:ctrlPr>
                        <w:ins w:id="1056" w:author="Kerry Ann Samerotte" w:date="2018-08-09T10:13:00Z">
                          <w:rPr>
                            <w:rFonts w:ascii="Cambria Math" w:hAnsi="Cambria Math" w:cs="Arial"/>
                            <w:i/>
                            <w:color w:val="000000"/>
                            <w:sz w:val="22"/>
                            <w:szCs w:val="22"/>
                          </w:rPr>
                        </w:ins>
                      </m:ctrlPr>
                    </m:naryPr>
                    <m:sub>
                      <w:ins w:id="1057" w:author="Kerry Ann Samerotte" w:date="2018-08-09T10:13:00Z">
                        <m:r>
                          <w:rPr>
                            <w:rFonts w:ascii="Cambria Math" w:hAnsi="Cambria Math" w:cs="Arial"/>
                            <w:color w:val="000000"/>
                            <w:sz w:val="22"/>
                            <w:szCs w:val="22"/>
                          </w:rPr>
                          <m:t>k=1</m:t>
                        </m:r>
                      </w:ins>
                    </m:sub>
                    <m:sup>
                      <w:ins w:id="1058" w:author="Kerry Ann Samerotte" w:date="2018-08-09T10:13:00Z">
                        <m:r>
                          <w:rPr>
                            <w:rFonts w:ascii="Cambria Math" w:hAnsi="Cambria Math" w:cs="Arial"/>
                            <w:color w:val="000000"/>
                            <w:sz w:val="22"/>
                            <w:szCs w:val="22"/>
                          </w:rPr>
                          <m:t>C</m:t>
                        </m:r>
                      </w:ins>
                    </m:sup>
                    <m:e>
                      <m:sSub>
                        <m:sSubPr>
                          <m:ctrlPr>
                            <w:ins w:id="1059" w:author="Kerry Ann Samerotte" w:date="2018-08-09T10:13:00Z">
                              <w:rPr>
                                <w:rFonts w:ascii="Cambria Math" w:hAnsi="Cambria Math" w:cs="Arial"/>
                                <w:i/>
                                <w:color w:val="000000"/>
                                <w:sz w:val="22"/>
                                <w:szCs w:val="22"/>
                              </w:rPr>
                            </w:ins>
                          </m:ctrlPr>
                        </m:sSubPr>
                        <m:e>
                          <w:ins w:id="1060" w:author="Kerry Ann Samerotte" w:date="2018-08-09T10:13:00Z">
                            <m:r>
                              <w:rPr>
                                <w:rFonts w:ascii="Cambria Math" w:hAnsi="Cambria Math" w:cs="Arial"/>
                                <w:color w:val="000000"/>
                                <w:sz w:val="22"/>
                                <w:szCs w:val="22"/>
                              </w:rPr>
                              <m:t>ϵ</m:t>
                            </m:r>
                          </w:ins>
                        </m:e>
                        <m:sub>
                          <w:ins w:id="1061" w:author="Kerry Ann Samerotte" w:date="2018-08-09T10:13:00Z">
                            <m:r>
                              <w:rPr>
                                <w:rFonts w:ascii="Cambria Math" w:hAnsi="Cambria Math" w:cs="Arial"/>
                                <w:color w:val="000000"/>
                                <w:sz w:val="22"/>
                                <w:szCs w:val="22"/>
                              </w:rPr>
                              <m:t>jk</m:t>
                            </m:r>
                          </w:ins>
                        </m:sub>
                      </m:sSub>
                      <m:sSup>
                        <m:sSupPr>
                          <m:ctrlPr>
                            <w:ins w:id="1062" w:author="Kerry Ann Samerotte" w:date="2018-08-09T10:13:00Z">
                              <w:rPr>
                                <w:rFonts w:ascii="Cambria Math" w:hAnsi="Cambria Math" w:cs="Arial"/>
                                <w:i/>
                                <w:color w:val="000000"/>
                                <w:sz w:val="22"/>
                                <w:szCs w:val="22"/>
                              </w:rPr>
                            </w:ins>
                          </m:ctrlPr>
                        </m:sSupPr>
                        <m:e>
                          <m:d>
                            <m:dPr>
                              <m:begChr m:val="["/>
                              <m:endChr m:val="]"/>
                              <m:ctrlPr>
                                <w:ins w:id="1063" w:author="Kerry Ann Samerotte" w:date="2018-08-09T10:13:00Z">
                                  <w:rPr>
                                    <w:rFonts w:ascii="Cambria Math" w:hAnsi="Cambria Math" w:cs="Arial"/>
                                    <w:i/>
                                    <w:color w:val="000000"/>
                                    <w:sz w:val="22"/>
                                    <w:szCs w:val="22"/>
                                  </w:rPr>
                                </w:ins>
                              </m:ctrlPr>
                            </m:dPr>
                            <m:e>
                              <m:d>
                                <m:dPr>
                                  <m:ctrlPr>
                                    <w:ins w:id="1064" w:author="Kerry Ann Samerotte" w:date="2018-08-09T10:13:00Z">
                                      <w:rPr>
                                        <w:rFonts w:ascii="Cambria Math" w:hAnsi="Cambria Math" w:cs="Arial"/>
                                        <w:i/>
                                        <w:color w:val="000000"/>
                                        <w:sz w:val="22"/>
                                        <w:szCs w:val="22"/>
                                      </w:rPr>
                                    </w:ins>
                                  </m:ctrlPr>
                                </m:dPr>
                                <m:e>
                                  <m:nary>
                                    <m:naryPr>
                                      <m:chr m:val="∑"/>
                                      <m:ctrlPr>
                                        <w:ins w:id="1065" w:author="Kerry Ann Samerotte" w:date="2018-08-09T10:13:00Z">
                                          <w:rPr>
                                            <w:rFonts w:ascii="Cambria Math" w:hAnsi="Cambria Math" w:cs="Arial"/>
                                            <w:i/>
                                            <w:color w:val="000000"/>
                                            <w:sz w:val="22"/>
                                            <w:szCs w:val="22"/>
                                          </w:rPr>
                                        </w:ins>
                                      </m:ctrlPr>
                                    </m:naryPr>
                                    <m:sub>
                                      <w:ins w:id="1066" w:author="Kerry Ann Samerotte" w:date="2018-08-09T10:13:00Z">
                                        <m:r>
                                          <w:rPr>
                                            <w:rFonts w:ascii="Cambria Math" w:hAnsi="Cambria Math" w:cs="Arial"/>
                                            <w:color w:val="000000"/>
                                            <w:sz w:val="22"/>
                                            <w:szCs w:val="22"/>
                                          </w:rPr>
                                          <m:t>i=1</m:t>
                                        </m:r>
                                      </w:ins>
                                    </m:sub>
                                    <m:sup>
                                      <w:ins w:id="1067" w:author="Kerry Ann Samerotte" w:date="2018-08-09T10:13:00Z">
                                        <m:r>
                                          <w:rPr>
                                            <w:rFonts w:ascii="Cambria Math" w:hAnsi="Cambria Math" w:cs="Arial"/>
                                            <w:color w:val="000000"/>
                                            <w:sz w:val="22"/>
                                            <w:szCs w:val="22"/>
                                          </w:rPr>
                                          <m:t>D</m:t>
                                        </m:r>
                                      </w:ins>
                                    </m:sup>
                                    <m:e>
                                      <m:sSup>
                                        <m:sSupPr>
                                          <m:ctrlPr>
                                            <w:ins w:id="1068" w:author="Kerry Ann Samerotte" w:date="2018-08-09T10:13:00Z">
                                              <w:rPr>
                                                <w:rFonts w:ascii="Cambria Math" w:hAnsi="Cambria Math" w:cs="Arial"/>
                                                <w:i/>
                                                <w:color w:val="000000"/>
                                                <w:sz w:val="22"/>
                                                <w:szCs w:val="22"/>
                                              </w:rPr>
                                            </w:ins>
                                          </m:ctrlPr>
                                        </m:sSupPr>
                                        <m:e>
                                          <m:d>
                                            <m:dPr>
                                              <m:ctrlPr>
                                                <w:ins w:id="1069" w:author="Kerry Ann Samerotte" w:date="2018-08-09T10:13:00Z">
                                                  <w:rPr>
                                                    <w:rFonts w:ascii="Cambria Math" w:hAnsi="Cambria Math" w:cs="Arial"/>
                                                    <w:i/>
                                                    <w:color w:val="000000"/>
                                                    <w:sz w:val="22"/>
                                                    <w:szCs w:val="22"/>
                                                  </w:rPr>
                                                </w:ins>
                                              </m:ctrlPr>
                                            </m:dPr>
                                            <m:e>
                                              <m:sSub>
                                                <m:sSubPr>
                                                  <m:ctrlPr>
                                                    <w:ins w:id="1070" w:author="Kerry Ann Samerotte" w:date="2018-08-09T10:13:00Z">
                                                      <w:rPr>
                                                        <w:rFonts w:ascii="Cambria Math" w:hAnsi="Cambria Math" w:cs="Arial"/>
                                                        <w:i/>
                                                        <w:color w:val="000000"/>
                                                        <w:sz w:val="22"/>
                                                        <w:szCs w:val="22"/>
                                                      </w:rPr>
                                                    </w:ins>
                                                  </m:ctrlPr>
                                                </m:sSubPr>
                                                <m:e>
                                                  <w:ins w:id="1071" w:author="Kerry Ann Samerotte" w:date="2018-08-09T10:13:00Z">
                                                    <m:r>
                                                      <w:rPr>
                                                        <w:rFonts w:ascii="Cambria Math" w:hAnsi="Cambria Math" w:cs="Arial"/>
                                                        <w:color w:val="000000"/>
                                                        <w:sz w:val="22"/>
                                                        <w:szCs w:val="22"/>
                                                      </w:rPr>
                                                      <m:t>a</m:t>
                                                    </m:r>
                                                  </w:ins>
                                                </m:e>
                                                <m:sub>
                                                  <w:ins w:id="1072" w:author="Kerry Ann Samerotte" w:date="2018-08-09T10:13:00Z">
                                                    <m:r>
                                                      <w:rPr>
                                                        <w:rFonts w:ascii="Cambria Math" w:hAnsi="Cambria Math" w:cs="Arial"/>
                                                        <w:color w:val="000000"/>
                                                        <w:sz w:val="22"/>
                                                        <w:szCs w:val="22"/>
                                                      </w:rPr>
                                                      <m:t>i</m:t>
                                                    </m:r>
                                                  </w:ins>
                                                </m:sub>
                                              </m:sSub>
                                              <w:ins w:id="1073" w:author="Kerry Ann Samerotte" w:date="2018-08-09T10:13:00Z">
                                                <m:r>
                                                  <w:rPr>
                                                    <w:rFonts w:ascii="Cambria Math" w:hAnsi="Cambria Math" w:cs="Arial"/>
                                                    <w:color w:val="000000"/>
                                                    <w:sz w:val="22"/>
                                                    <w:szCs w:val="22"/>
                                                  </w:rPr>
                                                  <m:t>-</m:t>
                                                </m:r>
                                              </w:ins>
                                              <m:sSub>
                                                <m:sSubPr>
                                                  <m:ctrlPr>
                                                    <w:ins w:id="1074" w:author="Kerry Ann Samerotte" w:date="2018-08-09T10:13:00Z">
                                                      <w:rPr>
                                                        <w:rFonts w:ascii="Cambria Math" w:hAnsi="Cambria Math" w:cs="Arial"/>
                                                        <w:i/>
                                                        <w:color w:val="000000"/>
                                                        <w:sz w:val="22"/>
                                                        <w:szCs w:val="22"/>
                                                      </w:rPr>
                                                    </w:ins>
                                                  </m:ctrlPr>
                                                </m:sSubPr>
                                                <m:e>
                                                  <w:ins w:id="1075" w:author="Kerry Ann Samerotte" w:date="2018-08-09T10:13:00Z">
                                                    <m:r>
                                                      <w:rPr>
                                                        <w:rFonts w:ascii="Cambria Math" w:hAnsi="Cambria Math" w:cs="Arial"/>
                                                        <w:color w:val="000000"/>
                                                        <w:sz w:val="22"/>
                                                        <w:szCs w:val="22"/>
                                                      </w:rPr>
                                                      <m:t>o</m:t>
                                                    </m:r>
                                                  </w:ins>
                                                </m:e>
                                                <m:sub>
                                                  <w:ins w:id="1076" w:author="Kerry Ann Samerotte" w:date="2018-08-09T10:13:00Z">
                                                    <m:r>
                                                      <w:rPr>
                                                        <w:rFonts w:ascii="Cambria Math" w:hAnsi="Cambria Math" w:cs="Arial"/>
                                                        <w:color w:val="000000"/>
                                                        <w:sz w:val="22"/>
                                                        <w:szCs w:val="22"/>
                                                      </w:rPr>
                                                      <m:t>ik</m:t>
                                                    </m:r>
                                                  </w:ins>
                                                </m:sub>
                                              </m:sSub>
                                            </m:e>
                                          </m:d>
                                        </m:e>
                                        <m:sup>
                                          <w:ins w:id="1077" w:author="Kerry Ann Samerotte" w:date="2018-08-09T10:13:00Z">
                                            <m:r>
                                              <w:rPr>
                                                <w:rFonts w:ascii="Cambria Math" w:hAnsi="Cambria Math" w:cs="Arial"/>
                                                <w:color w:val="000000"/>
                                                <w:sz w:val="22"/>
                                                <w:szCs w:val="22"/>
                                              </w:rPr>
                                              <m:t>2</m:t>
                                            </m:r>
                                          </w:ins>
                                        </m:sup>
                                      </m:sSup>
                                    </m:e>
                                  </m:nary>
                                  <w:ins w:id="1078" w:author="Kerry Ann Samerotte" w:date="2018-08-09T10:13:00Z">
                                    <m:r>
                                      <w:rPr>
                                        <w:rFonts w:ascii="Cambria Math" w:hAnsi="Cambria Math" w:cs="Arial"/>
                                        <w:color w:val="000000"/>
                                        <w:sz w:val="22"/>
                                        <w:szCs w:val="22"/>
                                      </w:rPr>
                                      <m:t>-</m:t>
                                    </m:r>
                                  </w:ins>
                                  <m:nary>
                                    <m:naryPr>
                                      <m:chr m:val="∑"/>
                                      <m:ctrlPr>
                                        <w:ins w:id="1079" w:author="Kerry Ann Samerotte" w:date="2018-08-09T10:13:00Z">
                                          <w:rPr>
                                            <w:rFonts w:ascii="Cambria Math" w:hAnsi="Cambria Math" w:cs="Arial"/>
                                            <w:i/>
                                            <w:color w:val="000000"/>
                                            <w:sz w:val="22"/>
                                            <w:szCs w:val="22"/>
                                          </w:rPr>
                                        </w:ins>
                                      </m:ctrlPr>
                                    </m:naryPr>
                                    <m:sub>
                                      <w:ins w:id="1080" w:author="Kerry Ann Samerotte" w:date="2018-08-09T10:13:00Z">
                                        <m:r>
                                          <w:rPr>
                                            <w:rFonts w:ascii="Cambria Math" w:hAnsi="Cambria Math" w:cs="Arial"/>
                                            <w:color w:val="000000"/>
                                            <w:sz w:val="22"/>
                                            <w:szCs w:val="22"/>
                                          </w:rPr>
                                          <m:t>i=1</m:t>
                                        </m:r>
                                      </w:ins>
                                    </m:sub>
                                    <m:sup>
                                      <w:ins w:id="1081" w:author="Kerry Ann Samerotte" w:date="2018-08-09T10:13:00Z">
                                        <m:r>
                                          <w:rPr>
                                            <w:rFonts w:ascii="Cambria Math" w:hAnsi="Cambria Math" w:cs="Arial"/>
                                            <w:color w:val="000000"/>
                                            <w:sz w:val="22"/>
                                            <w:szCs w:val="22"/>
                                          </w:rPr>
                                          <m:t>D</m:t>
                                        </m:r>
                                      </w:ins>
                                    </m:sup>
                                    <m:e>
                                      <m:sSup>
                                        <m:sSupPr>
                                          <m:ctrlPr>
                                            <w:ins w:id="1082" w:author="Kerry Ann Samerotte" w:date="2018-08-09T10:13:00Z">
                                              <w:rPr>
                                                <w:rFonts w:ascii="Cambria Math" w:hAnsi="Cambria Math" w:cs="Arial"/>
                                                <w:i/>
                                                <w:color w:val="000000"/>
                                                <w:sz w:val="22"/>
                                                <w:szCs w:val="22"/>
                                              </w:rPr>
                                            </w:ins>
                                          </m:ctrlPr>
                                        </m:sSupPr>
                                        <m:e>
                                          <m:d>
                                            <m:dPr>
                                              <m:ctrlPr>
                                                <w:ins w:id="1083" w:author="Kerry Ann Samerotte" w:date="2018-08-09T10:13:00Z">
                                                  <w:rPr>
                                                    <w:rFonts w:ascii="Cambria Math" w:hAnsi="Cambria Math" w:cs="Arial"/>
                                                    <w:i/>
                                                    <w:color w:val="000000"/>
                                                    <w:sz w:val="22"/>
                                                    <w:szCs w:val="22"/>
                                                  </w:rPr>
                                                </w:ins>
                                              </m:ctrlPr>
                                            </m:dPr>
                                            <m:e>
                                              <m:sSub>
                                                <m:sSubPr>
                                                  <m:ctrlPr>
                                                    <w:ins w:id="1084" w:author="Kerry Ann Samerotte" w:date="2018-08-09T10:13:00Z">
                                                      <w:rPr>
                                                        <w:rFonts w:ascii="Cambria Math" w:hAnsi="Cambria Math" w:cs="Arial"/>
                                                        <w:i/>
                                                        <w:color w:val="000000"/>
                                                        <w:sz w:val="22"/>
                                                        <w:szCs w:val="22"/>
                                                      </w:rPr>
                                                    </w:ins>
                                                  </m:ctrlPr>
                                                </m:sSubPr>
                                                <m:e>
                                                  <w:ins w:id="1085" w:author="Kerry Ann Samerotte" w:date="2018-08-09T10:13:00Z">
                                                    <m:r>
                                                      <w:rPr>
                                                        <w:rFonts w:ascii="Cambria Math" w:hAnsi="Cambria Math" w:cs="Arial"/>
                                                        <w:color w:val="000000"/>
                                                        <w:sz w:val="22"/>
                                                        <w:szCs w:val="22"/>
                                                      </w:rPr>
                                                      <m:t>x</m:t>
                                                    </m:r>
                                                  </w:ins>
                                                </m:e>
                                                <m:sub>
                                                  <w:ins w:id="1086" w:author="Kerry Ann Samerotte" w:date="2018-08-09T10:13:00Z">
                                                    <m:r>
                                                      <w:rPr>
                                                        <w:rFonts w:ascii="Cambria Math" w:hAnsi="Cambria Math" w:cs="Arial"/>
                                                        <w:color w:val="000000"/>
                                                        <w:sz w:val="22"/>
                                                        <w:szCs w:val="22"/>
                                                      </w:rPr>
                                                      <m:t>ij</m:t>
                                                    </m:r>
                                                  </w:ins>
                                                </m:sub>
                                              </m:sSub>
                                              <w:ins w:id="1087" w:author="Kerry Ann Samerotte" w:date="2018-08-09T10:13:00Z">
                                                <m:r>
                                                  <w:rPr>
                                                    <w:rFonts w:ascii="Cambria Math" w:hAnsi="Cambria Math" w:cs="Arial"/>
                                                    <w:color w:val="000000"/>
                                                    <w:sz w:val="22"/>
                                                    <w:szCs w:val="22"/>
                                                  </w:rPr>
                                                  <m:t>-</m:t>
                                                </m:r>
                                              </w:ins>
                                              <m:sSub>
                                                <m:sSubPr>
                                                  <m:ctrlPr>
                                                    <w:ins w:id="1088" w:author="Kerry Ann Samerotte" w:date="2018-08-09T10:13:00Z">
                                                      <w:rPr>
                                                        <w:rFonts w:ascii="Cambria Math" w:hAnsi="Cambria Math" w:cs="Arial"/>
                                                        <w:i/>
                                                        <w:color w:val="000000"/>
                                                        <w:sz w:val="22"/>
                                                        <w:szCs w:val="22"/>
                                                      </w:rPr>
                                                    </w:ins>
                                                  </m:ctrlPr>
                                                </m:sSubPr>
                                                <m:e>
                                                  <w:ins w:id="1089" w:author="Kerry Ann Samerotte" w:date="2018-08-09T10:13:00Z">
                                                    <m:r>
                                                      <w:rPr>
                                                        <w:rFonts w:ascii="Cambria Math" w:hAnsi="Cambria Math" w:cs="Arial"/>
                                                        <w:color w:val="000000"/>
                                                        <w:sz w:val="22"/>
                                                        <w:szCs w:val="22"/>
                                                      </w:rPr>
                                                      <m:t>o</m:t>
                                                    </m:r>
                                                  </w:ins>
                                                </m:e>
                                                <m:sub>
                                                  <w:ins w:id="1090" w:author="Kerry Ann Samerotte" w:date="2018-08-09T10:13:00Z">
                                                    <m:r>
                                                      <w:rPr>
                                                        <w:rFonts w:ascii="Cambria Math" w:hAnsi="Cambria Math" w:cs="Arial"/>
                                                        <w:color w:val="000000"/>
                                                        <w:sz w:val="22"/>
                                                        <w:szCs w:val="22"/>
                                                      </w:rPr>
                                                      <m:t>ik</m:t>
                                                    </m:r>
                                                  </w:ins>
                                                </m:sub>
                                              </m:sSub>
                                            </m:e>
                                          </m:d>
                                        </m:e>
                                        <m:sup>
                                          <w:ins w:id="1091" w:author="Kerry Ann Samerotte" w:date="2018-08-09T10:13:00Z">
                                            <m:r>
                                              <w:rPr>
                                                <w:rFonts w:ascii="Cambria Math" w:hAnsi="Cambria Math" w:cs="Arial"/>
                                                <w:color w:val="000000"/>
                                                <w:sz w:val="22"/>
                                                <w:szCs w:val="22"/>
                                              </w:rPr>
                                              <m:t>2</m:t>
                                            </m:r>
                                          </w:ins>
                                        </m:sup>
                                      </m:sSup>
                                    </m:e>
                                  </m:nary>
                                </m:e>
                              </m:d>
                              <w:ins w:id="1092" w:author="Kerry Ann Samerotte" w:date="2018-08-09T10:13:00Z">
                                <m:r>
                                  <w:rPr>
                                    <w:rFonts w:ascii="Cambria Math" w:hAnsi="Cambria Math" w:cs="Arial"/>
                                    <w:color w:val="000000"/>
                                    <w:sz w:val="22"/>
                                    <w:szCs w:val="22"/>
                                  </w:rPr>
                                  <m:t>-2</m:t>
                                </m:r>
                              </w:ins>
                              <m:sSubSup>
                                <m:sSubSupPr>
                                  <m:ctrlPr>
                                    <w:ins w:id="1093" w:author="Kerry Ann Samerotte" w:date="2018-08-09T10:13:00Z">
                                      <w:rPr>
                                        <w:rFonts w:ascii="Cambria Math" w:hAnsi="Cambria Math" w:cs="Arial"/>
                                        <w:i/>
                                        <w:color w:val="000000"/>
                                        <w:sz w:val="22"/>
                                        <w:szCs w:val="22"/>
                                      </w:rPr>
                                    </w:ins>
                                  </m:ctrlPr>
                                </m:sSubSupPr>
                                <m:e>
                                  <w:ins w:id="1094" w:author="Kerry Ann Samerotte" w:date="2018-08-09T10:13:00Z">
                                    <m:r>
                                      <w:rPr>
                                        <w:rFonts w:ascii="Cambria Math" w:hAnsi="Cambria Math" w:cs="Arial"/>
                                        <w:color w:val="000000"/>
                                        <w:sz w:val="22"/>
                                        <w:szCs w:val="22"/>
                                      </w:rPr>
                                      <m:t>σ</m:t>
                                    </m:r>
                                  </w:ins>
                                </m:e>
                                <m:sub>
                                  <w:ins w:id="1095" w:author="Kerry Ann Samerotte" w:date="2018-08-09T10:13:00Z">
                                    <m:r>
                                      <w:rPr>
                                        <w:rFonts w:ascii="Cambria Math" w:hAnsi="Cambria Math" w:cs="Arial"/>
                                        <w:color w:val="000000"/>
                                        <w:sz w:val="22"/>
                                        <w:szCs w:val="22"/>
                                      </w:rPr>
                                      <m:t>k</m:t>
                                    </m:r>
                                  </w:ins>
                                </m:sub>
                                <m:sup>
                                  <w:ins w:id="1096" w:author="Kerry Ann Samerotte" w:date="2018-08-09T10:13:00Z">
                                    <m:r>
                                      <w:rPr>
                                        <w:rFonts w:ascii="Cambria Math" w:hAnsi="Cambria Math" w:cs="Arial"/>
                                        <w:color w:val="000000"/>
                                        <w:sz w:val="22"/>
                                        <w:szCs w:val="22"/>
                                      </w:rPr>
                                      <m:t>2</m:t>
                                    </m:r>
                                  </w:ins>
                                </m:sup>
                              </m:sSubSup>
                              <m:func>
                                <m:funcPr>
                                  <m:ctrlPr>
                                    <w:ins w:id="1097" w:author="Kerry Ann Samerotte" w:date="2018-08-09T10:13:00Z">
                                      <w:rPr>
                                        <w:rFonts w:ascii="Cambria Math" w:hAnsi="Cambria Math" w:cs="Arial"/>
                                        <w:color w:val="000000"/>
                                        <w:sz w:val="22"/>
                                        <w:szCs w:val="22"/>
                                      </w:rPr>
                                    </w:ins>
                                  </m:ctrlPr>
                                </m:funcPr>
                                <m:fName>
                                  <w:ins w:id="1098" w:author="Kerry Ann Samerotte" w:date="2018-08-09T10:13:00Z">
                                    <m:r>
                                      <m:rPr>
                                        <m:sty m:val="p"/>
                                      </m:rPr>
                                      <w:rPr>
                                        <w:rFonts w:ascii="Cambria Math" w:hAnsi="Cambria Math" w:cs="Arial"/>
                                        <w:color w:val="000000"/>
                                        <w:sz w:val="22"/>
                                        <w:szCs w:val="22"/>
                                      </w:rPr>
                                      <m:t>log</m:t>
                                    </m:r>
                                  </w:ins>
                                </m:fName>
                                <m:e>
                                  <m:d>
                                    <m:dPr>
                                      <m:begChr m:val="["/>
                                      <m:endChr m:val="]"/>
                                      <m:ctrlPr>
                                        <w:ins w:id="1099" w:author="Kerry Ann Samerotte" w:date="2018-08-09T10:13:00Z">
                                          <w:rPr>
                                            <w:rFonts w:ascii="Cambria Math" w:hAnsi="Cambria Math" w:cs="Arial"/>
                                            <w:i/>
                                            <w:color w:val="000000"/>
                                            <w:sz w:val="22"/>
                                            <w:szCs w:val="22"/>
                                          </w:rPr>
                                        </w:ins>
                                      </m:ctrlPr>
                                    </m:dPr>
                                    <m:e>
                                      <w:ins w:id="1100" w:author="Kerry Ann Samerotte" w:date="2018-08-09T10:13:00Z">
                                        <m:r>
                                          <w:rPr>
                                            <w:rFonts w:ascii="Cambria Math" w:hAnsi="Cambria Math" w:cs="Arial"/>
                                            <w:color w:val="000000"/>
                                            <w:sz w:val="22"/>
                                            <w:szCs w:val="22"/>
                                          </w:rPr>
                                          <m:t>1+</m:t>
                                        </m:r>
                                      </w:ins>
                                      <m:sSub>
                                        <m:sSubPr>
                                          <m:ctrlPr>
                                            <w:ins w:id="1101" w:author="Kerry Ann Samerotte" w:date="2018-08-09T10:13:00Z">
                                              <w:rPr>
                                                <w:rFonts w:ascii="Cambria Math" w:hAnsi="Cambria Math" w:cs="Arial"/>
                                                <w:i/>
                                                <w:color w:val="000000"/>
                                                <w:sz w:val="22"/>
                                                <w:szCs w:val="22"/>
                                              </w:rPr>
                                            </w:ins>
                                          </m:ctrlPr>
                                        </m:sSubPr>
                                        <m:e>
                                          <w:ins w:id="1102" w:author="Kerry Ann Samerotte" w:date="2018-08-09T10:13:00Z">
                                            <m:r>
                                              <w:rPr>
                                                <w:rFonts w:ascii="Cambria Math" w:hAnsi="Cambria Math" w:cs="Arial"/>
                                                <w:color w:val="000000"/>
                                                <w:sz w:val="22"/>
                                                <w:szCs w:val="22"/>
                                              </w:rPr>
                                              <m:t>f</m:t>
                                            </m:r>
                                          </w:ins>
                                        </m:e>
                                        <m:sub>
                                          <w:ins w:id="1103" w:author="Kerry Ann Samerotte" w:date="2018-08-09T10:13:00Z">
                                            <m:r>
                                              <w:rPr>
                                                <w:rFonts w:ascii="Cambria Math" w:hAnsi="Cambria Math" w:cs="Arial"/>
                                                <w:color w:val="000000"/>
                                                <w:sz w:val="22"/>
                                                <w:szCs w:val="22"/>
                                              </w:rPr>
                                              <m:t>jk</m:t>
                                            </m:r>
                                          </w:ins>
                                        </m:sub>
                                      </m:sSub>
                                    </m:e>
                                  </m:d>
                                </m:e>
                              </m:func>
                            </m:e>
                          </m:d>
                        </m:e>
                        <m:sup>
                          <w:ins w:id="1104" w:author="Kerry Ann Samerotte" w:date="2018-08-09T10:13:00Z">
                            <m:r>
                              <w:rPr>
                                <w:rFonts w:ascii="Cambria Math" w:hAnsi="Cambria Math" w:cs="Arial"/>
                                <w:color w:val="000000"/>
                                <w:sz w:val="22"/>
                                <w:szCs w:val="22"/>
                              </w:rPr>
                              <m:t>2</m:t>
                            </m:r>
                          </w:ins>
                        </m:sup>
                      </m:sSup>
                    </m:e>
                  </m:nary>
                </m:e>
              </m:nary>
              <w:ins w:id="1105" w:author="Kerry Ann Samerotte" w:date="2018-08-09T10:13:00Z">
                <m:r>
                  <w:rPr>
                    <w:rFonts w:ascii="Cambria Math" w:hAnsi="Cambria Math" w:cs="Arial"/>
                    <w:color w:val="000000"/>
                    <w:sz w:val="22"/>
                    <w:szCs w:val="22"/>
                  </w:rPr>
                  <m:t>#</m:t>
                </m:r>
              </w:ins>
              <m:d>
                <m:dPr>
                  <m:ctrlPr>
                    <w:ins w:id="1106" w:author="Kerry Ann Samerotte" w:date="2018-08-09T10:13:00Z">
                      <w:rPr>
                        <w:rFonts w:ascii="Cambria Math" w:hAnsi="Cambria Math" w:cs="Arial"/>
                        <w:i/>
                        <w:color w:val="000000"/>
                        <w:sz w:val="22"/>
                        <w:szCs w:val="22"/>
                      </w:rPr>
                    </w:ins>
                  </m:ctrlPr>
                </m:dPr>
                <m:e>
                  <w:ins w:id="1107" w:author="Kerry Ann Samerotte" w:date="2018-08-09T10:13:00Z">
                    <m:r>
                      <w:rPr>
                        <w:rFonts w:ascii="Cambria Math" w:hAnsi="Cambria Math" w:cs="Arial"/>
                        <w:color w:val="000000"/>
                        <w:sz w:val="22"/>
                        <w:szCs w:val="22"/>
                      </w:rPr>
                      <m:t>1</m:t>
                    </m:r>
                  </w:ins>
                </m:e>
              </m:d>
            </m:e>
          </m:eqArr>
        </m:oMath>
      </m:oMathPara>
    </w:p>
    <w:p w14:paraId="0C3E318B" w14:textId="77777777" w:rsidR="00240204" w:rsidRDefault="00240204" w:rsidP="00240204">
      <w:pPr>
        <w:widowControl w:val="0"/>
        <w:autoSpaceDE w:val="0"/>
        <w:autoSpaceDN w:val="0"/>
        <w:adjustRightInd w:val="0"/>
        <w:spacing w:after="240" w:line="288" w:lineRule="auto"/>
        <w:rPr>
          <w:ins w:id="1108" w:author="Kerry Ann Samerotte" w:date="2018-08-09T10:13:00Z"/>
          <w:rFonts w:ascii="Arial" w:eastAsiaTheme="minorEastAsia" w:hAnsi="Arial" w:cs="Arial"/>
          <w:color w:val="000000"/>
          <w:sz w:val="22"/>
          <w:szCs w:val="22"/>
        </w:rPr>
      </w:pPr>
      <w:ins w:id="1109" w:author="Kerry Ann Samerotte" w:date="2018-08-09T10:13:00Z">
        <w:r>
          <w:rPr>
            <w:rFonts w:ascii="Arial" w:hAnsi="Arial" w:cs="Arial"/>
            <w:color w:val="000000"/>
            <w:sz w:val="22"/>
            <w:szCs w:val="22"/>
          </w:rPr>
          <w:t xml:space="preserve">where </w:t>
        </w:r>
        <m:oMath>
          <m:r>
            <w:rPr>
              <w:rFonts w:ascii="Cambria Math" w:hAnsi="Cambria Math" w:cs="Arial"/>
              <w:color w:val="000000"/>
              <w:sz w:val="22"/>
              <w:szCs w:val="22"/>
            </w:rPr>
            <m:t>x</m:t>
          </m:r>
        </m:oMath>
        <w:r>
          <w:rPr>
            <w:rFonts w:ascii="Arial" w:eastAsiaTheme="minorEastAsia" w:hAnsi="Arial" w:cs="Arial"/>
            <w:color w:val="000000"/>
            <w:sz w:val="22"/>
            <w:szCs w:val="22"/>
          </w:rPr>
          <w:t>,</w:t>
        </w:r>
        <m:oMath>
          <m:r>
            <w:rPr>
              <w:rFonts w:ascii="Cambria Math" w:hAnsi="Cambria Math" w:cs="Arial"/>
              <w:color w:val="000000"/>
              <w:sz w:val="22"/>
              <w:szCs w:val="22"/>
            </w:rPr>
            <m:t xml:space="preserve"> o</m:t>
          </m:r>
        </m:oMath>
        <w:r>
          <w:rPr>
            <w:rFonts w:ascii="Arial" w:eastAsiaTheme="minorEastAsia" w:hAnsi="Arial" w:cs="Arial"/>
            <w:color w:val="000000"/>
            <w:sz w:val="22"/>
            <w:szCs w:val="22"/>
          </w:rPr>
          <w:t xml:space="preserve">, and </w:t>
        </w:r>
        <m:oMath>
          <m:r>
            <w:rPr>
              <w:rFonts w:ascii="Cambria Math" w:eastAsiaTheme="minorEastAsia" w:hAnsi="Cambria Math" w:cs="Arial"/>
              <w:color w:val="000000"/>
              <w:sz w:val="22"/>
              <w:szCs w:val="22"/>
            </w:rPr>
            <m:t>a</m:t>
          </m:r>
        </m:oMath>
        <w:r>
          <w:rPr>
            <w:rFonts w:ascii="Arial" w:hAnsi="Arial" w:cs="Arial"/>
            <w:color w:val="000000"/>
            <w:sz w:val="22"/>
            <w:szCs w:val="22"/>
          </w:rPr>
          <w:t xml:space="preserve"> represent the locations of the mutants, optima, and ancestor, respectively. </w:t>
        </w:r>
        <m:oMath>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oMath>
        <w:r>
          <w:rPr>
            <w:rFonts w:ascii="Arial" w:hAnsi="Arial" w:cs="Arial"/>
            <w:color w:val="000000"/>
            <w:sz w:val="22"/>
            <w:szCs w:val="22"/>
          </w:rPr>
          <w:t xml:space="preserve"> is the measured relative fitness of mutant </w:t>
        </w:r>
        <m:oMath>
          <m:r>
            <w:rPr>
              <w:rFonts w:ascii="Cambria Math" w:hAnsi="Cambria Math" w:cs="Arial"/>
              <w:color w:val="000000"/>
              <w:sz w:val="22"/>
              <w:szCs w:val="22"/>
            </w:rPr>
            <m:t>j</m:t>
          </m:r>
        </m:oMath>
        <w:r>
          <w:rPr>
            <w:rFonts w:ascii="Arial" w:hAnsi="Arial" w:cs="Arial"/>
            <w:color w:val="000000"/>
            <w:sz w:val="22"/>
            <w:szCs w:val="22"/>
          </w:rPr>
          <w:t xml:space="preserve"> in condition </w:t>
        </w:r>
        <m:oMath>
          <m:r>
            <w:rPr>
              <w:rFonts w:ascii="Cambria Math" w:hAnsi="Cambria Math" w:cs="Arial"/>
              <w:color w:val="000000"/>
              <w:sz w:val="22"/>
              <w:szCs w:val="22"/>
            </w:rPr>
            <m:t>k</m:t>
          </m:r>
        </m:oMath>
        <w:r>
          <w:rPr>
            <w:rFonts w:ascii="Arial" w:hAnsi="Arial" w:cs="Arial"/>
            <w:color w:val="000000"/>
            <w:sz w:val="22"/>
            <w:szCs w:val="22"/>
          </w:rPr>
          <w:t xml:space="preserve"> with </w:t>
        </w:r>
        <m:oMath>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oMath>
        <w:r>
          <w:rPr>
            <w:rFonts w:ascii="Arial" w:eastAsiaTheme="minorEastAsia" w:hAnsi="Arial" w:cs="Arial"/>
            <w:color w:val="000000"/>
            <w:sz w:val="22"/>
            <w:szCs w:val="22"/>
          </w:rPr>
          <w:t xml:space="preserve"> a measure of the </w:t>
        </w:r>
        <w:commentRangeStart w:id="1110"/>
        <w:r>
          <w:rPr>
            <w:rFonts w:ascii="Arial" w:eastAsiaTheme="minorEastAsia" w:hAnsi="Arial" w:cs="Arial"/>
            <w:color w:val="000000"/>
            <w:sz w:val="22"/>
            <w:szCs w:val="22"/>
          </w:rPr>
          <w:t xml:space="preserve">measurement uncertainty (see SI). </w:t>
        </w:r>
        <w:commentRangeEnd w:id="1110"/>
        <w:r>
          <w:rPr>
            <w:rStyle w:val="CommentReference"/>
          </w:rPr>
          <w:commentReference w:id="1110"/>
        </w:r>
      </w:ins>
    </w:p>
    <w:p w14:paraId="48FF6994" w14:textId="77777777" w:rsidR="00240204" w:rsidRPr="002E175D" w:rsidRDefault="00240204" w:rsidP="00240204">
      <w:pPr>
        <w:widowControl w:val="0"/>
        <w:autoSpaceDE w:val="0"/>
        <w:autoSpaceDN w:val="0"/>
        <w:adjustRightInd w:val="0"/>
        <w:spacing w:after="240" w:line="288" w:lineRule="auto"/>
        <w:rPr>
          <w:ins w:id="1111" w:author="Kerry Ann Samerotte" w:date="2018-08-09T10:13:00Z"/>
          <w:rFonts w:ascii="Arial" w:hAnsi="Arial" w:cs="Arial"/>
          <w:bCs/>
          <w:color w:val="000000" w:themeColor="text1"/>
          <w:sz w:val="22"/>
          <w:szCs w:val="22"/>
        </w:rPr>
      </w:pPr>
      <w:commentRangeStart w:id="1112"/>
      <w:ins w:id="1113" w:author="Kerry Ann Samerotte" w:date="2018-08-09T10:13:00Z">
        <w:r w:rsidRPr="00303F5E">
          <w:rPr>
            <w:rFonts w:ascii="Arial" w:hAnsi="Arial" w:cs="Arial"/>
            <w:bCs/>
            <w:color w:val="FF0000"/>
            <w:sz w:val="22"/>
            <w:szCs w:val="22"/>
          </w:rPr>
          <w:t>[section on</w:t>
        </w:r>
        <w:r>
          <w:rPr>
            <w:rFonts w:ascii="Arial" w:hAnsi="Arial" w:cs="Arial"/>
            <w:bCs/>
            <w:color w:val="FF0000"/>
            <w:sz w:val="22"/>
            <w:szCs w:val="22"/>
          </w:rPr>
          <w:t xml:space="preserve"> other</w:t>
        </w:r>
        <w:r w:rsidRPr="00303F5E">
          <w:rPr>
            <w:rFonts w:ascii="Arial" w:hAnsi="Arial" w:cs="Arial"/>
            <w:bCs/>
            <w:color w:val="FF0000"/>
            <w:sz w:val="22"/>
            <w:szCs w:val="22"/>
          </w:rPr>
          <w:t xml:space="preserve"> dimensionality reduction and why we’re different?</w:t>
        </w:r>
        <w:r>
          <w:rPr>
            <w:rFonts w:ascii="Arial" w:hAnsi="Arial" w:cs="Arial"/>
            <w:bCs/>
            <w:color w:val="FF0000"/>
            <w:sz w:val="22"/>
            <w:szCs w:val="22"/>
          </w:rPr>
          <w:t xml:space="preserve"> (in a conceptual way) – if </w:t>
        </w:r>
        <w:r>
          <w:rPr>
            <w:rFonts w:ascii="Arial" w:hAnsi="Arial" w:cs="Arial"/>
            <w:bCs/>
            <w:color w:val="FF0000"/>
            <w:sz w:val="22"/>
            <w:szCs w:val="22"/>
          </w:rPr>
          <w:lastRenderedPageBreak/>
          <w:t>convincing don’t need to put comparison in the methods</w:t>
        </w:r>
        <w:proofErr w:type="gramStart"/>
        <w:r>
          <w:rPr>
            <w:rFonts w:ascii="Arial" w:hAnsi="Arial" w:cs="Arial"/>
            <w:bCs/>
            <w:color w:val="FF0000"/>
            <w:sz w:val="22"/>
            <w:szCs w:val="22"/>
          </w:rPr>
          <w:t xml:space="preserve">? </w:t>
        </w:r>
        <w:r w:rsidRPr="00303F5E">
          <w:rPr>
            <w:rFonts w:ascii="Arial" w:hAnsi="Arial" w:cs="Arial"/>
            <w:bCs/>
            <w:color w:val="FF0000"/>
            <w:sz w:val="22"/>
            <w:szCs w:val="22"/>
          </w:rPr>
          <w:t>]</w:t>
        </w:r>
        <w:proofErr w:type="gramEnd"/>
        <w:r>
          <w:rPr>
            <w:rFonts w:ascii="Arial" w:hAnsi="Arial" w:cs="Arial"/>
            <w:bCs/>
            <w:color w:val="FF0000"/>
            <w:sz w:val="22"/>
            <w:szCs w:val="22"/>
          </w:rPr>
          <w:t xml:space="preserve"> </w:t>
        </w:r>
        <w:commentRangeEnd w:id="1112"/>
        <w:r>
          <w:rPr>
            <w:rStyle w:val="CommentReference"/>
          </w:rPr>
          <w:commentReference w:id="1112"/>
        </w:r>
        <w:r>
          <w:rPr>
            <w:rFonts w:ascii="Arial" w:hAnsi="Arial" w:cs="Arial"/>
            <w:bCs/>
            <w:color w:val="000000" w:themeColor="text1"/>
            <w:sz w:val="22"/>
            <w:szCs w:val="22"/>
          </w:rPr>
          <w:t xml:space="preserve">The primary difference between our approach and other “dimensionality reduction” techniques like Principle Component Analysis (PCA) and </w:t>
        </w:r>
        <w:proofErr w:type="spellStart"/>
        <w:r>
          <w:rPr>
            <w:rFonts w:ascii="Arial" w:hAnsi="Arial" w:cs="Arial"/>
            <w:bCs/>
            <w:color w:val="000000" w:themeColor="text1"/>
            <w:sz w:val="22"/>
            <w:szCs w:val="22"/>
          </w:rPr>
          <w:t>Mulitdimensional</w:t>
        </w:r>
        <w:proofErr w:type="spellEnd"/>
        <w:r>
          <w:rPr>
            <w:rFonts w:ascii="Arial" w:hAnsi="Arial" w:cs="Arial"/>
            <w:bCs/>
            <w:color w:val="000000" w:themeColor="text1"/>
            <w:sz w:val="22"/>
            <w:szCs w:val="22"/>
          </w:rPr>
          <w:t xml:space="preserve"> Scaling (MDS) is that these methods find a low-</w:t>
        </w:r>
        <w:proofErr w:type="spellStart"/>
        <w:r>
          <w:rPr>
            <w:rFonts w:ascii="Arial" w:hAnsi="Arial" w:cs="Arial"/>
            <w:bCs/>
            <w:color w:val="000000" w:themeColor="text1"/>
            <w:sz w:val="22"/>
            <w:szCs w:val="22"/>
          </w:rPr>
          <w:t>dimesional</w:t>
        </w:r>
        <w:proofErr w:type="spellEnd"/>
        <w:r>
          <w:rPr>
            <w:rFonts w:ascii="Arial" w:hAnsi="Arial" w:cs="Arial"/>
            <w:bCs/>
            <w:color w:val="000000" w:themeColor="text1"/>
            <w:sz w:val="22"/>
            <w:szCs w:val="22"/>
          </w:rPr>
          <w:t xml:space="preserve"> representation of data based on distances between objects in the same class (in this case the mutants). Instead, we use relative fitness, which is a measure of distance between 2 classes of objects (mutants and optima). [CITE] </w:t>
        </w:r>
        <w:r w:rsidRPr="00771C16">
          <w:rPr>
            <w:rFonts w:ascii="Arial" w:hAnsi="Arial" w:cs="Arial"/>
            <w:bCs/>
            <w:color w:val="FF0000"/>
            <w:sz w:val="22"/>
            <w:szCs w:val="22"/>
          </w:rPr>
          <w:t>[why SVD is different</w:t>
        </w:r>
        <w:r>
          <w:rPr>
            <w:rFonts w:ascii="Arial" w:hAnsi="Arial" w:cs="Arial"/>
            <w:bCs/>
            <w:color w:val="FF0000"/>
            <w:sz w:val="22"/>
            <w:szCs w:val="22"/>
          </w:rPr>
          <w:t xml:space="preserve"> – linear (and doesn’t have the nice properties discussed above), not scaled in terms of fitness </w:t>
        </w:r>
        <w:commentRangeStart w:id="1114"/>
        <w:r>
          <w:rPr>
            <w:rFonts w:ascii="Arial" w:hAnsi="Arial" w:cs="Arial"/>
            <w:bCs/>
            <w:color w:val="FF0000"/>
            <w:sz w:val="22"/>
            <w:szCs w:val="22"/>
          </w:rPr>
          <w:t>which makes D=1 mean fitness</w:t>
        </w:r>
        <w:r w:rsidRPr="00771C16">
          <w:rPr>
            <w:rFonts w:ascii="Arial" w:hAnsi="Arial" w:cs="Arial"/>
            <w:bCs/>
            <w:color w:val="FF0000"/>
            <w:sz w:val="22"/>
            <w:szCs w:val="22"/>
          </w:rPr>
          <w:t>]</w:t>
        </w:r>
        <w:commentRangeEnd w:id="1114"/>
        <w:r>
          <w:rPr>
            <w:rStyle w:val="CommentReference"/>
          </w:rPr>
          <w:commentReference w:id="1114"/>
        </w:r>
      </w:ins>
    </w:p>
    <w:p w14:paraId="09822291" w14:textId="77777777" w:rsidR="00240204" w:rsidRDefault="00240204" w:rsidP="00240204">
      <w:pPr>
        <w:widowControl w:val="0"/>
        <w:autoSpaceDE w:val="0"/>
        <w:autoSpaceDN w:val="0"/>
        <w:adjustRightInd w:val="0"/>
        <w:spacing w:after="240" w:line="288" w:lineRule="auto"/>
        <w:rPr>
          <w:ins w:id="1115" w:author="Kerry Ann Samerotte" w:date="2018-08-09T10:13:00Z"/>
          <w:rFonts w:ascii="Arial" w:hAnsi="Arial" w:cs="Arial"/>
          <w:color w:val="000000"/>
          <w:sz w:val="22"/>
          <w:szCs w:val="22"/>
        </w:rPr>
      </w:pPr>
      <w:ins w:id="1116" w:author="Kerry Ann Samerotte" w:date="2018-08-09T10:13:00Z">
        <w:r>
          <w:rPr>
            <w:rFonts w:ascii="Arial" w:eastAsiaTheme="minorEastAsia" w:hAnsi="Arial" w:cs="Arial"/>
            <w:color w:val="000000"/>
            <w:sz w:val="22"/>
            <w:szCs w:val="22"/>
          </w:rPr>
          <w:t>We use a global optimization technique to find the parameter values minimize this score for each number of dimensions.</w:t>
        </w:r>
        <w:r>
          <w:rPr>
            <w:rFonts w:ascii="Arial" w:hAnsi="Arial" w:cs="Arial"/>
            <w:color w:val="000000"/>
            <w:sz w:val="22"/>
            <w:szCs w:val="22"/>
          </w:rPr>
          <w:t xml:space="preserve"> To estimate the number of dimensions and avoid overfitting, we use a 5-fold bi-cross validation scheme (Fig. 2) analogous to that used for Singular Value Decomposition</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"10.1214/08-AOAS227", "ISSN" : "19326157", "abstract" : "This article presents a form of bi-cross-validation (BCV) for choosing the rank in outer product models, especially the singular value decomposition (SVD) and the nonnegative matrix factorization (NMF). Instead of leaving out a set of rows of the data matrix, we leave out a set of rows and a set of columns, and then predict the left out entries by low rank operations on the retained data. We prove a self-consistency result expressing the prediction error as a residual from a low rank approximation. Random matrix theory and some empirical results suggest that smaller hold-out sets lead to more over-fitting, while larger ones are more prone to under-fitting. In simulated examples we find that a method leaving out half the rows and half the columns performs well.", "author" : [ { "dropping-particle" : "", "family" : "Owen", "given" : "Art B.", "non-dropping-particle" : "", "parse-names" : false, "suffix" : "" }, { "dropping-particle" : "", "family" : "Perry", "given" : "Patrick O.", "non-dropping-particle" : "", "parse-names" : false, "suffix" : "" } ], "container-title" : "Annals of Applied Statistics", "id" : "ITEM-1", "issue" : "2", "issued" : { "date-parts" : [ [ "2009" ] ] }, "page" : "564-594", "title" : "Bi-cross-validation of the SVD and the nonnegative matrix factorization", "type" : "article-journal", "volume" : "3" }, "uris" : [ "http://www.mendeley.com/documents/?uuid=00d4d821-7bfd-45a1-b553-0d8d82c71d1e" ] } ], "mendeley" : { "formattedCitation" : "(Owen &amp; Perry 2009)", "plainTextFormattedCitation" : "(Owen &amp; Perry 2009)", "previouslyFormattedCitation" : "(Owen &amp; Perry 2009)" }, "properties" : { "noteIndex" : 0 }, "schema" : "https://github.com/citation-style-language/schema/raw/master/csl-citation.json" }</w:instrText>
        </w:r>
        <w:r>
          <w:rPr>
            <w:rFonts w:ascii="Arial" w:hAnsi="Arial" w:cs="Arial"/>
            <w:color w:val="000000"/>
            <w:sz w:val="22"/>
            <w:szCs w:val="22"/>
          </w:rPr>
          <w:fldChar w:fldCharType="separate"/>
        </w:r>
        <w:r w:rsidRPr="00C53EE7">
          <w:rPr>
            <w:rFonts w:ascii="Arial" w:hAnsi="Arial" w:cs="Arial"/>
            <w:noProof/>
            <w:color w:val="000000"/>
            <w:sz w:val="22"/>
            <w:szCs w:val="22"/>
          </w:rPr>
          <w:t>(Owen &amp; Perry 2009)</w:t>
        </w:r>
        <w:r>
          <w:rPr>
            <w:rFonts w:ascii="Arial" w:hAnsi="Arial" w:cs="Arial"/>
            <w:color w:val="000000"/>
            <w:sz w:val="22"/>
            <w:szCs w:val="22"/>
          </w:rPr>
          <w:fldChar w:fldCharType="end"/>
        </w:r>
        <w:r>
          <w:rPr>
            <w:rFonts w:ascii="Arial" w:hAnsi="Arial" w:cs="Arial"/>
            <w:color w:val="000000"/>
            <w:sz w:val="22"/>
            <w:szCs w:val="22"/>
          </w:rPr>
          <w:t>. We divide our data into 5 distinct sets or “folds” (250 mutants into 5 groups of 50 and 50 conditions into 5 groups of 10). For each fold of the data, we exclude a set of mutants and conditions to use as a test set and first use the computational method to estimate the best space for the remaining set of data (See step 1 of Fig 2A.) for each value of D (the number of dimensions) we are interested in. If we were to only do this, we would expect the fit to continually increase as we increase the number of dimensions, because we will begin to fit measurement noise. Next, we fix this space and use only the locations of the original set of mutants as information to find the best location for the conditions in the test set (step 2a of Fig 2A), and separately, use the locations of the original set of conditions to find the best location for the mutants in the test set (step 2b). Finally, we evaluate the relative fitness values predicted from the estimated locations of the mutants and conditions in the test set that were placed independently (step 3). The model that has the best fit of the test set’s relative fitness values to the measured values is the correct number of dimensions that was not over-fit to the original data. This is repeated for each of the 5 test sets, and we pick the model with the best average predictive ability across all 5 folds.</w:t>
        </w:r>
      </w:ins>
    </w:p>
    <w:p w14:paraId="6074D94F" w14:textId="77777777" w:rsidR="00240204" w:rsidRPr="00824A93" w:rsidRDefault="00240204" w:rsidP="00240204">
      <w:pPr>
        <w:widowControl w:val="0"/>
        <w:autoSpaceDE w:val="0"/>
        <w:autoSpaceDN w:val="0"/>
        <w:adjustRightInd w:val="0"/>
        <w:spacing w:after="240" w:line="288" w:lineRule="auto"/>
        <w:rPr>
          <w:ins w:id="1117" w:author="Kerry Ann Samerotte" w:date="2018-08-09T10:13:00Z"/>
          <w:rFonts w:ascii="Arial" w:hAnsi="Arial" w:cs="Arial"/>
          <w:color w:val="FF0000"/>
          <w:sz w:val="22"/>
          <w:szCs w:val="22"/>
        </w:rPr>
      </w:pPr>
      <w:ins w:id="1118" w:author="Kerry Ann Samerotte" w:date="2018-08-09T10:13:00Z">
        <w:r w:rsidRPr="00824A93">
          <w:rPr>
            <w:rFonts w:ascii="Arial" w:hAnsi="Arial" w:cs="Arial"/>
            <w:color w:val="FF0000"/>
            <w:sz w:val="22"/>
            <w:szCs w:val="22"/>
          </w:rPr>
          <w:t>[transition paragraph?]</w:t>
        </w:r>
      </w:ins>
    </w:p>
    <w:p w14:paraId="755D1A3D" w14:textId="77777777" w:rsidR="00240204" w:rsidRDefault="00240204" w:rsidP="004B0CE4">
      <w:pPr>
        <w:widowControl w:val="0"/>
        <w:autoSpaceDE w:val="0"/>
        <w:autoSpaceDN w:val="0"/>
        <w:adjustRightInd w:val="0"/>
        <w:ind w:left="480" w:hanging="480"/>
        <w:rPr>
          <w:ins w:id="1119" w:author="Kerry Ann Samerotte" w:date="2018-08-09T10:13:00Z"/>
          <w:rFonts w:ascii="Arial" w:hAnsi="Arial" w:cs="Arial"/>
          <w:b/>
          <w:bCs/>
          <w:color w:val="000000"/>
          <w:sz w:val="22"/>
          <w:szCs w:val="22"/>
        </w:rPr>
      </w:pPr>
    </w:p>
    <w:p w14:paraId="1841E3EE" w14:textId="70DD5043" w:rsidR="001F70EB" w:rsidRDefault="001F70EB" w:rsidP="004B0CE4">
      <w:pPr>
        <w:widowControl w:val="0"/>
        <w:autoSpaceDE w:val="0"/>
        <w:autoSpaceDN w:val="0"/>
        <w:adjustRightInd w:val="0"/>
        <w:ind w:left="480" w:hanging="480"/>
        <w:rPr>
          <w:rFonts w:ascii="Arial" w:hAnsi="Arial" w:cs="Arial"/>
          <w:b/>
          <w:bCs/>
          <w:color w:val="000000"/>
          <w:sz w:val="22"/>
          <w:szCs w:val="22"/>
        </w:rPr>
      </w:pPr>
      <w:r>
        <w:rPr>
          <w:rFonts w:ascii="Arial" w:hAnsi="Arial" w:cs="Arial"/>
          <w:b/>
          <w:bCs/>
          <w:color w:val="000000"/>
          <w:sz w:val="22"/>
          <w:szCs w:val="22"/>
        </w:rPr>
        <w:t>References</w:t>
      </w:r>
    </w:p>
    <w:p w14:paraId="5B419FC9" w14:textId="07EC0274" w:rsidR="00625143" w:rsidRPr="00625143" w:rsidRDefault="004B0CE4" w:rsidP="00625143">
      <w:pPr>
        <w:widowControl w:val="0"/>
        <w:autoSpaceDE w:val="0"/>
        <w:autoSpaceDN w:val="0"/>
        <w:adjustRightInd w:val="0"/>
        <w:ind w:left="480" w:hanging="480"/>
        <w:rPr>
          <w:rFonts w:ascii="Arial" w:eastAsia="Times New Roman" w:hAnsi="Arial" w:cs="Arial"/>
          <w:noProof/>
          <w:sz w:val="22"/>
        </w:rPr>
      </w:pPr>
      <w:r>
        <w:rPr>
          <w:rFonts w:ascii="Arial" w:hAnsi="Arial" w:cs="Arial"/>
          <w:b/>
          <w:bCs/>
          <w:color w:val="000000"/>
          <w:sz w:val="22"/>
          <w:szCs w:val="22"/>
        </w:rPr>
        <w:fldChar w:fldCharType="begin" w:fldLock="1"/>
      </w:r>
      <w:r>
        <w:rPr>
          <w:rFonts w:ascii="Arial" w:hAnsi="Arial" w:cs="Arial"/>
          <w:b/>
          <w:bCs/>
          <w:color w:val="000000"/>
          <w:sz w:val="22"/>
          <w:szCs w:val="22"/>
        </w:rPr>
        <w:instrText xml:space="preserve">ADDIN Mendeley Bibliography CSL_BIBLIOGRAPHY </w:instrText>
      </w:r>
      <w:r>
        <w:rPr>
          <w:rFonts w:ascii="Arial" w:hAnsi="Arial" w:cs="Arial"/>
          <w:b/>
          <w:bCs/>
          <w:color w:val="000000"/>
          <w:sz w:val="22"/>
          <w:szCs w:val="22"/>
        </w:rPr>
        <w:fldChar w:fldCharType="separate"/>
      </w:r>
      <w:r w:rsidR="00625143" w:rsidRPr="00625143">
        <w:rPr>
          <w:rFonts w:ascii="Arial" w:eastAsia="Times New Roman" w:hAnsi="Arial" w:cs="Arial"/>
          <w:noProof/>
          <w:sz w:val="22"/>
        </w:rPr>
        <w:t xml:space="preserve">Bataillon, T. &amp; Bailey, S.F., 2014. Effects of new mutations on fitness: Insights from models and data. </w:t>
      </w:r>
      <w:r w:rsidR="00625143" w:rsidRPr="00625143">
        <w:rPr>
          <w:rFonts w:ascii="Arial" w:eastAsia="Times New Roman" w:hAnsi="Arial" w:cs="Arial"/>
          <w:i/>
          <w:iCs/>
          <w:noProof/>
          <w:sz w:val="22"/>
        </w:rPr>
        <w:t>Annals of the New York Academy of Sciences</w:t>
      </w:r>
      <w:r w:rsidR="00625143" w:rsidRPr="00625143">
        <w:rPr>
          <w:rFonts w:ascii="Arial" w:eastAsia="Times New Roman" w:hAnsi="Arial" w:cs="Arial"/>
          <w:noProof/>
          <w:sz w:val="22"/>
        </w:rPr>
        <w:t>, 1320(1), pp.76–92.</w:t>
      </w:r>
    </w:p>
    <w:p w14:paraId="7F9BC36C"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Blanquart, F. &amp; Bataillon, T., 2016. Epistasis and the structure of fitness landscapes: Are experimental fitness landscapes compatible with fisher’s geometric model? </w:t>
      </w:r>
      <w:r w:rsidRPr="00625143">
        <w:rPr>
          <w:rFonts w:ascii="Arial" w:eastAsia="Times New Roman" w:hAnsi="Arial" w:cs="Arial"/>
          <w:i/>
          <w:iCs/>
          <w:noProof/>
          <w:sz w:val="22"/>
        </w:rPr>
        <w:t>Genetics</w:t>
      </w:r>
      <w:r w:rsidRPr="00625143">
        <w:rPr>
          <w:rFonts w:ascii="Arial" w:eastAsia="Times New Roman" w:hAnsi="Arial" w:cs="Arial"/>
          <w:noProof/>
          <w:sz w:val="22"/>
        </w:rPr>
        <w:t>, 203(2), pp.847–862.</w:t>
      </w:r>
    </w:p>
    <w:p w14:paraId="15A50B89"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Fisher, R.A., 1930. </w:t>
      </w:r>
      <w:r w:rsidRPr="00625143">
        <w:rPr>
          <w:rFonts w:ascii="Arial" w:eastAsia="Times New Roman" w:hAnsi="Arial" w:cs="Arial"/>
          <w:i/>
          <w:iCs/>
          <w:noProof/>
          <w:sz w:val="22"/>
        </w:rPr>
        <w:t>The Genetical Theory of Natural Selection</w:t>
      </w:r>
      <w:r w:rsidRPr="00625143">
        <w:rPr>
          <w:rFonts w:ascii="Arial" w:eastAsia="Times New Roman" w:hAnsi="Arial" w:cs="Arial"/>
          <w:noProof/>
          <w:sz w:val="22"/>
        </w:rPr>
        <w:t>, Oxford: Oxford University Press.</w:t>
      </w:r>
    </w:p>
    <w:p w14:paraId="77B83FA3"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Johannsen, W., 1911. The genotype conception of heredity. </w:t>
      </w:r>
      <w:r w:rsidRPr="00625143">
        <w:rPr>
          <w:rFonts w:ascii="Arial" w:eastAsia="Times New Roman" w:hAnsi="Arial" w:cs="Arial"/>
          <w:i/>
          <w:iCs/>
          <w:noProof/>
          <w:sz w:val="22"/>
        </w:rPr>
        <w:t>The American Naturalist</w:t>
      </w:r>
      <w:r w:rsidRPr="00625143">
        <w:rPr>
          <w:rFonts w:ascii="Arial" w:eastAsia="Times New Roman" w:hAnsi="Arial" w:cs="Arial"/>
          <w:noProof/>
          <w:sz w:val="22"/>
        </w:rPr>
        <w:t>, 45, pp.129–159.</w:t>
      </w:r>
    </w:p>
    <w:p w14:paraId="726E4B3F"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Levy, S.F. et al., 2015. Quantitative evolutionary dynamics using high-resolution lineage tracking. </w:t>
      </w:r>
      <w:r w:rsidRPr="00625143">
        <w:rPr>
          <w:rFonts w:ascii="Arial" w:eastAsia="Times New Roman" w:hAnsi="Arial" w:cs="Arial"/>
          <w:i/>
          <w:iCs/>
          <w:noProof/>
          <w:sz w:val="22"/>
        </w:rPr>
        <w:t>Nature</w:t>
      </w:r>
      <w:r w:rsidRPr="00625143">
        <w:rPr>
          <w:rFonts w:ascii="Arial" w:eastAsia="Times New Roman" w:hAnsi="Arial" w:cs="Arial"/>
          <w:noProof/>
          <w:sz w:val="22"/>
        </w:rPr>
        <w:t>, advance on, pp.1–78. Available at: http://dx.doi.org/10.1038/nature14279.</w:t>
      </w:r>
    </w:p>
    <w:p w14:paraId="0C49939F"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Lewontin, R.C., 1974. </w:t>
      </w:r>
      <w:r w:rsidRPr="00625143">
        <w:rPr>
          <w:rFonts w:ascii="Arial" w:eastAsia="Times New Roman" w:hAnsi="Arial" w:cs="Arial"/>
          <w:i/>
          <w:iCs/>
          <w:noProof/>
          <w:sz w:val="22"/>
        </w:rPr>
        <w:t>The genetic basis of evolutionary change</w:t>
      </w:r>
      <w:r w:rsidRPr="00625143">
        <w:rPr>
          <w:rFonts w:ascii="Arial" w:eastAsia="Times New Roman" w:hAnsi="Arial" w:cs="Arial"/>
          <w:noProof/>
          <w:sz w:val="22"/>
        </w:rPr>
        <w:t>,</w:t>
      </w:r>
    </w:p>
    <w:p w14:paraId="7DB0E53E"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Lourenço, J.M., Galtier, N. &amp; Glémin, S., 2011. Complexity, Pleiotropy, and the Fitness Effect of Mutations. </w:t>
      </w:r>
      <w:r w:rsidRPr="00625143">
        <w:rPr>
          <w:rFonts w:ascii="Arial" w:eastAsia="Times New Roman" w:hAnsi="Arial" w:cs="Arial"/>
          <w:i/>
          <w:iCs/>
          <w:noProof/>
          <w:sz w:val="22"/>
        </w:rPr>
        <w:t>Evolution</w:t>
      </w:r>
      <w:r w:rsidRPr="00625143">
        <w:rPr>
          <w:rFonts w:ascii="Arial" w:eastAsia="Times New Roman" w:hAnsi="Arial" w:cs="Arial"/>
          <w:noProof/>
          <w:sz w:val="22"/>
        </w:rPr>
        <w:t>, 65(6), pp.1559–1571.</w:t>
      </w:r>
    </w:p>
    <w:p w14:paraId="06577B5B"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Martin, G. &amp; Lenormand, T., 2006. A general multivariate extension of Fisher’s geometrical model and the distribution of mutation fitness effects across species. </w:t>
      </w:r>
      <w:r w:rsidRPr="00625143">
        <w:rPr>
          <w:rFonts w:ascii="Arial" w:eastAsia="Times New Roman" w:hAnsi="Arial" w:cs="Arial"/>
          <w:i/>
          <w:iCs/>
          <w:noProof/>
          <w:sz w:val="22"/>
        </w:rPr>
        <w:t xml:space="preserve">Evolution; </w:t>
      </w:r>
      <w:r w:rsidRPr="00625143">
        <w:rPr>
          <w:rFonts w:ascii="Arial" w:eastAsia="Times New Roman" w:hAnsi="Arial" w:cs="Arial"/>
          <w:i/>
          <w:iCs/>
          <w:noProof/>
          <w:sz w:val="22"/>
        </w:rPr>
        <w:lastRenderedPageBreak/>
        <w:t>international journal of organic evolution</w:t>
      </w:r>
      <w:r w:rsidRPr="00625143">
        <w:rPr>
          <w:rFonts w:ascii="Arial" w:eastAsia="Times New Roman" w:hAnsi="Arial" w:cs="Arial"/>
          <w:noProof/>
          <w:sz w:val="22"/>
        </w:rPr>
        <w:t>, 60(5), pp.893–907. Available at: http://onlinelibrary.wiley.com/doi/10.1111/j.0014-3820.2006.tb01169.x/abstract.</w:t>
      </w:r>
    </w:p>
    <w:p w14:paraId="65240109"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Owen, A.B. &amp; Perry, P.O., 2009. Bi-cross-validation of the SVD and the nonnegative matrix factorization. </w:t>
      </w:r>
      <w:r w:rsidRPr="00625143">
        <w:rPr>
          <w:rFonts w:ascii="Arial" w:eastAsia="Times New Roman" w:hAnsi="Arial" w:cs="Arial"/>
          <w:i/>
          <w:iCs/>
          <w:noProof/>
          <w:sz w:val="22"/>
        </w:rPr>
        <w:t>Annals of Applied Statistics</w:t>
      </w:r>
      <w:r w:rsidRPr="00625143">
        <w:rPr>
          <w:rFonts w:ascii="Arial" w:eastAsia="Times New Roman" w:hAnsi="Arial" w:cs="Arial"/>
          <w:noProof/>
          <w:sz w:val="22"/>
        </w:rPr>
        <w:t>, 3(2), pp.564–594.</w:t>
      </w:r>
    </w:p>
    <w:p w14:paraId="3148B234"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Poon, A. &amp; Otto, S.P., 2000. Compensating for our load of mutations: freezing the meltdown of small populations. </w:t>
      </w:r>
      <w:r w:rsidRPr="00625143">
        <w:rPr>
          <w:rFonts w:ascii="Arial" w:eastAsia="Times New Roman" w:hAnsi="Arial" w:cs="Arial"/>
          <w:i/>
          <w:iCs/>
          <w:noProof/>
          <w:sz w:val="22"/>
        </w:rPr>
        <w:t>Evolution</w:t>
      </w:r>
      <w:r w:rsidRPr="00625143">
        <w:rPr>
          <w:rFonts w:ascii="Arial" w:eastAsia="Times New Roman" w:hAnsi="Arial" w:cs="Arial"/>
          <w:noProof/>
          <w:sz w:val="22"/>
        </w:rPr>
        <w:t>, 54(5), pp.1467–1479.</w:t>
      </w:r>
    </w:p>
    <w:p w14:paraId="4CE93900"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Tenaillon, O. et al., 2007. Quantifying organismal complexity using a population genetic approach. </w:t>
      </w:r>
      <w:r w:rsidRPr="00625143">
        <w:rPr>
          <w:rFonts w:ascii="Arial" w:eastAsia="Times New Roman" w:hAnsi="Arial" w:cs="Arial"/>
          <w:i/>
          <w:iCs/>
          <w:noProof/>
          <w:sz w:val="22"/>
        </w:rPr>
        <w:t>PLoS ONE</w:t>
      </w:r>
      <w:r w:rsidRPr="00625143">
        <w:rPr>
          <w:rFonts w:ascii="Arial" w:eastAsia="Times New Roman" w:hAnsi="Arial" w:cs="Arial"/>
          <w:noProof/>
          <w:sz w:val="22"/>
        </w:rPr>
        <w:t>, 2(2).</w:t>
      </w:r>
    </w:p>
    <w:p w14:paraId="2A3C931D"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Weinreich, D.M. &amp; Knies, J.L., 2013. Fisher’s Geometric Model Of Adaptation Meets The Functional Synthesis: Data On Pairwise Epistasis For Fitness Yields Insights Into The Shape And Size Of Phenotype Space. </w:t>
      </w:r>
      <w:r w:rsidRPr="00625143">
        <w:rPr>
          <w:rFonts w:ascii="Arial" w:eastAsia="Times New Roman" w:hAnsi="Arial" w:cs="Arial"/>
          <w:i/>
          <w:iCs/>
          <w:noProof/>
          <w:sz w:val="22"/>
        </w:rPr>
        <w:t>Evolution</w:t>
      </w:r>
      <w:r w:rsidRPr="00625143">
        <w:rPr>
          <w:rFonts w:ascii="Arial" w:eastAsia="Times New Roman" w:hAnsi="Arial" w:cs="Arial"/>
          <w:noProof/>
          <w:sz w:val="22"/>
        </w:rPr>
        <w:t>, 67(10), pp.2957–2972.</w:t>
      </w:r>
    </w:p>
    <w:p w14:paraId="70E47867" w14:textId="77777777" w:rsidR="00625143" w:rsidRPr="00625143" w:rsidRDefault="00625143" w:rsidP="00625143">
      <w:pPr>
        <w:widowControl w:val="0"/>
        <w:autoSpaceDE w:val="0"/>
        <w:autoSpaceDN w:val="0"/>
        <w:adjustRightInd w:val="0"/>
        <w:ind w:left="480" w:hanging="480"/>
        <w:rPr>
          <w:rFonts w:ascii="Arial" w:hAnsi="Arial" w:cs="Arial"/>
          <w:noProof/>
          <w:sz w:val="22"/>
        </w:rPr>
      </w:pPr>
      <w:r w:rsidRPr="00625143">
        <w:rPr>
          <w:rFonts w:ascii="Arial" w:eastAsia="Times New Roman" w:hAnsi="Arial" w:cs="Arial"/>
          <w:noProof/>
          <w:sz w:val="22"/>
        </w:rPr>
        <w:t xml:space="preserve">Wiser, M.J., Ribeck, N. &amp; Lenski, R.E., 2013. Long-Term Dynamics of Adaptation in Asexual Populations. </w:t>
      </w:r>
      <w:r w:rsidRPr="00625143">
        <w:rPr>
          <w:rFonts w:ascii="Arial" w:eastAsia="Times New Roman" w:hAnsi="Arial" w:cs="Arial"/>
          <w:i/>
          <w:iCs/>
          <w:noProof/>
          <w:sz w:val="22"/>
        </w:rPr>
        <w:t>Science</w:t>
      </w:r>
      <w:r w:rsidRPr="00625143">
        <w:rPr>
          <w:rFonts w:ascii="Arial" w:eastAsia="Times New Roman" w:hAnsi="Arial" w:cs="Arial"/>
          <w:noProof/>
          <w:sz w:val="22"/>
        </w:rPr>
        <w:t>, 342(6164), pp.1364–1367.</w:t>
      </w:r>
    </w:p>
    <w:p w14:paraId="158991CE" w14:textId="1F152E3B" w:rsidR="00505574" w:rsidRPr="00505574" w:rsidRDefault="004B0CE4" w:rsidP="00625143">
      <w:pPr>
        <w:widowControl w:val="0"/>
        <w:autoSpaceDE w:val="0"/>
        <w:autoSpaceDN w:val="0"/>
        <w:adjustRightInd w:val="0"/>
        <w:ind w:left="480" w:hanging="480"/>
        <w:rPr>
          <w:rFonts w:ascii="Arial" w:hAnsi="Arial" w:cs="Arial"/>
          <w:b/>
          <w:bCs/>
          <w:color w:val="000000"/>
          <w:sz w:val="22"/>
          <w:szCs w:val="22"/>
        </w:rPr>
      </w:pPr>
      <w:r>
        <w:rPr>
          <w:rFonts w:ascii="Arial" w:hAnsi="Arial" w:cs="Arial"/>
          <w:b/>
          <w:bCs/>
          <w:color w:val="000000"/>
          <w:sz w:val="22"/>
          <w:szCs w:val="22"/>
        </w:rPr>
        <w:fldChar w:fldCharType="end"/>
      </w:r>
    </w:p>
    <w:p w14:paraId="1FA716E8" w14:textId="77777777" w:rsidR="00505574" w:rsidRDefault="00505574" w:rsidP="00505574">
      <w:pPr>
        <w:widowControl w:val="0"/>
        <w:autoSpaceDE w:val="0"/>
        <w:autoSpaceDN w:val="0"/>
        <w:adjustRightInd w:val="0"/>
        <w:rPr>
          <w:rFonts w:ascii="Arial" w:hAnsi="Arial" w:cs="Arial"/>
          <w:sz w:val="22"/>
          <w:szCs w:val="22"/>
        </w:rPr>
      </w:pPr>
    </w:p>
    <w:p w14:paraId="4984D8B9" w14:textId="77777777" w:rsidR="00512255" w:rsidRPr="00165B69" w:rsidRDefault="00512255" w:rsidP="00512255">
      <w:pPr>
        <w:widowControl w:val="0"/>
        <w:autoSpaceDE w:val="0"/>
        <w:autoSpaceDN w:val="0"/>
        <w:adjustRightInd w:val="0"/>
        <w:spacing w:after="240" w:line="288" w:lineRule="auto"/>
        <w:rPr>
          <w:rFonts w:ascii="Arial" w:eastAsiaTheme="minorEastAsia" w:hAnsi="Arial" w:cs="Arial"/>
          <w:color w:val="000000"/>
          <w:sz w:val="22"/>
          <w:szCs w:val="22"/>
        </w:rPr>
      </w:pPr>
      <m:oMathPara>
        <m:oMath>
          <m:r>
            <w:rPr>
              <w:rFonts w:ascii="Cambria Math" w:hAnsi="Cambria Math" w:cs="Arial"/>
              <w:color w:val="000000"/>
              <w:sz w:val="22"/>
              <w:szCs w:val="22"/>
            </w:rPr>
            <m:t>S</m:t>
          </m:r>
          <m:d>
            <m:dPr>
              <m:ctrlPr>
                <w:rPr>
                  <w:rFonts w:ascii="Cambria Math" w:hAnsi="Cambria Math" w:cs="Arial"/>
                  <w:i/>
                  <w:color w:val="000000"/>
                  <w:sz w:val="22"/>
                  <w:szCs w:val="22"/>
                </w:rPr>
              </m:ctrlPr>
            </m:dPr>
            <m:e>
              <m:r>
                <w:rPr>
                  <w:rFonts w:ascii="Cambria Math" w:hAnsi="Cambria Math" w:cs="Arial"/>
                  <w:color w:val="000000"/>
                  <w:sz w:val="22"/>
                  <w:szCs w:val="22"/>
                </w:rPr>
                <m:t>x,o,a | f,ϵ</m:t>
              </m:r>
            </m:e>
          </m:d>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j=1</m:t>
              </m:r>
            </m:sub>
            <m:sup>
              <m:r>
                <w:rPr>
                  <w:rFonts w:ascii="Cambria Math" w:hAnsi="Cambria Math" w:cs="Arial"/>
                  <w:color w:val="000000"/>
                  <w:sz w:val="22"/>
                  <w:szCs w:val="22"/>
                </w:rPr>
                <m:t>M</m:t>
              </m:r>
            </m:sup>
            <m:e>
              <m:nary>
                <m:naryPr>
                  <m:chr m:val="∑"/>
                  <m:ctrlPr>
                    <w:rPr>
                      <w:rFonts w:ascii="Cambria Math" w:hAnsi="Cambria Math" w:cs="Arial"/>
                      <w:i/>
                      <w:color w:val="000000"/>
                      <w:sz w:val="22"/>
                      <w:szCs w:val="22"/>
                    </w:rPr>
                  </m:ctrlPr>
                </m:naryPr>
                <m:sub>
                  <m:r>
                    <w:rPr>
                      <w:rFonts w:ascii="Cambria Math" w:hAnsi="Cambria Math" w:cs="Arial"/>
                      <w:color w:val="000000"/>
                      <w:sz w:val="22"/>
                      <w:szCs w:val="22"/>
                    </w:rPr>
                    <m:t>k=1</m:t>
                  </m:r>
                </m:sub>
                <m:sup>
                  <m:r>
                    <w:rPr>
                      <w:rFonts w:ascii="Cambria Math" w:hAnsi="Cambria Math" w:cs="Arial"/>
                      <w:color w:val="000000"/>
                      <w:sz w:val="22"/>
                      <w:szCs w:val="22"/>
                    </w:rPr>
                    <m:t>C</m:t>
                  </m:r>
                </m:sup>
                <m:e>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sSup>
                    <m:sSupPr>
                      <m:ctrlPr>
                        <w:rPr>
                          <w:rFonts w:ascii="Cambria Math" w:hAnsi="Cambria Math" w:cs="Arial"/>
                          <w:i/>
                          <w:color w:val="000000"/>
                          <w:sz w:val="22"/>
                          <w:szCs w:val="22"/>
                        </w:rPr>
                      </m:ctrlPr>
                    </m:sSupPr>
                    <m:e>
                      <m:d>
                        <m:dPr>
                          <m:begChr m:val="["/>
                          <m:endChr m:val="]"/>
                          <m:ctrlPr>
                            <w:rPr>
                              <w:rFonts w:ascii="Cambria Math" w:hAnsi="Cambria Math" w:cs="Arial"/>
                              <w:i/>
                              <w:color w:val="000000"/>
                              <w:sz w:val="22"/>
                              <w:szCs w:val="22"/>
                            </w:rPr>
                          </m:ctrlPr>
                        </m:dPr>
                        <m:e>
                          <m:d>
                            <m:dPr>
                              <m:ctrlPr>
                                <w:rPr>
                                  <w:rFonts w:ascii="Cambria Math" w:hAnsi="Cambria Math" w:cs="Arial"/>
                                  <w:i/>
                                  <w:color w:val="000000"/>
                                  <w:sz w:val="22"/>
                                  <w:szCs w:val="22"/>
                                </w:rPr>
                              </m:ctrlPr>
                            </m:dPr>
                            <m:e>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r>
                                <w:rPr>
                                  <w:rFonts w:ascii="Cambria Math" w:hAnsi="Cambria Math" w:cs="Arial"/>
                                  <w:color w:val="000000"/>
                                  <w:sz w:val="22"/>
                                  <w:szCs w:val="22"/>
                                </w:rPr>
                                <m:t>-</m:t>
                              </m:r>
                              <m:d>
                                <m:dPr>
                                  <m:ctrlPr>
                                    <w:rPr>
                                      <w:rFonts w:ascii="Cambria Math" w:hAnsi="Cambria Math" w:cs="Arial"/>
                                      <w:i/>
                                      <w:color w:val="000000"/>
                                      <w:sz w:val="22"/>
                                      <w:szCs w:val="22"/>
                                    </w:rPr>
                                  </m:ctrlPr>
                                </m:dPr>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r>
                                            <w:rPr>
                                              <w:rFonts w:ascii="Cambria Math" w:hAnsi="Cambria Math" w:cs="Arial"/>
                                              <w:color w:val="000000"/>
                                              <w:sz w:val="22"/>
                                              <w:szCs w:val="22"/>
                                            </w:rPr>
                                            <m:t>a-</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1k</m:t>
                                              </m:r>
                                            </m:sub>
                                          </m:sSub>
                                        </m:e>
                                      </m:d>
                                    </m:e>
                                    <m:sup>
                                      <m:r>
                                        <w:rPr>
                                          <w:rFonts w:ascii="Cambria Math" w:hAnsi="Cambria Math" w:cs="Arial"/>
                                          <w:color w:val="000000"/>
                                          <w:sz w:val="22"/>
                                          <w:szCs w:val="22"/>
                                        </w:rPr>
                                        <m:t>2</m:t>
                                      </m:r>
                                    </m:sup>
                                  </m:sSup>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i=2</m:t>
                                      </m:r>
                                    </m:sub>
                                    <m:sup>
                                      <m:r>
                                        <w:rPr>
                                          <w:rFonts w:ascii="Cambria Math" w:hAnsi="Cambria Math" w:cs="Arial"/>
                                          <w:color w:val="000000"/>
                                          <w:sz w:val="22"/>
                                          <w:szCs w:val="22"/>
                                        </w:rPr>
                                        <m:t>D</m:t>
                                      </m:r>
                                    </m:sup>
                                    <m:e>
                                      <m:sSubSup>
                                        <m:sSubSupPr>
                                          <m:ctrlPr>
                                            <w:rPr>
                                              <w:rFonts w:ascii="Cambria Math" w:hAnsi="Cambria Math" w:cs="Arial"/>
                                              <w:i/>
                                              <w:color w:val="000000"/>
                                              <w:sz w:val="22"/>
                                              <w:szCs w:val="22"/>
                                            </w:rPr>
                                          </m:ctrlPr>
                                        </m:sSubSupPr>
                                        <m:e>
                                          <m:r>
                                            <w:rPr>
                                              <w:rFonts w:ascii="Cambria Math" w:hAnsi="Cambria Math" w:cs="Arial"/>
                                              <w:color w:val="000000"/>
                                              <w:sz w:val="22"/>
                                              <w:szCs w:val="22"/>
                                            </w:rPr>
                                            <m:t>o</m:t>
                                          </m:r>
                                        </m:e>
                                        <m:sub>
                                          <m:r>
                                            <w:rPr>
                                              <w:rFonts w:ascii="Cambria Math" w:hAnsi="Cambria Math" w:cs="Arial"/>
                                              <w:color w:val="000000"/>
                                              <w:sz w:val="22"/>
                                              <w:szCs w:val="22"/>
                                            </w:rPr>
                                            <m:t>ik</m:t>
                                          </m:r>
                                        </m:sub>
                                        <m:sup>
                                          <m:r>
                                            <w:rPr>
                                              <w:rFonts w:ascii="Cambria Math" w:hAnsi="Cambria Math" w:cs="Arial"/>
                                              <w:color w:val="000000"/>
                                              <w:sz w:val="22"/>
                                              <w:szCs w:val="22"/>
                                            </w:rPr>
                                            <m:t>2</m:t>
                                          </m:r>
                                        </m:sup>
                                      </m:sSubSup>
                                      <m:r>
                                        <w:rPr>
                                          <w:rFonts w:ascii="Cambria Math" w:hAnsi="Cambria Math" w:cs="Arial"/>
                                          <w:color w:val="000000"/>
                                          <w:sz w:val="22"/>
                                          <w:szCs w:val="22"/>
                                        </w:rPr>
                                        <m:t xml:space="preserve"> </m:t>
                                      </m:r>
                                    </m:e>
                                  </m:nary>
                                </m:e>
                              </m:d>
                            </m:e>
                          </m:d>
                          <m:r>
                            <w:rPr>
                              <w:rFonts w:ascii="Cambria Math" w:hAnsi="Cambria Math" w:cs="Arial"/>
                              <w:color w:val="000000"/>
                              <w:sz w:val="22"/>
                              <w:szCs w:val="22"/>
                            </w:rPr>
                            <m:t>-2</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func>
                            <m:funcPr>
                              <m:ctrlPr>
                                <w:rPr>
                                  <w:rFonts w:ascii="Cambria Math" w:hAnsi="Cambria Math" w:cs="Arial"/>
                                  <w:color w:val="000000"/>
                                  <w:sz w:val="22"/>
                                  <w:szCs w:val="22"/>
                                </w:rPr>
                              </m:ctrlPr>
                            </m:funcPr>
                            <m:fName>
                              <m:r>
                                <m:rPr>
                                  <m:sty m:val="p"/>
                                </m:rPr>
                                <w:rPr>
                                  <w:rFonts w:ascii="Cambria Math" w:hAnsi="Cambria Math" w:cs="Arial"/>
                                  <w:color w:val="000000"/>
                                  <w:sz w:val="22"/>
                                  <w:szCs w:val="22"/>
                                </w:rPr>
                                <m:t>log</m:t>
                              </m:r>
                            </m:fName>
                            <m:e>
                              <m:d>
                                <m:dPr>
                                  <m:begChr m:val="["/>
                                  <m:endChr m:val="]"/>
                                  <m:ctrlPr>
                                    <w:rPr>
                                      <w:rFonts w:ascii="Cambria Math" w:hAnsi="Cambria Math" w:cs="Arial"/>
                                      <w:i/>
                                      <w:color w:val="000000"/>
                                      <w:sz w:val="22"/>
                                      <w:szCs w:val="22"/>
                                    </w:rPr>
                                  </m:ctrlPr>
                                </m:dPr>
                                <m:e>
                                  <m:r>
                                    <w:rPr>
                                      <w:rFonts w:ascii="Cambria Math" w:hAnsi="Cambria Math" w:cs="Arial"/>
                                      <w:color w:val="000000"/>
                                      <w:sz w:val="22"/>
                                      <w:szCs w:val="22"/>
                                    </w:rPr>
                                    <m:t>1+</m:t>
                                  </m:r>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e>
                              </m:d>
                            </m:e>
                          </m:func>
                        </m:e>
                      </m:d>
                    </m:e>
                    <m:sup>
                      <m:r>
                        <w:rPr>
                          <w:rFonts w:ascii="Cambria Math" w:hAnsi="Cambria Math" w:cs="Arial"/>
                          <w:color w:val="000000"/>
                          <w:sz w:val="22"/>
                          <w:szCs w:val="22"/>
                        </w:rPr>
                        <m:t>2</m:t>
                      </m:r>
                    </m:sup>
                  </m:sSup>
                </m:e>
              </m:nary>
            </m:e>
          </m:nary>
        </m:oMath>
      </m:oMathPara>
    </w:p>
    <w:p w14:paraId="087AFE63" w14:textId="77777777" w:rsidR="00512255" w:rsidRPr="00417E5E" w:rsidRDefault="00512255" w:rsidP="00512255">
      <w:pPr>
        <w:widowControl w:val="0"/>
        <w:autoSpaceDE w:val="0"/>
        <w:autoSpaceDN w:val="0"/>
        <w:adjustRightInd w:val="0"/>
        <w:spacing w:after="240" w:line="288" w:lineRule="auto"/>
        <w:rPr>
          <w:rFonts w:ascii="Arial" w:eastAsiaTheme="minorEastAsia" w:hAnsi="Arial" w:cs="Arial"/>
          <w:color w:val="000000"/>
          <w:sz w:val="22"/>
          <w:szCs w:val="22"/>
        </w:rPr>
      </w:pPr>
      <m:oMathPara>
        <m:oMath>
          <m:r>
            <w:rPr>
              <w:rFonts w:ascii="Cambria Math" w:hAnsi="Cambria Math" w:cs="Arial"/>
              <w:color w:val="000000"/>
              <w:sz w:val="22"/>
              <w:szCs w:val="22"/>
            </w:rPr>
            <m:t>S</m:t>
          </m:r>
          <m:d>
            <m:dPr>
              <m:ctrlPr>
                <w:rPr>
                  <w:rFonts w:ascii="Cambria Math" w:hAnsi="Cambria Math" w:cs="Arial"/>
                  <w:i/>
                  <w:color w:val="000000"/>
                  <w:sz w:val="22"/>
                  <w:szCs w:val="22"/>
                </w:rPr>
              </m:ctrlPr>
            </m:dPr>
            <m:e>
              <m:r>
                <w:rPr>
                  <w:rFonts w:ascii="Cambria Math" w:hAnsi="Cambria Math" w:cs="Arial"/>
                  <w:color w:val="000000"/>
                  <w:sz w:val="22"/>
                  <w:szCs w:val="22"/>
                </w:rPr>
                <m:t>x,o,a | f,ϵ</m:t>
              </m:r>
            </m:e>
          </m:d>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j=1</m:t>
              </m:r>
            </m:sub>
            <m:sup>
              <m:r>
                <w:rPr>
                  <w:rFonts w:ascii="Cambria Math" w:hAnsi="Cambria Math" w:cs="Arial"/>
                  <w:color w:val="000000"/>
                  <w:sz w:val="22"/>
                  <w:szCs w:val="22"/>
                </w:rPr>
                <m:t>M</m:t>
              </m:r>
            </m:sup>
            <m:e>
              <m:nary>
                <m:naryPr>
                  <m:chr m:val="∑"/>
                  <m:ctrlPr>
                    <w:rPr>
                      <w:rFonts w:ascii="Cambria Math" w:hAnsi="Cambria Math" w:cs="Arial"/>
                      <w:i/>
                      <w:color w:val="000000"/>
                      <w:sz w:val="22"/>
                      <w:szCs w:val="22"/>
                    </w:rPr>
                  </m:ctrlPr>
                </m:naryPr>
                <m:sub>
                  <m:r>
                    <w:rPr>
                      <w:rFonts w:ascii="Cambria Math" w:hAnsi="Cambria Math" w:cs="Arial"/>
                      <w:color w:val="000000"/>
                      <w:sz w:val="22"/>
                      <w:szCs w:val="22"/>
                    </w:rPr>
                    <m:t>k=1</m:t>
                  </m:r>
                </m:sub>
                <m:sup>
                  <m:r>
                    <w:rPr>
                      <w:rFonts w:ascii="Cambria Math" w:hAnsi="Cambria Math" w:cs="Arial"/>
                      <w:color w:val="000000"/>
                      <w:sz w:val="22"/>
                      <w:szCs w:val="22"/>
                    </w:rPr>
                    <m:t>C</m:t>
                  </m:r>
                </m:sup>
                <m:e>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sSup>
                    <m:sSupPr>
                      <m:ctrlPr>
                        <w:rPr>
                          <w:rFonts w:ascii="Cambria Math" w:hAnsi="Cambria Math" w:cs="Arial"/>
                          <w:i/>
                          <w:color w:val="000000"/>
                          <w:sz w:val="22"/>
                          <w:szCs w:val="22"/>
                        </w:rPr>
                      </m:ctrlPr>
                    </m:sSupPr>
                    <m:e>
                      <m:d>
                        <m:dPr>
                          <m:begChr m:val="["/>
                          <m:endChr m:val="]"/>
                          <m:ctrlPr>
                            <w:rPr>
                              <w:rFonts w:ascii="Cambria Math" w:hAnsi="Cambria Math" w:cs="Arial"/>
                              <w:i/>
                              <w:color w:val="000000"/>
                              <w:sz w:val="22"/>
                              <w:szCs w:val="22"/>
                            </w:rPr>
                          </m:ctrlPr>
                        </m:dPr>
                        <m:e>
                          <m:d>
                            <m:dPr>
                              <m:ctrlPr>
                                <w:rPr>
                                  <w:rFonts w:ascii="Cambria Math" w:hAnsi="Cambria Math" w:cs="Arial"/>
                                  <w:i/>
                                  <w:color w:val="000000"/>
                                  <w:sz w:val="22"/>
                                  <w:szCs w:val="22"/>
                                </w:rPr>
                              </m:ctrlPr>
                            </m:dPr>
                            <m:e>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a</m:t>
                                              </m:r>
                                            </m:e>
                                            <m:sub>
                                              <m:r>
                                                <w:rPr>
                                                  <w:rFonts w:ascii="Cambria Math" w:hAnsi="Cambria Math" w:cs="Arial"/>
                                                  <w:color w:val="000000"/>
                                                  <w:sz w:val="22"/>
                                                  <w:szCs w:val="22"/>
                                                </w:rPr>
                                                <m:t>i</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e>
                          </m:d>
                          <m:r>
                            <w:rPr>
                              <w:rFonts w:ascii="Cambria Math" w:hAnsi="Cambria Math" w:cs="Arial"/>
                              <w:color w:val="000000"/>
                              <w:sz w:val="22"/>
                              <w:szCs w:val="22"/>
                            </w:rPr>
                            <m:t>+2</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func>
                            <m:funcPr>
                              <m:ctrlPr>
                                <w:rPr>
                                  <w:rFonts w:ascii="Cambria Math" w:hAnsi="Cambria Math" w:cs="Arial"/>
                                  <w:color w:val="000000"/>
                                  <w:sz w:val="22"/>
                                  <w:szCs w:val="22"/>
                                </w:rPr>
                              </m:ctrlPr>
                            </m:funcPr>
                            <m:fName>
                              <m:r>
                                <m:rPr>
                                  <m:sty m:val="p"/>
                                </m:rPr>
                                <w:rPr>
                                  <w:rFonts w:ascii="Cambria Math" w:hAnsi="Cambria Math" w:cs="Arial"/>
                                  <w:color w:val="000000"/>
                                  <w:sz w:val="22"/>
                                  <w:szCs w:val="22"/>
                                </w:rPr>
                                <m:t>log</m:t>
                              </m:r>
                            </m:fName>
                            <m:e>
                              <m:d>
                                <m:dPr>
                                  <m:begChr m:val="["/>
                                  <m:endChr m:val="]"/>
                                  <m:ctrlPr>
                                    <w:rPr>
                                      <w:rFonts w:ascii="Cambria Math" w:hAnsi="Cambria Math" w:cs="Arial"/>
                                      <w:i/>
                                      <w:color w:val="000000"/>
                                      <w:sz w:val="22"/>
                                      <w:szCs w:val="22"/>
                                    </w:rPr>
                                  </m:ctrlPr>
                                </m:dPr>
                                <m:e>
                                  <m:r>
                                    <w:rPr>
                                      <w:rFonts w:ascii="Cambria Math" w:hAnsi="Cambria Math" w:cs="Arial"/>
                                      <w:color w:val="000000"/>
                                      <w:sz w:val="22"/>
                                      <w:szCs w:val="22"/>
                                    </w:rPr>
                                    <m:t>1+</m:t>
                                  </m:r>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e>
                              </m:d>
                            </m:e>
                          </m:func>
                        </m:e>
                      </m:d>
                    </m:e>
                    <m:sup>
                      <m:r>
                        <w:rPr>
                          <w:rFonts w:ascii="Cambria Math" w:hAnsi="Cambria Math" w:cs="Arial"/>
                          <w:color w:val="000000"/>
                          <w:sz w:val="22"/>
                          <w:szCs w:val="22"/>
                        </w:rPr>
                        <m:t>2</m:t>
                      </m:r>
                    </m:sup>
                  </m:sSup>
                </m:e>
              </m:nary>
            </m:e>
          </m:nary>
        </m:oMath>
      </m:oMathPara>
    </w:p>
    <w:p w14:paraId="44D831E6" w14:textId="77777777" w:rsidR="00D06190" w:rsidRPr="00C62197" w:rsidRDefault="00D06190" w:rsidP="00505574">
      <w:pPr>
        <w:widowControl w:val="0"/>
        <w:autoSpaceDE w:val="0"/>
        <w:autoSpaceDN w:val="0"/>
        <w:adjustRightInd w:val="0"/>
        <w:rPr>
          <w:rFonts w:ascii="Arial" w:hAnsi="Arial" w:cs="Arial"/>
          <w:sz w:val="22"/>
          <w:szCs w:val="22"/>
        </w:rPr>
      </w:pPr>
    </w:p>
    <w:sectPr w:rsidR="00D06190" w:rsidRPr="00C62197" w:rsidSect="006357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Kerry Ann Samerotte" w:date="2018-08-06T09:10:00Z" w:initials="KAS">
    <w:p w14:paraId="36E39C2B" w14:textId="5EC9F900" w:rsidR="004230E2" w:rsidRDefault="004230E2">
      <w:pPr>
        <w:pStyle w:val="CommentText"/>
      </w:pPr>
      <w:r>
        <w:rPr>
          <w:rStyle w:val="CommentReference"/>
        </w:rPr>
        <w:annotationRef/>
      </w:r>
      <w:r>
        <w:t>Let’s make a list, sometimes key words pop out at the end.</w:t>
      </w:r>
    </w:p>
  </w:comment>
  <w:comment w:id="79" w:author="Kerry Ann Samerotte" w:date="2018-08-07T08:54:00Z" w:initials="KAS">
    <w:p w14:paraId="3DA2DF09" w14:textId="1ACEC00B" w:rsidR="004230E2" w:rsidRDefault="004230E2">
      <w:pPr>
        <w:pStyle w:val="CommentText"/>
      </w:pPr>
      <w:r>
        <w:rPr>
          <w:rStyle w:val="CommentReference"/>
        </w:rPr>
        <w:annotationRef/>
      </w:r>
      <w:r>
        <w:t xml:space="preserve">I quickly fleshed out more of the introduction, but my writing is very rough in places. It is mostly to give you an idea. If we like this direction we can all slowly crystalize the writing until it sings…and add citations. </w:t>
      </w:r>
    </w:p>
  </w:comment>
  <w:comment w:id="95" w:author="Kerry Ann Samerotte" w:date="2018-08-06T08:49:00Z" w:initials="KAS">
    <w:p w14:paraId="0B2B8126" w14:textId="6EFAF2E3" w:rsidR="004230E2" w:rsidRDefault="004230E2">
      <w:pPr>
        <w:pStyle w:val="CommentText"/>
      </w:pPr>
      <w:r>
        <w:rPr>
          <w:rStyle w:val="CommentReference"/>
        </w:rPr>
        <w:annotationRef/>
      </w:r>
      <w:r>
        <w:t>Your starting sentence is big, but does start getting the reader thinking about the definition of phenotype. I like it.</w:t>
      </w:r>
    </w:p>
  </w:comment>
  <w:comment w:id="98" w:author="Grant Kinsler" w:date="2018-08-04T08:19:00Z" w:initials="GK">
    <w:p w14:paraId="52B4C48E" w14:textId="5801DF32" w:rsidR="004230E2" w:rsidRDefault="004230E2">
      <w:pPr>
        <w:pStyle w:val="CommentText"/>
      </w:pPr>
      <w:r>
        <w:rPr>
          <w:rStyle w:val="CommentReference"/>
        </w:rPr>
        <w:annotationRef/>
      </w:r>
      <w:r>
        <w:t xml:space="preserve">Need to actually read this carefully if this is an interesting direction for the intro. </w:t>
      </w:r>
    </w:p>
  </w:comment>
  <w:comment w:id="146" w:author="Kerry Ann Samerotte" w:date="2018-08-07T08:53:00Z" w:initials="KAS">
    <w:p w14:paraId="76F769A1" w14:textId="601C6D88" w:rsidR="004230E2" w:rsidRDefault="004230E2">
      <w:pPr>
        <w:pStyle w:val="CommentText"/>
      </w:pPr>
      <w:r>
        <w:rPr>
          <w:rStyle w:val="CommentReference"/>
        </w:rPr>
        <w:annotationRef/>
      </w:r>
      <w:r>
        <w:t>Need to use word fitness, but it’s a tad technical, so wanted to start with disease and lead into fitness.</w:t>
      </w:r>
    </w:p>
  </w:comment>
  <w:comment w:id="159" w:author="Kerry Ann Samerotte" w:date="2018-08-07T09:08:00Z" w:initials="KAS">
    <w:p w14:paraId="4A277645" w14:textId="06CF52B9" w:rsidR="004230E2" w:rsidRDefault="004230E2">
      <w:pPr>
        <w:pStyle w:val="CommentText"/>
      </w:pPr>
      <w:r>
        <w:rPr>
          <w:rStyle w:val="CommentReference"/>
        </w:rPr>
        <w:annotationRef/>
      </w:r>
      <w:r>
        <w:t>Not sure we need to use word ‘pleiotropy’</w:t>
      </w:r>
    </w:p>
  </w:comment>
  <w:comment w:id="161" w:author="Kerry Ann Samerotte" w:date="2018-08-07T09:02:00Z" w:initials="KAS">
    <w:p w14:paraId="380FF013" w14:textId="4B6FB8EB" w:rsidR="004230E2" w:rsidRDefault="004230E2">
      <w:pPr>
        <w:pStyle w:val="CommentText"/>
      </w:pPr>
      <w:r>
        <w:rPr>
          <w:rStyle w:val="CommentReference"/>
        </w:rPr>
        <w:annotationRef/>
      </w:r>
      <w:r>
        <w:t>This is vague, I’m just trying to paint a general picture of how this section should flow.</w:t>
      </w:r>
    </w:p>
  </w:comment>
  <w:comment w:id="171" w:author="Kerry Ann Samerotte" w:date="2018-08-07T09:12:00Z" w:initials="KAS">
    <w:p w14:paraId="2DE5FFED" w14:textId="2B3AF110" w:rsidR="004230E2" w:rsidRDefault="004230E2">
      <w:pPr>
        <w:pStyle w:val="CommentText"/>
      </w:pPr>
      <w:r>
        <w:rPr>
          <w:rStyle w:val="CommentReference"/>
        </w:rPr>
        <w:annotationRef/>
      </w:r>
      <w:r>
        <w:t>Shorter sentence better. But I think this is important. We may need to get readers thinking about adaptive evolution.</w:t>
      </w:r>
    </w:p>
  </w:comment>
  <w:comment w:id="231" w:author="Kerry Ann Samerotte" w:date="2018-08-08T20:40:00Z" w:initials="KAS">
    <w:p w14:paraId="3B689671" w14:textId="76123E9D" w:rsidR="004230E2" w:rsidRDefault="004230E2">
      <w:pPr>
        <w:pStyle w:val="CommentText"/>
      </w:pPr>
      <w:r>
        <w:rPr>
          <w:rStyle w:val="CommentReference"/>
        </w:rPr>
        <w:annotationRef/>
      </w:r>
      <w:r>
        <w:t xml:space="preserve">I don’t know if this statement is true, I have not thought hard about it. I am just giving </w:t>
      </w:r>
      <w:proofErr w:type="spellStart"/>
      <w:r>
        <w:t>you</w:t>
      </w:r>
      <w:proofErr w:type="spellEnd"/>
      <w:r>
        <w:t xml:space="preserve"> ideas about how to drive your writing with the concepts that you care about, and interpret previous data in light of these concepts.</w:t>
      </w:r>
    </w:p>
  </w:comment>
  <w:comment w:id="281" w:author="Kerry Ann Samerotte" w:date="2018-08-08T19:05:00Z" w:initials="KAS">
    <w:p w14:paraId="2BB2D2ED" w14:textId="475754DE" w:rsidR="004230E2" w:rsidRDefault="004230E2" w:rsidP="00C56DA2">
      <w:pPr>
        <w:pStyle w:val="CommentText"/>
      </w:pPr>
      <w:r>
        <w:rPr>
          <w:rStyle w:val="CommentReference"/>
        </w:rPr>
        <w:annotationRef/>
      </w:r>
      <w:r>
        <w:t>I don’t know what X and Y are here, again we need to think more deeply about this. This section is hard to write. It’s not at all a description of previous literature. We have to think deeply and understand what we learned from previous literature and what we still want to know.</w:t>
      </w:r>
    </w:p>
  </w:comment>
  <w:comment w:id="303" w:author="Kerry Ann Samerotte" w:date="2018-08-08T20:51:00Z" w:initials="KAS">
    <w:p w14:paraId="58C367DD" w14:textId="5D1F7D75" w:rsidR="004230E2" w:rsidRDefault="004230E2">
      <w:pPr>
        <w:pStyle w:val="CommentText"/>
      </w:pPr>
      <w:r>
        <w:rPr>
          <w:rStyle w:val="CommentReference"/>
        </w:rPr>
        <w:annotationRef/>
      </w:r>
      <w:r>
        <w:t>New transition sentence.</w:t>
      </w:r>
    </w:p>
  </w:comment>
  <w:comment w:id="323" w:author="Kerry Ann Samerotte" w:date="2018-08-08T19:14:00Z" w:initials="KAS">
    <w:p w14:paraId="1C4FC4DB" w14:textId="40B3C5D0" w:rsidR="004230E2" w:rsidRDefault="004230E2">
      <w:pPr>
        <w:pStyle w:val="CommentText"/>
      </w:pPr>
      <w:r>
        <w:rPr>
          <w:rStyle w:val="CommentReference"/>
        </w:rPr>
        <w:annotationRef/>
      </w:r>
      <w:r>
        <w:t>I’m bullshitting here, I don’t really know what an unstratified data set is. Just want to make a point about positive vs. negative statements. Instead of saying, “these models make assumptions that are often violated” I explained the particular cases in which these models are useful. The reader still understands that these models have a limitation.</w:t>
      </w:r>
    </w:p>
  </w:comment>
  <w:comment w:id="360" w:author="Kerry Ann Samerotte" w:date="2018-08-07T09:23:00Z" w:initials="KAS">
    <w:p w14:paraId="47A1AB44" w14:textId="59F3D2CD" w:rsidR="004230E2" w:rsidRDefault="004230E2">
      <w:pPr>
        <w:pStyle w:val="CommentText"/>
      </w:pPr>
      <w:r>
        <w:rPr>
          <w:rStyle w:val="CommentReference"/>
        </w:rPr>
        <w:annotationRef/>
      </w:r>
      <w:r>
        <w:t>This does not belong in the introduction, it is technical. Lead with how these are conceptually different from PCA. Something like…rather than quantifying the correlation structure of the phenotypic measurements, these methods fit data to a model in which fitness is normally distributed and…something conceptual, not a description of the geometry.</w:t>
      </w:r>
    </w:p>
  </w:comment>
  <w:comment w:id="361" w:author="Kerry Ann Samerotte" w:date="2018-08-05T20:13:00Z" w:initials="KAS">
    <w:p w14:paraId="5F20D77D" w14:textId="21600F8A" w:rsidR="004230E2" w:rsidRDefault="004230E2">
      <w:pPr>
        <w:pStyle w:val="CommentText"/>
      </w:pPr>
      <w:r>
        <w:rPr>
          <w:rStyle w:val="CommentReference"/>
        </w:rPr>
        <w:annotationRef/>
      </w:r>
      <w:r>
        <w:t>Necessary?</w:t>
      </w:r>
    </w:p>
  </w:comment>
  <w:comment w:id="365" w:author="Grant Kinsler" w:date="2018-08-02T14:22:00Z" w:initials="GK">
    <w:p w14:paraId="1FD7810B" w14:textId="07EB8E64" w:rsidR="004230E2" w:rsidRDefault="004230E2">
      <w:pPr>
        <w:pStyle w:val="CommentText"/>
      </w:pPr>
      <w:r>
        <w:rPr>
          <w:rStyle w:val="CommentReference"/>
        </w:rPr>
        <w:annotationRef/>
      </w:r>
      <w:r>
        <w:t>Do we need this entire discussion of various methods? Is it too technical? And not high level enough?</w:t>
      </w:r>
    </w:p>
  </w:comment>
  <w:comment w:id="366" w:author="Kerry Ann Samerotte" w:date="2018-08-06T09:06:00Z" w:initials="KAS">
    <w:p w14:paraId="2B9AD659" w14:textId="2990FDDA" w:rsidR="004230E2" w:rsidRDefault="004230E2">
      <w:pPr>
        <w:pStyle w:val="CommentText"/>
      </w:pPr>
      <w:r>
        <w:rPr>
          <w:rStyle w:val="CommentReference"/>
        </w:rPr>
        <w:annotationRef/>
      </w:r>
      <w:r>
        <w:t xml:space="preserve">It is certainly super useful to have it all written out at the start. This is amazing in helping me understand these methods.  </w:t>
      </w:r>
    </w:p>
  </w:comment>
  <w:comment w:id="367" w:author="Kerry Ann Samerotte" w:date="2018-08-06T20:58:00Z" w:initials="KAS">
    <w:p w14:paraId="07C1C559" w14:textId="696E56E5" w:rsidR="004230E2" w:rsidRDefault="004230E2">
      <w:pPr>
        <w:pStyle w:val="CommentText"/>
      </w:pPr>
      <w:r>
        <w:rPr>
          <w:rStyle w:val="CommentReference"/>
        </w:rPr>
        <w:annotationRef/>
      </w:r>
      <w:r>
        <w:t>How many mutations at a time? Are these subtle (one mutation)?</w:t>
      </w:r>
    </w:p>
  </w:comment>
  <w:comment w:id="368" w:author="Kerry Ann Samerotte" w:date="2018-08-07T10:15:00Z" w:initials="KAS">
    <w:p w14:paraId="756298EC" w14:textId="0F8A7B9A" w:rsidR="004230E2" w:rsidRDefault="004230E2">
      <w:pPr>
        <w:pStyle w:val="CommentText"/>
      </w:pPr>
      <w:r>
        <w:rPr>
          <w:rStyle w:val="CommentReference"/>
        </w:rPr>
        <w:annotationRef/>
      </w:r>
      <w:r>
        <w:t>I’m not sure you need to say which methods found many dimensions and which found few. You want to focus mainly on how to address the question of dimensionality. How have others done it? What are the best ways to do it? What are some challenges others faced when trying to do it? Your method does not necessarily address the question that others addressed. Since the phenotype to fitness map depends on environment, we can’t know globally how many phenotypes there are, and if there are 100 in one study, there still might be 2 for our batches. So the actual # of D others found is not really relevant to whether or not you find 2.</w:t>
      </w:r>
    </w:p>
  </w:comment>
  <w:comment w:id="369" w:author="Kerry Ann Samerotte" w:date="2018-08-08T19:21:00Z" w:initials="KAS">
    <w:p w14:paraId="220669A3" w14:textId="20E92C2A" w:rsidR="004230E2" w:rsidRDefault="004230E2">
      <w:pPr>
        <w:pStyle w:val="CommentText"/>
      </w:pPr>
      <w:r>
        <w:rPr>
          <w:rStyle w:val="CommentReference"/>
        </w:rPr>
        <w:annotationRef/>
      </w:r>
      <w:r>
        <w:t xml:space="preserve">This is all you need from this paragraph, cite Lourenco after this sentence, if you keep it. </w:t>
      </w:r>
    </w:p>
  </w:comment>
  <w:comment w:id="372" w:author="Kerry Ann Samerotte" w:date="2018-08-06T20:58:00Z" w:initials="KAS">
    <w:p w14:paraId="002BF9FA" w14:textId="498A31C2" w:rsidR="004230E2" w:rsidRDefault="004230E2">
      <w:pPr>
        <w:pStyle w:val="CommentText"/>
      </w:pPr>
      <w:r>
        <w:rPr>
          <w:rStyle w:val="CommentReference"/>
        </w:rPr>
        <w:annotationRef/>
      </w:r>
      <w:r>
        <w:t>Why is this separate from the FGM stuff, isn’t this basically FGM as well? Doesn’t really matter because the whole structure of this section should change. Don’t drive it by what others have done, e.g. ‘a third class of methods’. Drive this story with your opinions on the most important things to consider when modeling phenotypic complexity.</w:t>
      </w:r>
    </w:p>
  </w:comment>
  <w:comment w:id="375" w:author="Grant Kinsler" w:date="2018-07-26T10:58:00Z" w:initials="GK">
    <w:p w14:paraId="7C3213F1" w14:textId="79C342FB" w:rsidR="004230E2" w:rsidRDefault="004230E2">
      <w:pPr>
        <w:pStyle w:val="CommentText"/>
      </w:pPr>
      <w:r>
        <w:rPr>
          <w:rStyle w:val="CommentReference"/>
        </w:rPr>
        <w:annotationRef/>
      </w:r>
      <w:r>
        <w:t xml:space="preserve">Additivity of phenotypes – any evidence that this is unrealistic (obviously in extreme of deletion of recessive trait) – any generic features relating this to dominance? Christian Huber?  </w:t>
      </w:r>
    </w:p>
  </w:comment>
  <w:comment w:id="376" w:author="Kerry Ann Samerotte" w:date="2018-08-08T19:24:00Z" w:initials="KAS">
    <w:p w14:paraId="69F7834A" w14:textId="0949D3D5" w:rsidR="004230E2" w:rsidRDefault="004230E2">
      <w:pPr>
        <w:pStyle w:val="CommentText"/>
      </w:pPr>
      <w:r>
        <w:rPr>
          <w:rStyle w:val="CommentReference"/>
        </w:rPr>
        <w:annotationRef/>
      </w:r>
      <w:r>
        <w:t>Maybe you can group this in with other studies that make assumptions about the properties of mutations, such as their distribution, and whether they interact additively. Just one idea for a way to organize paragraphs…</w:t>
      </w:r>
    </w:p>
  </w:comment>
  <w:comment w:id="432" w:author="Kerry Ann Samerotte" w:date="2018-08-08T21:04:00Z" w:initials="KAS">
    <w:p w14:paraId="176873D8" w14:textId="262B65EE" w:rsidR="004230E2" w:rsidRPr="003E2740" w:rsidRDefault="004230E2">
      <w:pPr>
        <w:pStyle w:val="CommentText"/>
        <w:rPr>
          <w:rFonts w:cstheme="minorHAnsi"/>
          <w:color w:val="000000" w:themeColor="text1"/>
        </w:rPr>
      </w:pPr>
      <w:r>
        <w:rPr>
          <w:rStyle w:val="CommentReference"/>
        </w:rPr>
        <w:annotationRef/>
      </w:r>
      <w:r>
        <w:rPr>
          <w:rFonts w:cstheme="minorHAnsi"/>
          <w:color w:val="000000" w:themeColor="text1"/>
        </w:rPr>
        <w:t>In theory you could have said all of this with a positive spin. I</w:t>
      </w:r>
      <w:r w:rsidRPr="003E2740">
        <w:rPr>
          <w:rFonts w:cstheme="minorHAnsi"/>
          <w:color w:val="000000" w:themeColor="text1"/>
        </w:rPr>
        <w:t xml:space="preserve">nstead of saying bad things about other experiments, </w:t>
      </w:r>
      <w:r>
        <w:rPr>
          <w:rFonts w:cstheme="minorHAnsi"/>
          <w:color w:val="000000" w:themeColor="text1"/>
        </w:rPr>
        <w:t>say good things about our model:</w:t>
      </w:r>
      <w:r w:rsidRPr="003E2740">
        <w:rPr>
          <w:rFonts w:cstheme="minorHAnsi"/>
          <w:color w:val="000000" w:themeColor="text1"/>
        </w:rPr>
        <w:t xml:space="preserve"> We do not make assumptions about the mutational distribution or type of epistasis because we do not study multiple mutations. We acknowledge that the way a phenotype affects fitness may differ by environment. </w:t>
      </w:r>
    </w:p>
  </w:comment>
  <w:comment w:id="438" w:author="Kerry Ann Samerotte" w:date="2018-08-08T21:15:00Z" w:initials="KAS">
    <w:p w14:paraId="2B8A40C6" w14:textId="41F2642D" w:rsidR="004230E2" w:rsidRDefault="004230E2">
      <w:pPr>
        <w:pStyle w:val="CommentText"/>
      </w:pPr>
      <w:r>
        <w:rPr>
          <w:rStyle w:val="CommentReference"/>
        </w:rPr>
        <w:annotationRef/>
      </w:r>
      <w:r>
        <w:t>Yes, it would be great to include a sentence that acknowledges our model still has limitations. We cannot detect every phenotype, so we explicitly quantify what sort of power we have (if others don’t do this, perhaps highlight this strength).</w:t>
      </w:r>
    </w:p>
  </w:comment>
  <w:comment w:id="443" w:author="Grant Kinsler" w:date="2018-08-01T14:36:00Z" w:initials="GK">
    <w:p w14:paraId="7E550897" w14:textId="1C7F7ECC" w:rsidR="004230E2" w:rsidRDefault="004230E2" w:rsidP="00D065E1">
      <w:pPr>
        <w:pStyle w:val="CommentText"/>
      </w:pPr>
      <w:r>
        <w:rPr>
          <w:rStyle w:val="CommentReference"/>
        </w:rPr>
        <w:annotationRef/>
      </w:r>
      <w:r>
        <w:rPr>
          <w:rStyle w:val="CommentReference"/>
        </w:rPr>
        <w:t>Need better transition from FGM – where should this paragraph be placed?</w:t>
      </w:r>
    </w:p>
  </w:comment>
  <w:comment w:id="444" w:author="Kerry Ann Samerotte" w:date="2018-08-08T21:05:00Z" w:initials="KAS">
    <w:p w14:paraId="2B6E964C" w14:textId="2B9EE079" w:rsidR="004230E2" w:rsidRDefault="004230E2">
      <w:pPr>
        <w:pStyle w:val="CommentText"/>
      </w:pPr>
      <w:r>
        <w:rPr>
          <w:rStyle w:val="CommentReference"/>
        </w:rPr>
        <w:annotationRef/>
      </w:r>
      <w:r>
        <w:t>The transition you are looking for is “Here, we…”, or “In our study, we…”</w:t>
      </w:r>
    </w:p>
  </w:comment>
  <w:comment w:id="447" w:author="Grant Kinsler" w:date="2018-08-01T14:35:00Z" w:initials="GK">
    <w:p w14:paraId="1F378A2F" w14:textId="77777777" w:rsidR="004230E2" w:rsidRDefault="004230E2" w:rsidP="00D065E1">
      <w:pPr>
        <w:pStyle w:val="CommentText"/>
      </w:pPr>
      <w:r>
        <w:rPr>
          <w:rStyle w:val="CommentReference"/>
        </w:rPr>
        <w:annotationRef/>
      </w:r>
      <w:r>
        <w:t>Example? Maybe include an example throughout the paragraph.</w:t>
      </w:r>
    </w:p>
  </w:comment>
  <w:comment w:id="448" w:author="Kerry Ann Samerotte" w:date="2018-08-08T21:38:00Z" w:initials="KAS">
    <w:p w14:paraId="712D2331" w14:textId="2C276F42" w:rsidR="004230E2" w:rsidRDefault="004230E2">
      <w:pPr>
        <w:pStyle w:val="CommentText"/>
      </w:pPr>
      <w:r>
        <w:rPr>
          <w:rStyle w:val="CommentReference"/>
        </w:rPr>
        <w:annotationRef/>
      </w:r>
      <w:r>
        <w:t>Examples are great ways to clarify an important point, please feel free to include whenever you like, or slack me if you are trying to think of specific ones, it is fun to brainstorm.</w:t>
      </w:r>
    </w:p>
  </w:comment>
  <w:comment w:id="445" w:author="Kerry Ann Samerotte" w:date="2018-08-08T21:10:00Z" w:initials="KAS">
    <w:p w14:paraId="54149C9F" w14:textId="38C9A9F7" w:rsidR="004230E2" w:rsidRDefault="004230E2">
      <w:pPr>
        <w:pStyle w:val="CommentText"/>
      </w:pPr>
      <w:r>
        <w:rPr>
          <w:rStyle w:val="CommentReference"/>
        </w:rPr>
        <w:annotationRef/>
      </w:r>
      <w:r>
        <w:t>This first sentence is great. The concept in general likely needs to be raised in the previous section on previous literature.</w:t>
      </w:r>
    </w:p>
  </w:comment>
  <w:comment w:id="452" w:author="Kerry Ann Samerotte" w:date="2018-08-08T21:11:00Z" w:initials="KAS">
    <w:p w14:paraId="0ABAB791" w14:textId="46DC864C" w:rsidR="004230E2" w:rsidRDefault="004230E2">
      <w:pPr>
        <w:pStyle w:val="CommentText"/>
      </w:pPr>
      <w:r>
        <w:rPr>
          <w:rStyle w:val="CommentReference"/>
        </w:rPr>
        <w:annotationRef/>
      </w:r>
      <w:r>
        <w:t xml:space="preserve">Again, you are letting other people drive your story! This paragraph should not be about what Levy et al did. This should start with the second sentence, “our approach develops…”. Also, we should cite Sandeep and </w:t>
      </w:r>
      <w:proofErr w:type="spellStart"/>
      <w:r>
        <w:t>Yuping</w:t>
      </w:r>
      <w:proofErr w:type="spellEnd"/>
      <w:r>
        <w:t xml:space="preserve">, not necessarily Levy. But our model should drive this citation, not the other way around. “Using our model, we show that re-measuring fitness in subtly different environments is an amazing way to define fitness relevant phenotypes. Fitness re-measurements for large collections of mutants are becoming more and more precise and common (cite Sandeep and </w:t>
      </w:r>
      <w:proofErr w:type="spellStart"/>
      <w:r>
        <w:t>Yuping</w:t>
      </w:r>
      <w:proofErr w:type="spellEnd"/>
      <w:r>
        <w:t>).”</w:t>
      </w:r>
    </w:p>
  </w:comment>
  <w:comment w:id="574" w:author="Kerry Ann Samerotte" w:date="2018-08-08T21:29:00Z" w:initials="KAS">
    <w:p w14:paraId="4C0027AB" w14:textId="4F5ECF30" w:rsidR="004230E2" w:rsidRDefault="004230E2">
      <w:pPr>
        <w:pStyle w:val="CommentText"/>
      </w:pPr>
      <w:r>
        <w:rPr>
          <w:rStyle w:val="CommentReference"/>
        </w:rPr>
        <w:annotationRef/>
      </w:r>
      <w:r>
        <w:t>I like the figure a lot. It may not belong in the introduction, lets re-visit this after rewriting the introduction.</w:t>
      </w:r>
    </w:p>
  </w:comment>
  <w:comment w:id="575" w:author="Kerry Ann Samerotte" w:date="2018-08-09T10:26:00Z" w:initials="KAS">
    <w:p w14:paraId="39B47962" w14:textId="4CE60B28" w:rsidR="004230E2" w:rsidRDefault="004230E2">
      <w:pPr>
        <w:pStyle w:val="CommentText"/>
      </w:pPr>
      <w:r>
        <w:rPr>
          <w:rStyle w:val="CommentReference"/>
        </w:rPr>
        <w:annotationRef/>
      </w:r>
      <w:r>
        <w:t xml:space="preserve">This is important real estate on the page. Don’t just describe what the figure is, describe the main message it conveys: “Adding subtle environmental perturbations to FGM reduces the need for assumptions about the mutational distribution.” </w:t>
      </w:r>
    </w:p>
  </w:comment>
  <w:comment w:id="732" w:author="Grant Kinsler" w:date="2018-07-20T16:52:00Z" w:initials="GK">
    <w:p w14:paraId="02746779" w14:textId="77777777" w:rsidR="004230E2" w:rsidRDefault="004230E2">
      <w:pPr>
        <w:pStyle w:val="CommentText"/>
      </w:pPr>
      <w:r>
        <w:rPr>
          <w:rStyle w:val="CommentReference"/>
        </w:rPr>
        <w:annotationRef/>
      </w:r>
      <w:r>
        <w:t xml:space="preserve">Need to include a comparison to other possible methods (SVD). Perhaps a brief overview of the technical differences and also differences in how these various metrics capture behavior (i.e. predict fitness). </w:t>
      </w:r>
    </w:p>
    <w:p w14:paraId="3EA3DC68" w14:textId="77777777" w:rsidR="004230E2" w:rsidRDefault="004230E2">
      <w:pPr>
        <w:pStyle w:val="CommentText"/>
      </w:pPr>
    </w:p>
    <w:p w14:paraId="1FA3AA6B" w14:textId="0DAAE75E" w:rsidR="004230E2" w:rsidRDefault="004230E2">
      <w:pPr>
        <w:pStyle w:val="CommentText"/>
      </w:pPr>
      <w:r>
        <w:t xml:space="preserve">Could be somewhat of an unfair comparison because we simulate fitness according to FGM, so of course we do better. </w:t>
      </w:r>
    </w:p>
    <w:p w14:paraId="7A9A548F" w14:textId="77777777" w:rsidR="004230E2" w:rsidRDefault="004230E2">
      <w:pPr>
        <w:pStyle w:val="CommentText"/>
      </w:pPr>
    </w:p>
    <w:p w14:paraId="707AA689" w14:textId="1F5A3FF5" w:rsidR="004230E2" w:rsidRDefault="004230E2">
      <w:pPr>
        <w:pStyle w:val="CommentText"/>
      </w:pPr>
      <w:r>
        <w:t>What’s a better way to simulate? Maybe we don’t need to compare to SVD? (But this is a natural question for readers) -  need to think about this.</w:t>
      </w:r>
    </w:p>
  </w:comment>
  <w:comment w:id="733" w:author="Kerry Ann Samerotte" w:date="2018-08-07T00:26:00Z" w:initials="KAS">
    <w:p w14:paraId="5960F07A" w14:textId="44268FB6" w:rsidR="004230E2" w:rsidRDefault="004230E2">
      <w:pPr>
        <w:pStyle w:val="CommentText"/>
      </w:pPr>
      <w:r>
        <w:rPr>
          <w:rStyle w:val="CommentReference"/>
        </w:rPr>
        <w:annotationRef/>
      </w:r>
      <w:r>
        <w:t>I think we decided to use both SVD and FGM.</w:t>
      </w:r>
    </w:p>
  </w:comment>
  <w:comment w:id="751" w:author="Kerry Ann Samerotte" w:date="2018-08-07T00:19:00Z" w:initials="KAS">
    <w:p w14:paraId="726987D3" w14:textId="53C5E143" w:rsidR="004230E2" w:rsidRDefault="004230E2">
      <w:pPr>
        <w:pStyle w:val="CommentText"/>
      </w:pPr>
      <w:r>
        <w:rPr>
          <w:rStyle w:val="CommentReference"/>
        </w:rPr>
        <w:annotationRef/>
      </w:r>
      <w:r>
        <w:t xml:space="preserve"> figure 2 cannot contain 2B and 2b.  </w:t>
      </w:r>
    </w:p>
  </w:comment>
  <w:comment w:id="752" w:author="Grant Kinsler" w:date="2018-08-04T00:12:00Z" w:initials="GK">
    <w:p w14:paraId="70A1BC18" w14:textId="02509AE5" w:rsidR="004230E2" w:rsidRDefault="004230E2">
      <w:pPr>
        <w:pStyle w:val="CommentText"/>
      </w:pPr>
      <w:r>
        <w:rPr>
          <w:rStyle w:val="CommentReference"/>
        </w:rPr>
        <w:annotationRef/>
      </w:r>
      <w:r>
        <w:t>Change this figure to comparison?</w:t>
      </w:r>
    </w:p>
  </w:comment>
  <w:comment w:id="753" w:author="Kerry Ann Samerotte" w:date="2018-08-09T10:28:00Z" w:initials="KAS">
    <w:p w14:paraId="25AFB911" w14:textId="73B02FE7" w:rsidR="004230E2" w:rsidRDefault="004230E2">
      <w:pPr>
        <w:pStyle w:val="CommentText"/>
      </w:pPr>
      <w:r>
        <w:rPr>
          <w:rStyle w:val="CommentReference"/>
        </w:rPr>
        <w:annotationRef/>
      </w:r>
      <w:r>
        <w:t>Important real estate. If people miss the whole figure, and only understand this title, what should it say? Accurate inference? Accurate predictions for new mutants?</w:t>
      </w:r>
    </w:p>
  </w:comment>
  <w:comment w:id="754" w:author="Grant Kinsler" w:date="2018-07-20T16:55:00Z" w:initials="GK">
    <w:p w14:paraId="386F06D2" w14:textId="40A4F432" w:rsidR="004230E2" w:rsidRDefault="004230E2">
      <w:pPr>
        <w:pStyle w:val="CommentText"/>
      </w:pPr>
      <w:r>
        <w:rPr>
          <w:rStyle w:val="CommentReference"/>
        </w:rPr>
        <w:annotationRef/>
      </w:r>
      <w:r>
        <w:t xml:space="preserve">Note that this is only using SVD at the moment – may want to include in this figure (or additional figure) a comparison of other methods. Need to make this figure prettier. Do we want a more transparent figure showing how we calculate these? (perhaps in SI) </w:t>
      </w:r>
    </w:p>
  </w:comment>
  <w:comment w:id="755" w:author="Grant Kinsler" w:date="2018-07-20T16:56:00Z" w:initials="GK">
    <w:p w14:paraId="30B18240" w14:textId="01C3096E" w:rsidR="004230E2" w:rsidRPr="00D03ABE" w:rsidRDefault="004230E2">
      <w:pPr>
        <w:pStyle w:val="CommentText"/>
      </w:pPr>
      <w:r>
        <w:rPr>
          <w:rStyle w:val="CommentReference"/>
        </w:rPr>
        <w:annotationRef/>
      </w:r>
      <w:r>
        <w:t xml:space="preserve">Is there a way to show this for a </w:t>
      </w:r>
      <w:r>
        <w:rPr>
          <w:i/>
        </w:rPr>
        <w:t>collection</w:t>
      </w:r>
      <w:r>
        <w:t xml:space="preserve"> of simulated conditions instead of just one? A comparison of R^2 values?</w:t>
      </w:r>
    </w:p>
  </w:comment>
  <w:comment w:id="756" w:author="Kerry Ann Samerotte" w:date="2018-08-09T10:28:00Z" w:initials="KAS">
    <w:p w14:paraId="59731A3F" w14:textId="3BE6F0C6" w:rsidR="004230E2" w:rsidRDefault="004230E2">
      <w:pPr>
        <w:pStyle w:val="CommentText"/>
      </w:pPr>
      <w:r>
        <w:rPr>
          <w:rStyle w:val="CommentReference"/>
        </w:rPr>
        <w:annotationRef/>
      </w:r>
      <w:r>
        <w:t>Yes, do it!</w:t>
      </w:r>
    </w:p>
  </w:comment>
  <w:comment w:id="785" w:author="Kerry Ann Samerotte" w:date="2018-08-09T13:35:00Z" w:initials="KAS">
    <w:p w14:paraId="245361A9" w14:textId="7E1CE739" w:rsidR="004230E2" w:rsidRDefault="004230E2">
      <w:pPr>
        <w:pStyle w:val="CommentText"/>
      </w:pPr>
      <w:r>
        <w:rPr>
          <w:rStyle w:val="CommentReference"/>
        </w:rPr>
        <w:annotationRef/>
      </w:r>
      <w:r>
        <w:t>This is vague, once ready, fill in with the most exciting prediction made.</w:t>
      </w:r>
    </w:p>
  </w:comment>
  <w:comment w:id="823" w:author="Kerry Ann Samerotte" w:date="2018-08-09T10:41:00Z" w:initials="KAS">
    <w:p w14:paraId="0925BA52" w14:textId="472B7725" w:rsidR="004230E2" w:rsidRDefault="004230E2">
      <w:pPr>
        <w:pStyle w:val="CommentText"/>
      </w:pPr>
      <w:r>
        <w:rPr>
          <w:rStyle w:val="CommentReference"/>
        </w:rPr>
        <w:annotationRef/>
      </w:r>
      <w:r>
        <w:t>Start with a transition from the introduction</w:t>
      </w:r>
    </w:p>
  </w:comment>
  <w:comment w:id="867" w:author="Kerry Ann Samerotte" w:date="2018-08-06T23:42:00Z" w:initials="KAS">
    <w:p w14:paraId="320E79CD" w14:textId="77777777" w:rsidR="004230E2" w:rsidRDefault="004230E2" w:rsidP="00D24298">
      <w:pPr>
        <w:pStyle w:val="CommentText"/>
      </w:pPr>
      <w:r>
        <w:rPr>
          <w:rStyle w:val="CommentReference"/>
        </w:rPr>
        <w:annotationRef/>
      </w:r>
      <w:r>
        <w:t>At first confusing because we need to specify phenotype v. FRP. Then confusing because it is ignoring these correlations or mandating that FRPs are chosen in such a way that no correlations are allowed?</w:t>
      </w:r>
    </w:p>
  </w:comment>
  <w:comment w:id="868" w:author="Grant Kinsler" w:date="2018-08-02T11:57:00Z" w:initials="GK">
    <w:p w14:paraId="70636EF5" w14:textId="77777777" w:rsidR="004230E2" w:rsidRDefault="004230E2" w:rsidP="00D24298">
      <w:pPr>
        <w:pStyle w:val="CommentText"/>
      </w:pPr>
      <w:r>
        <w:rPr>
          <w:rStyle w:val="CommentReference"/>
        </w:rPr>
        <w:annotationRef/>
      </w:r>
      <w:r>
        <w:t>Any other assumptions?</w:t>
      </w:r>
    </w:p>
  </w:comment>
  <w:comment w:id="872" w:author="Grant Kinsler" w:date="2018-07-31T14:41:00Z" w:initials="GK">
    <w:p w14:paraId="7F5B649A" w14:textId="77777777" w:rsidR="004230E2" w:rsidRDefault="004230E2" w:rsidP="00A846CF">
      <w:pPr>
        <w:pStyle w:val="CommentText"/>
      </w:pPr>
      <w:r>
        <w:rPr>
          <w:rStyle w:val="CommentReference"/>
        </w:rPr>
        <w:annotationRef/>
      </w:r>
      <w:r>
        <w:t>Is it fisher’s model or “analogous” to fisher’s model? (is the general idea of a phenotype space “fisher’s model” or does fisher’s model have more specific constraints on the particular functions utilized, what “mutations” are, etc.)</w:t>
      </w:r>
    </w:p>
  </w:comment>
  <w:comment w:id="873" w:author="Kerry Ann Samerotte" w:date="2018-08-06T21:11:00Z" w:initials="KAS">
    <w:p w14:paraId="65AFCC11" w14:textId="47A631DA" w:rsidR="004230E2" w:rsidRDefault="004230E2" w:rsidP="00A846CF">
      <w:pPr>
        <w:pStyle w:val="CommentText"/>
      </w:pPr>
      <w:r>
        <w:rPr>
          <w:rStyle w:val="CommentReference"/>
        </w:rPr>
        <w:annotationRef/>
      </w:r>
      <w:r>
        <w:t>Do we use absolute fitness? Don’t explain this unless it is relevant.</w:t>
      </w:r>
    </w:p>
  </w:comment>
  <w:comment w:id="900" w:author="Kerry Ann Samerotte" w:date="2018-08-06T23:44:00Z" w:initials="KAS">
    <w:p w14:paraId="2FA22A5C" w14:textId="77777777" w:rsidR="004230E2" w:rsidRDefault="004230E2" w:rsidP="00A846CF">
      <w:pPr>
        <w:pStyle w:val="CommentText"/>
      </w:pPr>
      <w:r>
        <w:rPr>
          <w:rStyle w:val="CommentReference"/>
        </w:rPr>
        <w:annotationRef/>
      </w:r>
      <w:r>
        <w:t>Is that circular?</w:t>
      </w:r>
    </w:p>
  </w:comment>
  <w:comment w:id="901" w:author="Kerry Ann Samerotte" w:date="2018-08-06T23:45:00Z" w:initials="KAS">
    <w:p w14:paraId="7B3FDFDD" w14:textId="77777777" w:rsidR="004230E2" w:rsidRDefault="004230E2" w:rsidP="00A846CF">
      <w:pPr>
        <w:pStyle w:val="CommentText"/>
      </w:pPr>
      <w:r>
        <w:rPr>
          <w:rStyle w:val="CommentReference"/>
        </w:rPr>
        <w:annotationRef/>
      </w:r>
      <w:r>
        <w:t xml:space="preserve">Or is it because this is the only function with appropriate properties….and consistent with stabilizing </w:t>
      </w:r>
      <w:proofErr w:type="spellStart"/>
      <w:r>
        <w:t>selectino</w:t>
      </w:r>
      <w:proofErr w:type="spellEnd"/>
      <w:r>
        <w:t>?</w:t>
      </w:r>
    </w:p>
  </w:comment>
  <w:comment w:id="907" w:author="Kerry Ann Samerotte" w:date="2018-08-06T21:13:00Z" w:initials="KAS">
    <w:p w14:paraId="37C22F21" w14:textId="77777777" w:rsidR="004230E2" w:rsidRDefault="004230E2" w:rsidP="00354800">
      <w:pPr>
        <w:pStyle w:val="CommentText"/>
      </w:pPr>
      <w:r>
        <w:rPr>
          <w:rStyle w:val="CommentReference"/>
        </w:rPr>
        <w:annotationRef/>
      </w:r>
      <w:r>
        <w:t>Cool, but as a rule, never say ‘only’ ‘novel’ or ‘wrong’. Be more specific. List some functions that do not share that property, like a linear function, and describe where/when that function is used...</w:t>
      </w:r>
    </w:p>
  </w:comment>
  <w:comment w:id="910" w:author="Kerry Ann Samerotte" w:date="2018-08-06T23:46:00Z" w:initials="KAS">
    <w:p w14:paraId="5C7C1652" w14:textId="67BF362E" w:rsidR="004230E2" w:rsidRDefault="004230E2" w:rsidP="00A846CF">
      <w:pPr>
        <w:pStyle w:val="CommentText"/>
      </w:pPr>
      <w:r>
        <w:rPr>
          <w:rStyle w:val="CommentReference"/>
        </w:rPr>
        <w:annotationRef/>
      </w:r>
      <w:r>
        <w:t xml:space="preserve">Why a covariance matrix? Is the idea that the mutants correlate with one another….shared phenotypic </w:t>
      </w:r>
      <w:proofErr w:type="gramStart"/>
      <w:r>
        <w:t>effects.</w:t>
      </w:r>
      <w:proofErr w:type="gramEnd"/>
      <w:r>
        <w:t xml:space="preserve"> Need to explain. </w:t>
      </w:r>
    </w:p>
  </w:comment>
  <w:comment w:id="911" w:author="Kerry Ann Samerotte" w:date="2018-08-06T23:48:00Z" w:initials="KAS">
    <w:p w14:paraId="1F713D81" w14:textId="77777777" w:rsidR="004230E2" w:rsidRDefault="004230E2" w:rsidP="00A846CF">
      <w:pPr>
        <w:pStyle w:val="CommentText"/>
      </w:pPr>
      <w:r>
        <w:rPr>
          <w:rStyle w:val="CommentReference"/>
        </w:rPr>
        <w:annotationRef/>
      </w:r>
      <w:r>
        <w:t>The D-ball implies I should be familiar with this D-ball. I am not. Use “a D-dimensional sphere” perhaps?</w:t>
      </w:r>
    </w:p>
  </w:comment>
  <w:comment w:id="912" w:author="Kerry Ann Samerotte" w:date="2018-08-06T23:49:00Z" w:initials="KAS">
    <w:p w14:paraId="56513F0D" w14:textId="533F0A95" w:rsidR="004230E2" w:rsidRDefault="004230E2" w:rsidP="00A846CF">
      <w:pPr>
        <w:pStyle w:val="CommentText"/>
      </w:pPr>
      <w:r>
        <w:rPr>
          <w:rStyle w:val="CommentReference"/>
        </w:rPr>
        <w:annotationRef/>
      </w:r>
      <w:r>
        <w:t>Figure 1 A legend explains absolute not relative fitness. I think we should focus only on relative, since its all we know.</w:t>
      </w:r>
    </w:p>
  </w:comment>
  <w:comment w:id="916" w:author="Kerry Ann Samerotte" w:date="2018-08-06T23:50:00Z" w:initials="KAS">
    <w:p w14:paraId="05ECB09D" w14:textId="77777777" w:rsidR="004230E2" w:rsidRDefault="004230E2" w:rsidP="00A846CF">
      <w:pPr>
        <w:pStyle w:val="CommentText"/>
      </w:pPr>
      <w:r>
        <w:rPr>
          <w:rStyle w:val="CommentReference"/>
        </w:rPr>
        <w:annotationRef/>
      </w:r>
      <w:r>
        <w:t>What is n? Why isn’t this one a D-ball too?</w:t>
      </w:r>
    </w:p>
  </w:comment>
  <w:comment w:id="914" w:author="Grant Kinsler" w:date="2018-08-02T17:28:00Z" w:initials="GK">
    <w:p w14:paraId="6440372C" w14:textId="77777777" w:rsidR="004230E2" w:rsidRDefault="004230E2" w:rsidP="00A846CF">
      <w:pPr>
        <w:pStyle w:val="CommentText"/>
      </w:pPr>
      <w:r>
        <w:rPr>
          <w:rStyle w:val="CommentReference"/>
        </w:rPr>
        <w:annotationRef/>
      </w:r>
      <w:r>
        <w:t>No result from the n-ball simulations shown yet – do we need to use both?</w:t>
      </w:r>
    </w:p>
  </w:comment>
  <w:comment w:id="921" w:author="Kerry Ann Samerotte" w:date="2018-08-09T13:41:00Z" w:initials="KAS">
    <w:p w14:paraId="0037C1CC" w14:textId="69753C98" w:rsidR="004230E2" w:rsidRDefault="004230E2">
      <w:pPr>
        <w:pStyle w:val="CommentText"/>
      </w:pPr>
      <w:r>
        <w:rPr>
          <w:rStyle w:val="CommentReference"/>
        </w:rPr>
        <w:annotationRef/>
      </w:r>
      <w:r>
        <w:t>Can this be reduced to a single summary sentence for the results section? “We divide data into 5 parts, hold out and predict one part five times.”</w:t>
      </w:r>
    </w:p>
  </w:comment>
  <w:comment w:id="926" w:author="Grant Kinsler" w:date="2018-08-04T00:19:00Z" w:initials="GK">
    <w:p w14:paraId="0508C040" w14:textId="6489895E" w:rsidR="004230E2" w:rsidRDefault="004230E2">
      <w:pPr>
        <w:pStyle w:val="CommentText"/>
      </w:pPr>
      <w:r>
        <w:rPr>
          <w:rStyle w:val="CommentReference"/>
        </w:rPr>
        <w:annotationRef/>
      </w:r>
      <w:r>
        <w:t>Note SVD only shown right now, suspect we’ll get something similar with our results. Note that with minimal error, SVD actually tends to overestimate by 1-2 dimensions, fitting non-linearities that matter more than measurement error.</w:t>
      </w:r>
    </w:p>
    <w:p w14:paraId="4B391981" w14:textId="77777777" w:rsidR="004230E2" w:rsidRDefault="004230E2">
      <w:pPr>
        <w:pStyle w:val="CommentText"/>
      </w:pPr>
    </w:p>
    <w:p w14:paraId="6894584E" w14:textId="7E4D55E0" w:rsidR="004230E2" w:rsidRPr="00F27B9E" w:rsidRDefault="004230E2" w:rsidP="00F27B9E">
      <w:pPr>
        <w:widowControl w:val="0"/>
        <w:autoSpaceDE w:val="0"/>
        <w:autoSpaceDN w:val="0"/>
        <w:adjustRightInd w:val="0"/>
        <w:spacing w:after="240" w:line="288" w:lineRule="auto"/>
        <w:rPr>
          <w:rFonts w:ascii="Arial" w:hAnsi="Arial" w:cs="Arial"/>
          <w:color w:val="000000"/>
          <w:sz w:val="22"/>
          <w:szCs w:val="22"/>
        </w:rPr>
      </w:pPr>
    </w:p>
  </w:comment>
  <w:comment w:id="927" w:author="Kerry Ann Samerotte" w:date="2018-08-07T00:23:00Z" w:initials="KAS">
    <w:p w14:paraId="40F9C7FC" w14:textId="39DF7844" w:rsidR="004230E2" w:rsidRDefault="004230E2">
      <w:pPr>
        <w:pStyle w:val="CommentText"/>
      </w:pPr>
      <w:r>
        <w:rPr>
          <w:rStyle w:val="CommentReference"/>
        </w:rPr>
        <w:annotationRef/>
      </w:r>
      <w:r>
        <w:t>Why does SVD fit non-linearities? I thought it was a linear model.</w:t>
      </w:r>
    </w:p>
  </w:comment>
  <w:comment w:id="928" w:author="Kerry Ann Samerotte" w:date="2018-08-07T00:23:00Z" w:initials="KAS">
    <w:p w14:paraId="4D15A098" w14:textId="058DE02A" w:rsidR="004230E2" w:rsidRDefault="004230E2">
      <w:pPr>
        <w:pStyle w:val="CommentText"/>
      </w:pPr>
      <w:r>
        <w:rPr>
          <w:rStyle w:val="CommentReference"/>
        </w:rPr>
        <w:annotationRef/>
      </w:r>
      <w:r>
        <w:t>The procedure estimates the right number of dimensions of what? Need to say “of simulated data.”</w:t>
      </w:r>
    </w:p>
  </w:comment>
  <w:comment w:id="929" w:author="Kerry Ann Samerotte" w:date="2018-08-07T00:25:00Z" w:initials="KAS">
    <w:p w14:paraId="6C6D4AF6" w14:textId="0F876CAD" w:rsidR="004230E2" w:rsidRDefault="004230E2">
      <w:pPr>
        <w:pStyle w:val="CommentText"/>
      </w:pPr>
      <w:r>
        <w:rPr>
          <w:rStyle w:val="CommentReference"/>
        </w:rPr>
        <w:annotationRef/>
      </w:r>
      <w:r>
        <w:t>This took me a long time to understand.</w:t>
      </w:r>
    </w:p>
  </w:comment>
  <w:comment w:id="933" w:author="Kerry Ann Samerotte" w:date="2018-08-09T13:35:00Z" w:initials="KAS">
    <w:p w14:paraId="4A38A972" w14:textId="77777777" w:rsidR="004230E2" w:rsidRDefault="004230E2" w:rsidP="004230E2">
      <w:pPr>
        <w:pStyle w:val="CommentText"/>
      </w:pPr>
      <w:r>
        <w:rPr>
          <w:rStyle w:val="CommentReference"/>
        </w:rPr>
        <w:annotationRef/>
      </w:r>
      <w:r>
        <w:t>This is vague, once ready, fill in with the most exciting prediction made.</w:t>
      </w:r>
    </w:p>
  </w:comment>
  <w:comment w:id="938" w:author="Kerry Ann Samerotte" w:date="2018-08-09T13:44:00Z" w:initials="KAS">
    <w:p w14:paraId="536E7F40" w14:textId="7C6D8CD3" w:rsidR="00CB1224" w:rsidRDefault="00CB1224">
      <w:pPr>
        <w:pStyle w:val="CommentText"/>
      </w:pPr>
      <w:r>
        <w:rPr>
          <w:rStyle w:val="CommentReference"/>
        </w:rPr>
        <w:annotationRef/>
      </w:r>
      <w:r>
        <w:t xml:space="preserve">This is a circular meaningless statement, but </w:t>
      </w:r>
      <w:proofErr w:type="spellStart"/>
      <w:proofErr w:type="gramStart"/>
      <w:r>
        <w:t>lets</w:t>
      </w:r>
      <w:proofErr w:type="spellEnd"/>
      <w:proofErr w:type="gramEnd"/>
      <w:r>
        <w:t xml:space="preserve"> fix it up!</w:t>
      </w:r>
    </w:p>
  </w:comment>
  <w:comment w:id="942" w:author="Kerry Ann Samerotte" w:date="2018-08-07T00:31:00Z" w:initials="KAS">
    <w:p w14:paraId="2BB82E65" w14:textId="01FE9898" w:rsidR="004230E2" w:rsidRDefault="004230E2">
      <w:pPr>
        <w:pStyle w:val="CommentText"/>
      </w:pPr>
      <w:r>
        <w:rPr>
          <w:rStyle w:val="CommentReference"/>
        </w:rPr>
        <w:annotationRef/>
      </w:r>
      <w:r>
        <w:t>Why focus on the pots that are not boiling? Rephrase, “our method accurately predicts the number of phenotypes when measurement error exceeds levels observed in previous experiments by an order of magnitude.”</w:t>
      </w:r>
      <w:r w:rsidR="00CB1224">
        <w:t xml:space="preserve"> Rather than highlight where you fail, highlight where you succeed!</w:t>
      </w:r>
    </w:p>
  </w:comment>
  <w:comment w:id="944" w:author="Grant Kinsler" w:date="2018-08-04T00:33:00Z" w:initials="GK">
    <w:p w14:paraId="33435AC2" w14:textId="415AD97D" w:rsidR="004230E2" w:rsidRPr="00F27B9E" w:rsidRDefault="004230E2" w:rsidP="00F27B9E">
      <w:pPr>
        <w:widowControl w:val="0"/>
        <w:autoSpaceDE w:val="0"/>
        <w:autoSpaceDN w:val="0"/>
        <w:adjustRightInd w:val="0"/>
        <w:spacing w:after="240" w:line="288" w:lineRule="auto"/>
        <w:rPr>
          <w:rFonts w:ascii="Arial" w:hAnsi="Arial" w:cs="Arial"/>
          <w:i/>
          <w:color w:val="000000"/>
          <w:sz w:val="22"/>
          <w:szCs w:val="22"/>
        </w:rPr>
      </w:pPr>
      <w:r>
        <w:rPr>
          <w:rStyle w:val="CommentReference"/>
        </w:rPr>
        <w:annotationRef/>
      </w:r>
      <w:r>
        <w:rPr>
          <w:rFonts w:ascii="Arial" w:hAnsi="Arial" w:cs="Arial"/>
          <w:i/>
          <w:color w:val="000000"/>
          <w:sz w:val="22"/>
          <w:szCs w:val="22"/>
        </w:rPr>
        <w:t>Result 2: Sensitivity/detectability (“dispersion” vs. measurement error drives this).</w:t>
      </w:r>
    </w:p>
  </w:comment>
  <w:comment w:id="945" w:author="Grant Kinsler" w:date="2018-07-31T14:20:00Z" w:initials="GK">
    <w:p w14:paraId="0B7A7696" w14:textId="21EE3769" w:rsidR="004230E2" w:rsidRDefault="004230E2">
      <w:pPr>
        <w:pStyle w:val="CommentText"/>
      </w:pPr>
      <w:r>
        <w:rPr>
          <w:rStyle w:val="CommentReference"/>
        </w:rPr>
        <w:annotationRef/>
      </w:r>
      <w:r>
        <w:t>Need a measure of dispersion. What’s the precision with which we can detect particular levels of dispersion? How much error can we tolerate? Our current simulated data has too much error to detect anything. (to do later)</w:t>
      </w:r>
    </w:p>
  </w:comment>
  <w:comment w:id="946" w:author="Kerry Ann Samerotte" w:date="2018-08-07T00:38:00Z" w:initials="KAS">
    <w:p w14:paraId="51234222" w14:textId="267CC2DB" w:rsidR="004230E2" w:rsidRDefault="004230E2">
      <w:pPr>
        <w:pStyle w:val="CommentText"/>
      </w:pPr>
      <w:r>
        <w:rPr>
          <w:rStyle w:val="CommentReference"/>
        </w:rPr>
        <w:annotationRef/>
      </w:r>
      <w:r>
        <w:t xml:space="preserve">Don’t bother with error equals 0.1 in the figure. You already showed this error rate is too high, so it confounds your point here. </w:t>
      </w:r>
    </w:p>
  </w:comment>
  <w:comment w:id="949" w:author="Kerry Ann Samerotte" w:date="2018-08-07T00:44:00Z" w:initials="KAS">
    <w:p w14:paraId="6FD9992E" w14:textId="489F37C7" w:rsidR="004230E2" w:rsidRDefault="004230E2">
      <w:pPr>
        <w:pStyle w:val="CommentText"/>
      </w:pPr>
      <w:r>
        <w:rPr>
          <w:rStyle w:val="CommentReference"/>
        </w:rPr>
        <w:annotationRef/>
      </w:r>
      <w:r>
        <w:t>Who is reading this paper? Take a survey of our lab (a sub sample of your readers) and ask them to define anisotropic. I cannot define it.</w:t>
      </w:r>
    </w:p>
  </w:comment>
  <w:comment w:id="948" w:author="Kerry Ann Samerotte" w:date="2018-08-09T16:14:00Z" w:initials="KAS">
    <w:p w14:paraId="21B608EF" w14:textId="28E83922" w:rsidR="00F1564D" w:rsidRDefault="00F1564D">
      <w:pPr>
        <w:pStyle w:val="CommentText"/>
      </w:pPr>
      <w:r>
        <w:rPr>
          <w:rStyle w:val="CommentReference"/>
        </w:rPr>
        <w:annotationRef/>
      </w:r>
      <w:r>
        <w:t>This title should say something about your results, ‘the model detects fitness components even when they are not all the same size.’</w:t>
      </w:r>
    </w:p>
  </w:comment>
  <w:comment w:id="950" w:author="Kerry Ann Samerotte" w:date="2018-08-07T00:34:00Z" w:initials="KAS">
    <w:p w14:paraId="683A15A0" w14:textId="0206E596" w:rsidR="004230E2" w:rsidRDefault="004230E2">
      <w:pPr>
        <w:pStyle w:val="CommentText"/>
      </w:pPr>
      <w:r>
        <w:rPr>
          <w:rStyle w:val="CommentReference"/>
        </w:rPr>
        <w:annotationRef/>
      </w:r>
      <w:r>
        <w:t>I do not understand this graphic for A B or C. In figure A you told me mutants were vectors. Where are the vectors? What is red vs. blue? Why are there two circles, are there two optima? I thought black triangles were the ancestor.</w:t>
      </w:r>
    </w:p>
  </w:comment>
  <w:comment w:id="951" w:author="Grant Kinsler" w:date="2018-08-04T00:17:00Z" w:initials="GK">
    <w:p w14:paraId="185F3258" w14:textId="4D3E1691" w:rsidR="004230E2" w:rsidRDefault="004230E2">
      <w:pPr>
        <w:pStyle w:val="CommentText"/>
      </w:pPr>
      <w:r>
        <w:rPr>
          <w:rStyle w:val="CommentReference"/>
        </w:rPr>
        <w:annotationRef/>
      </w:r>
      <w:r>
        <w:t>Need to come up with measure of dispersion (and check if this hunch is correct.</w:t>
      </w:r>
    </w:p>
  </w:comment>
  <w:comment w:id="954" w:author="Grant Kinsler" w:date="2018-08-02T11:52:00Z" w:initials="GK">
    <w:p w14:paraId="2A26A32E" w14:textId="54C50280" w:rsidR="004230E2" w:rsidRDefault="004230E2">
      <w:pPr>
        <w:pStyle w:val="CommentText"/>
      </w:pPr>
      <w:r>
        <w:rPr>
          <w:rStyle w:val="CommentReference"/>
        </w:rPr>
        <w:annotationRef/>
      </w:r>
      <w:r>
        <w:t>Could be a whole results section, definitely needs to be in discussion + methods</w:t>
      </w:r>
    </w:p>
  </w:comment>
  <w:comment w:id="953" w:author="Kerry Ann Samerotte" w:date="2018-08-09T13:48:00Z" w:initials="KAS">
    <w:p w14:paraId="3B267C65" w14:textId="3AD38919" w:rsidR="00CB1224" w:rsidRDefault="00CB1224">
      <w:pPr>
        <w:pStyle w:val="CommentText"/>
      </w:pPr>
      <w:r>
        <w:rPr>
          <w:rStyle w:val="CommentReference"/>
        </w:rPr>
        <w:annotationRef/>
      </w:r>
      <w:r>
        <w:t>Agree!</w:t>
      </w:r>
    </w:p>
  </w:comment>
  <w:comment w:id="962" w:author="Grant Kinsler" w:date="2018-07-25T17:31:00Z" w:initials="GK">
    <w:p w14:paraId="372ABF1E" w14:textId="77777777" w:rsidR="004230E2" w:rsidRDefault="004230E2">
      <w:pPr>
        <w:pStyle w:val="CommentText"/>
      </w:pPr>
      <w:r>
        <w:rPr>
          <w:rStyle w:val="CommentReference"/>
        </w:rPr>
        <w:annotationRef/>
      </w:r>
      <w:r>
        <w:t>If we include this, should we be referring to “dimensionality of adaptation” throughout? Or should we instead present this first paper as “a new method to infer dimensionality” with the second 1BB paper specifically addressing the dimensionality question? -&gt; is this a method for “inferring dimensionality” or “inferring dimensionality of adaptation?”</w:t>
      </w:r>
    </w:p>
    <w:p w14:paraId="7DF2C147" w14:textId="77777777" w:rsidR="004230E2" w:rsidRDefault="004230E2">
      <w:pPr>
        <w:pStyle w:val="CommentText"/>
      </w:pPr>
    </w:p>
    <w:p w14:paraId="42387954" w14:textId="4D9789A4" w:rsidR="004230E2" w:rsidRDefault="004230E2">
      <w:pPr>
        <w:pStyle w:val="CommentText"/>
      </w:pPr>
      <w:r>
        <w:t xml:space="preserve">Additionally, is this a method for detecting “dimensionality” or a method for detecting “fitness-relevant phenotypes”? How do we get at the phenotypes that people know and care about? </w:t>
      </w:r>
    </w:p>
  </w:comment>
  <w:comment w:id="963" w:author="Kerry Ann Samerotte" w:date="2018-08-09T16:15:00Z" w:initials="KAS">
    <w:p w14:paraId="6FE492CF" w14:textId="3BD2D321" w:rsidR="00F1564D" w:rsidRDefault="00F1564D">
      <w:pPr>
        <w:pStyle w:val="CommentText"/>
      </w:pPr>
      <w:r>
        <w:rPr>
          <w:rStyle w:val="CommentReference"/>
        </w:rPr>
        <w:annotationRef/>
      </w:r>
      <w:r>
        <w:t>These are great questions! Let’s focus on the first two sections of the results for now and see where we get!</w:t>
      </w:r>
    </w:p>
  </w:comment>
  <w:comment w:id="964" w:author="Kerry Ann Samerotte" w:date="2018-08-09T13:49:00Z" w:initials="KAS">
    <w:p w14:paraId="3CB2A7FE" w14:textId="58BBE0E2" w:rsidR="00CB1224" w:rsidRDefault="00CB1224">
      <w:pPr>
        <w:pStyle w:val="CommentText"/>
      </w:pPr>
      <w:r>
        <w:rPr>
          <w:rStyle w:val="CommentReference"/>
        </w:rPr>
        <w:annotationRef/>
      </w:r>
      <w:r>
        <w:t>Agree, this could be intriguing. Fold into the above section by showing how the estimate performs for perturbations of differing magnitudes.</w:t>
      </w:r>
    </w:p>
  </w:comment>
  <w:comment w:id="975" w:author="Grant Kinsler" w:date="2018-07-31T14:41:00Z" w:initials="GK">
    <w:p w14:paraId="7DC19439" w14:textId="77777777" w:rsidR="004230E2" w:rsidRDefault="004230E2" w:rsidP="00240204">
      <w:pPr>
        <w:pStyle w:val="CommentText"/>
      </w:pPr>
      <w:r>
        <w:rPr>
          <w:rStyle w:val="CommentReference"/>
        </w:rPr>
        <w:annotationRef/>
      </w:r>
      <w:r>
        <w:t>Is it fisher’s model or “analogous” to fisher’s model? (is the general idea of a phenotype space “fisher’s model” or does fisher’s model have more specific constraints on the particular functions utilized, what “mutations” are, etc.)</w:t>
      </w:r>
    </w:p>
  </w:comment>
  <w:comment w:id="973" w:author="Kerry Ann Samerotte" w:date="2018-08-06T21:10:00Z" w:initials="KAS">
    <w:p w14:paraId="06603776" w14:textId="77777777" w:rsidR="004230E2" w:rsidRDefault="004230E2" w:rsidP="00240204">
      <w:pPr>
        <w:pStyle w:val="CommentText"/>
      </w:pPr>
      <w:r>
        <w:rPr>
          <w:rStyle w:val="CommentReference"/>
        </w:rPr>
        <w:annotationRef/>
      </w:r>
      <w:r>
        <w:t xml:space="preserve">Why explicit? </w:t>
      </w:r>
    </w:p>
  </w:comment>
  <w:comment w:id="976" w:author="Kerry Ann Samerotte" w:date="2018-08-06T21:11:00Z" w:initials="KAS">
    <w:p w14:paraId="343C5AF2" w14:textId="77777777" w:rsidR="004230E2" w:rsidRDefault="004230E2" w:rsidP="00240204">
      <w:pPr>
        <w:pStyle w:val="CommentText"/>
      </w:pPr>
      <w:r>
        <w:rPr>
          <w:rStyle w:val="CommentReference"/>
        </w:rPr>
        <w:annotationRef/>
      </w:r>
      <w:r>
        <w:t>Do we use absolute fitness?</w:t>
      </w:r>
    </w:p>
  </w:comment>
  <w:comment w:id="979" w:author="Kerry Ann Samerotte" w:date="2018-08-06T21:12:00Z" w:initials="KAS">
    <w:p w14:paraId="0A79CEC8" w14:textId="77777777" w:rsidR="004230E2" w:rsidRDefault="004230E2" w:rsidP="00240204">
      <w:pPr>
        <w:pStyle w:val="CommentText"/>
      </w:pPr>
      <w:r>
        <w:rPr>
          <w:rStyle w:val="CommentReference"/>
        </w:rPr>
        <w:annotationRef/>
      </w:r>
      <w:r>
        <w:t xml:space="preserve">Do </w:t>
      </w:r>
      <w:proofErr w:type="spellStart"/>
      <w:r>
        <w:t>yOu</w:t>
      </w:r>
      <w:proofErr w:type="spellEnd"/>
      <w:r>
        <w:t xml:space="preserve"> mean each FRP? Need words to distinguish these.</w:t>
      </w:r>
    </w:p>
  </w:comment>
  <w:comment w:id="980" w:author="Grant Kinsler" w:date="2018-07-30T16:58:00Z" w:initials="GK">
    <w:p w14:paraId="7DFE9277" w14:textId="77777777" w:rsidR="004230E2" w:rsidRDefault="004230E2" w:rsidP="00240204">
      <w:pPr>
        <w:pStyle w:val="CommentText"/>
      </w:pPr>
      <w:r>
        <w:rPr>
          <w:rStyle w:val="CommentReference"/>
        </w:rPr>
        <w:annotationRef/>
      </w:r>
      <w:r>
        <w:t xml:space="preserve">Check this – I think it’s not generally true, but would be a nice result if it were. (check the FGM in many conditions paper Martin + </w:t>
      </w:r>
      <w:proofErr w:type="spellStart"/>
      <w:r>
        <w:t>Lenormand</w:t>
      </w:r>
      <w:proofErr w:type="spellEnd"/>
      <w:r>
        <w:t xml:space="preserve"> 2015) – check assumptions in simulation? </w:t>
      </w:r>
    </w:p>
  </w:comment>
  <w:comment w:id="996" w:author="Grant Kinsler" w:date="2018-08-02T11:59:00Z" w:initials="GK">
    <w:p w14:paraId="2A45C7D5" w14:textId="77777777" w:rsidR="004230E2" w:rsidRDefault="004230E2" w:rsidP="00240204">
      <w:pPr>
        <w:pStyle w:val="CommentText"/>
      </w:pPr>
      <w:r>
        <w:rPr>
          <w:rStyle w:val="CommentReference"/>
        </w:rPr>
        <w:annotationRef/>
      </w:r>
      <w:r>
        <w:t xml:space="preserve">Could change to </w:t>
      </w:r>
      <w:proofErr w:type="spellStart"/>
      <w:r>
        <w:t>Mahalanbois</w:t>
      </w:r>
      <w:proofErr w:type="spellEnd"/>
      <w:r>
        <w:t xml:space="preserve"> distance if want to be completely general about \sigma (\</w:t>
      </w:r>
      <w:proofErr w:type="spellStart"/>
      <w:r>
        <w:t>sigma_ik</w:t>
      </w:r>
      <w:proofErr w:type="spellEnd"/>
      <w:r>
        <w:t xml:space="preserve"> where sigma could vary for each condition and each dimension)</w:t>
      </w:r>
    </w:p>
  </w:comment>
  <w:comment w:id="1023" w:author="Kerry Ann Samerotte" w:date="2018-08-06T21:13:00Z" w:initials="KAS">
    <w:p w14:paraId="520FFFBC" w14:textId="77777777" w:rsidR="004230E2" w:rsidRDefault="004230E2" w:rsidP="00240204">
      <w:pPr>
        <w:pStyle w:val="CommentText"/>
      </w:pPr>
      <w:r>
        <w:rPr>
          <w:rStyle w:val="CommentReference"/>
        </w:rPr>
        <w:annotationRef/>
      </w:r>
      <w:r>
        <w:t>Cool, but as a rule, never say ‘only’ ‘novel’ or ‘wrong’. Be more specific. List some functions that do not share that property, like a linear function, and describe where/when that function is used...</w:t>
      </w:r>
    </w:p>
  </w:comment>
  <w:comment w:id="1026" w:author="Kerry Ann Samerotte" w:date="2018-08-06T23:42:00Z" w:initials="KAS">
    <w:p w14:paraId="4AD2A278" w14:textId="77777777" w:rsidR="004230E2" w:rsidRDefault="004230E2" w:rsidP="00240204">
      <w:pPr>
        <w:pStyle w:val="CommentText"/>
      </w:pPr>
      <w:r>
        <w:rPr>
          <w:rStyle w:val="CommentReference"/>
        </w:rPr>
        <w:annotationRef/>
      </w:r>
      <w:r>
        <w:t>At first confusing because we need to specify phenotype v. FRP. Then confusing because it is ignoring these correlations or mandating that FRPs are chosen in such a way that no correlations are allowed?</w:t>
      </w:r>
    </w:p>
  </w:comment>
  <w:comment w:id="1027" w:author="Grant Kinsler" w:date="2018-08-02T11:57:00Z" w:initials="GK">
    <w:p w14:paraId="0DAFA0E6" w14:textId="77777777" w:rsidR="004230E2" w:rsidRDefault="004230E2" w:rsidP="00240204">
      <w:pPr>
        <w:pStyle w:val="CommentText"/>
      </w:pPr>
      <w:r>
        <w:rPr>
          <w:rStyle w:val="CommentReference"/>
        </w:rPr>
        <w:annotationRef/>
      </w:r>
      <w:r>
        <w:t>Any other assumptions?</w:t>
      </w:r>
    </w:p>
  </w:comment>
  <w:comment w:id="1032" w:author="Kerry Ann Samerotte" w:date="2018-08-06T23:44:00Z" w:initials="KAS">
    <w:p w14:paraId="25BC6016" w14:textId="77777777" w:rsidR="004230E2" w:rsidRDefault="004230E2" w:rsidP="00240204">
      <w:pPr>
        <w:pStyle w:val="CommentText"/>
      </w:pPr>
      <w:r>
        <w:rPr>
          <w:rStyle w:val="CommentReference"/>
        </w:rPr>
        <w:annotationRef/>
      </w:r>
      <w:r>
        <w:t>Is that circular?</w:t>
      </w:r>
    </w:p>
  </w:comment>
  <w:comment w:id="1035" w:author="Kerry Ann Samerotte" w:date="2018-08-06T23:46:00Z" w:initials="KAS">
    <w:p w14:paraId="2852996F" w14:textId="54F872A0" w:rsidR="004230E2" w:rsidRDefault="004230E2" w:rsidP="00240204">
      <w:pPr>
        <w:pStyle w:val="CommentText"/>
      </w:pPr>
      <w:r>
        <w:rPr>
          <w:rStyle w:val="CommentReference"/>
        </w:rPr>
        <w:annotationRef/>
      </w:r>
      <w:r>
        <w:t xml:space="preserve">Why a covariance matrix? Is the idea that the mutants correlate with one another….shared phenotypic </w:t>
      </w:r>
      <w:proofErr w:type="gramStart"/>
      <w:r>
        <w:t>effects.</w:t>
      </w:r>
      <w:proofErr w:type="gramEnd"/>
      <w:r>
        <w:t xml:space="preserve"> Need to explain. </w:t>
      </w:r>
    </w:p>
  </w:comment>
  <w:comment w:id="1036" w:author="Kerry Ann Samerotte" w:date="2018-08-06T23:48:00Z" w:initials="KAS">
    <w:p w14:paraId="03D4FBBD" w14:textId="77777777" w:rsidR="004230E2" w:rsidRDefault="004230E2" w:rsidP="00240204">
      <w:pPr>
        <w:pStyle w:val="CommentText"/>
      </w:pPr>
      <w:r>
        <w:rPr>
          <w:rStyle w:val="CommentReference"/>
        </w:rPr>
        <w:annotationRef/>
      </w:r>
      <w:r>
        <w:t>The D-ball implies I should be familiar with this D-ball. I am not. Use “a D-dimensional sphere” perhaps?</w:t>
      </w:r>
    </w:p>
  </w:comment>
  <w:comment w:id="1037" w:author="Kerry Ann Samerotte" w:date="2018-08-06T23:49:00Z" w:initials="KAS">
    <w:p w14:paraId="1CCA2EEB" w14:textId="77777777" w:rsidR="004230E2" w:rsidRDefault="004230E2" w:rsidP="00240204">
      <w:pPr>
        <w:pStyle w:val="CommentText"/>
      </w:pPr>
      <w:r>
        <w:rPr>
          <w:rStyle w:val="CommentReference"/>
        </w:rPr>
        <w:annotationRef/>
      </w:r>
      <w:r>
        <w:t>Figure 1 A legend explains absolute not relative fitness.</w:t>
      </w:r>
    </w:p>
  </w:comment>
  <w:comment w:id="1041" w:author="Kerry Ann Samerotte" w:date="2018-08-06T23:50:00Z" w:initials="KAS">
    <w:p w14:paraId="1376BC20" w14:textId="77777777" w:rsidR="004230E2" w:rsidRDefault="004230E2" w:rsidP="00240204">
      <w:pPr>
        <w:pStyle w:val="CommentText"/>
      </w:pPr>
      <w:r>
        <w:rPr>
          <w:rStyle w:val="CommentReference"/>
        </w:rPr>
        <w:annotationRef/>
      </w:r>
      <w:r>
        <w:t>What is n? Why isn’t this one a D-ball too?</w:t>
      </w:r>
    </w:p>
  </w:comment>
  <w:comment w:id="1039" w:author="Grant Kinsler" w:date="2018-08-02T17:28:00Z" w:initials="GK">
    <w:p w14:paraId="4D1BC76E" w14:textId="77777777" w:rsidR="004230E2" w:rsidRDefault="004230E2" w:rsidP="00240204">
      <w:pPr>
        <w:pStyle w:val="CommentText"/>
      </w:pPr>
      <w:r>
        <w:rPr>
          <w:rStyle w:val="CommentReference"/>
        </w:rPr>
        <w:annotationRef/>
      </w:r>
      <w:r>
        <w:t>No result from the n-ball simulations shown yet – do we need to use both?</w:t>
      </w:r>
    </w:p>
  </w:comment>
  <w:comment w:id="1046" w:author="Kerry Ann Samerotte" w:date="2018-08-07T00:14:00Z" w:initials="KAS">
    <w:p w14:paraId="3DBE9C74" w14:textId="77777777" w:rsidR="004230E2" w:rsidRDefault="004230E2" w:rsidP="00240204">
      <w:pPr>
        <w:pStyle w:val="CommentText"/>
      </w:pPr>
      <w:r>
        <w:rPr>
          <w:rStyle w:val="CommentReference"/>
        </w:rPr>
        <w:annotationRef/>
      </w:r>
      <w:r>
        <w:t>We should avoid the word data, even though we are clear it is simulated data. Can we say relative fitness simulations?</w:t>
      </w:r>
    </w:p>
  </w:comment>
  <w:comment w:id="1110" w:author="Grant Kinsler" w:date="2018-07-26T16:14:00Z" w:initials="GK">
    <w:p w14:paraId="5484F1A5" w14:textId="77777777" w:rsidR="004230E2" w:rsidRDefault="004230E2" w:rsidP="00240204">
      <w:pPr>
        <w:pStyle w:val="CommentText"/>
      </w:pPr>
      <w:r>
        <w:rPr>
          <w:rStyle w:val="CommentReference"/>
        </w:rPr>
        <w:annotationRef/>
      </w:r>
      <w:r>
        <w:t>Do we have a measure of uncertainty for our approach? (I don’t think so unless we use a likelihood framework) – worth thinking about – how “certain” are we that particular values are in certain spots?</w:t>
      </w:r>
    </w:p>
  </w:comment>
  <w:comment w:id="1112" w:author="Kerry Ann Samerotte" w:date="2018-08-07T00:15:00Z" w:initials="KAS">
    <w:p w14:paraId="0B37292D" w14:textId="77777777" w:rsidR="004230E2" w:rsidRDefault="004230E2" w:rsidP="00240204">
      <w:pPr>
        <w:pStyle w:val="CommentText"/>
      </w:pPr>
      <w:r>
        <w:rPr>
          <w:rStyle w:val="CommentReference"/>
        </w:rPr>
        <w:annotationRef/>
      </w:r>
      <w:r>
        <w:t>Yes, this should be in the introduction, and maybe again in results.</w:t>
      </w:r>
    </w:p>
  </w:comment>
  <w:comment w:id="1114" w:author="Kerry Ann Samerotte" w:date="2018-08-07T00:16:00Z" w:initials="KAS">
    <w:p w14:paraId="5E335BD8" w14:textId="77777777" w:rsidR="004230E2" w:rsidRDefault="004230E2" w:rsidP="00240204">
      <w:pPr>
        <w:pStyle w:val="CommentText"/>
      </w:pPr>
      <w:r>
        <w:rPr>
          <w:rStyle w:val="CommentReference"/>
        </w:rPr>
        <w:annotationRef/>
      </w:r>
      <w:r>
        <w:t xml:space="preserve">I do not understand.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E39C2B" w15:done="0"/>
  <w15:commentEx w15:paraId="3DA2DF09" w15:done="0"/>
  <w15:commentEx w15:paraId="0B2B8126" w15:done="0"/>
  <w15:commentEx w15:paraId="52B4C48E" w15:done="0"/>
  <w15:commentEx w15:paraId="76F769A1" w15:done="0"/>
  <w15:commentEx w15:paraId="4A277645" w15:done="0"/>
  <w15:commentEx w15:paraId="380FF013" w15:done="0"/>
  <w15:commentEx w15:paraId="2DE5FFED" w15:done="0"/>
  <w15:commentEx w15:paraId="3B689671" w15:done="0"/>
  <w15:commentEx w15:paraId="2BB2D2ED" w15:done="0"/>
  <w15:commentEx w15:paraId="58C367DD" w15:done="0"/>
  <w15:commentEx w15:paraId="1C4FC4DB" w15:done="0"/>
  <w15:commentEx w15:paraId="47A1AB44" w15:done="0"/>
  <w15:commentEx w15:paraId="5F20D77D" w15:done="0"/>
  <w15:commentEx w15:paraId="1FD7810B" w15:done="0"/>
  <w15:commentEx w15:paraId="2B9AD659" w15:paraIdParent="1FD7810B" w15:done="0"/>
  <w15:commentEx w15:paraId="07C1C559" w15:done="0"/>
  <w15:commentEx w15:paraId="756298EC" w15:done="0"/>
  <w15:commentEx w15:paraId="220669A3" w15:done="0"/>
  <w15:commentEx w15:paraId="002BF9FA" w15:done="0"/>
  <w15:commentEx w15:paraId="7C3213F1" w15:done="0"/>
  <w15:commentEx w15:paraId="69F7834A" w15:paraIdParent="7C3213F1" w15:done="0"/>
  <w15:commentEx w15:paraId="176873D8" w15:done="0"/>
  <w15:commentEx w15:paraId="2B8A40C6" w15:done="0"/>
  <w15:commentEx w15:paraId="7E550897" w15:done="0"/>
  <w15:commentEx w15:paraId="2B6E964C" w15:paraIdParent="7E550897" w15:done="0"/>
  <w15:commentEx w15:paraId="1F378A2F" w15:done="0"/>
  <w15:commentEx w15:paraId="712D2331" w15:paraIdParent="1F378A2F" w15:done="0"/>
  <w15:commentEx w15:paraId="54149C9F" w15:done="0"/>
  <w15:commentEx w15:paraId="0ABAB791" w15:done="0"/>
  <w15:commentEx w15:paraId="4C0027AB" w15:done="0"/>
  <w15:commentEx w15:paraId="39B47962" w15:done="0"/>
  <w15:commentEx w15:paraId="707AA689" w15:done="0"/>
  <w15:commentEx w15:paraId="5960F07A" w15:paraIdParent="707AA689" w15:done="0"/>
  <w15:commentEx w15:paraId="726987D3" w15:done="0"/>
  <w15:commentEx w15:paraId="70A1BC18" w15:done="0"/>
  <w15:commentEx w15:paraId="25AFB911" w15:done="0"/>
  <w15:commentEx w15:paraId="386F06D2" w15:done="0"/>
  <w15:commentEx w15:paraId="30B18240" w15:done="0"/>
  <w15:commentEx w15:paraId="59731A3F" w15:paraIdParent="30B18240" w15:done="0"/>
  <w15:commentEx w15:paraId="245361A9" w15:done="0"/>
  <w15:commentEx w15:paraId="0925BA52" w15:done="0"/>
  <w15:commentEx w15:paraId="320E79CD" w15:done="0"/>
  <w15:commentEx w15:paraId="70636EF5" w15:done="0"/>
  <w15:commentEx w15:paraId="7F5B649A" w15:done="0"/>
  <w15:commentEx w15:paraId="65AFCC11" w15:done="0"/>
  <w15:commentEx w15:paraId="2FA22A5C" w15:done="0"/>
  <w15:commentEx w15:paraId="7B3FDFDD" w15:done="0"/>
  <w15:commentEx w15:paraId="37C22F21" w15:done="0"/>
  <w15:commentEx w15:paraId="5C7C1652" w15:done="0"/>
  <w15:commentEx w15:paraId="1F713D81" w15:done="0"/>
  <w15:commentEx w15:paraId="56513F0D" w15:done="0"/>
  <w15:commentEx w15:paraId="05ECB09D" w15:done="0"/>
  <w15:commentEx w15:paraId="6440372C" w15:done="0"/>
  <w15:commentEx w15:paraId="0037C1CC" w15:done="0"/>
  <w15:commentEx w15:paraId="6894584E" w15:done="0"/>
  <w15:commentEx w15:paraId="40F9C7FC" w15:paraIdParent="6894584E" w15:done="0"/>
  <w15:commentEx w15:paraId="4D15A098" w15:done="0"/>
  <w15:commentEx w15:paraId="6C6D4AF6" w15:done="0"/>
  <w15:commentEx w15:paraId="4A38A972" w15:done="0"/>
  <w15:commentEx w15:paraId="536E7F40" w15:done="0"/>
  <w15:commentEx w15:paraId="2BB82E65" w15:done="0"/>
  <w15:commentEx w15:paraId="33435AC2" w15:done="0"/>
  <w15:commentEx w15:paraId="0B7A7696" w15:done="0"/>
  <w15:commentEx w15:paraId="51234222" w15:done="0"/>
  <w15:commentEx w15:paraId="6FD9992E" w15:done="0"/>
  <w15:commentEx w15:paraId="21B608EF" w15:done="0"/>
  <w15:commentEx w15:paraId="683A15A0" w15:done="0"/>
  <w15:commentEx w15:paraId="185F3258" w15:done="0"/>
  <w15:commentEx w15:paraId="2A26A32E" w15:done="0"/>
  <w15:commentEx w15:paraId="3B267C65" w15:done="0"/>
  <w15:commentEx w15:paraId="42387954" w15:done="0"/>
  <w15:commentEx w15:paraId="6FE492CF" w15:paraIdParent="42387954" w15:done="0"/>
  <w15:commentEx w15:paraId="3CB2A7FE" w15:done="0"/>
  <w15:commentEx w15:paraId="7DC19439" w15:done="0"/>
  <w15:commentEx w15:paraId="06603776" w15:done="0"/>
  <w15:commentEx w15:paraId="343C5AF2" w15:done="0"/>
  <w15:commentEx w15:paraId="0A79CEC8" w15:done="0"/>
  <w15:commentEx w15:paraId="7DFE9277" w15:done="0"/>
  <w15:commentEx w15:paraId="2A45C7D5" w15:done="0"/>
  <w15:commentEx w15:paraId="520FFFBC" w15:done="0"/>
  <w15:commentEx w15:paraId="4AD2A278" w15:done="0"/>
  <w15:commentEx w15:paraId="0DAFA0E6" w15:done="0"/>
  <w15:commentEx w15:paraId="25BC6016" w15:done="0"/>
  <w15:commentEx w15:paraId="2852996F" w15:done="0"/>
  <w15:commentEx w15:paraId="03D4FBBD" w15:done="0"/>
  <w15:commentEx w15:paraId="1CCA2EEB" w15:done="0"/>
  <w15:commentEx w15:paraId="1376BC20" w15:done="0"/>
  <w15:commentEx w15:paraId="4D1BC76E" w15:done="0"/>
  <w15:commentEx w15:paraId="3DBE9C74" w15:done="0"/>
  <w15:commentEx w15:paraId="5484F1A5" w15:done="0"/>
  <w15:commentEx w15:paraId="0B37292D" w15:done="0"/>
  <w15:commentEx w15:paraId="5E335B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E39C2B" w16cid:durableId="1F128F1B"/>
  <w16cid:commentId w16cid:paraId="3DA2DF09" w16cid:durableId="1F13DCAD"/>
  <w16cid:commentId w16cid:paraId="0B2B8126" w16cid:durableId="1F128A30"/>
  <w16cid:commentId w16cid:paraId="52B4C48E" w16cid:durableId="1F11D6E6"/>
  <w16cid:commentId w16cid:paraId="76F769A1" w16cid:durableId="1F13DC8C"/>
  <w16cid:commentId w16cid:paraId="4A277645" w16cid:durableId="1F13E010"/>
  <w16cid:commentId w16cid:paraId="380FF013" w16cid:durableId="1F13DEB2"/>
  <w16cid:commentId w16cid:paraId="2DE5FFED" w16cid:durableId="1F13E0F0"/>
  <w16cid:commentId w16cid:paraId="3B689671" w16cid:durableId="1F15D3D2"/>
  <w16cid:commentId w16cid:paraId="2BB2D2ED" w16cid:durableId="1F15BD7F"/>
  <w16cid:commentId w16cid:paraId="58C367DD" w16cid:durableId="1F15D63F"/>
  <w16cid:commentId w16cid:paraId="1C4FC4DB" w16cid:durableId="1F15BF8F"/>
  <w16cid:commentId w16cid:paraId="47A1AB44" w16cid:durableId="1F13E38E"/>
  <w16cid:commentId w16cid:paraId="5F20D77D" w16cid:durableId="1F11D8D9"/>
  <w16cid:commentId w16cid:paraId="1FD7810B" w16cid:durableId="1F11D6E9"/>
  <w16cid:commentId w16cid:paraId="2B9AD659" w16cid:durableId="1F128E0D"/>
  <w16cid:commentId w16cid:paraId="07C1C559" w16cid:durableId="1F133503"/>
  <w16cid:commentId w16cid:paraId="756298EC" w16cid:durableId="1F13EFA7"/>
  <w16cid:commentId w16cid:paraId="220669A3" w16cid:durableId="1F15C13A"/>
  <w16cid:commentId w16cid:paraId="002BF9FA" w16cid:durableId="1F133510"/>
  <w16cid:commentId w16cid:paraId="7C3213F1" w16cid:durableId="1F11D6EA"/>
  <w16cid:commentId w16cid:paraId="69F7834A" w16cid:durableId="1F15C1FF"/>
  <w16cid:commentId w16cid:paraId="176873D8" w16cid:durableId="1F15D945"/>
  <w16cid:commentId w16cid:paraId="2B8A40C6" w16cid:durableId="1F15DBF4"/>
  <w16cid:commentId w16cid:paraId="7E550897" w16cid:durableId="1F11D6EC"/>
  <w16cid:commentId w16cid:paraId="2B6E964C" w16cid:durableId="1F15D980"/>
  <w16cid:commentId w16cid:paraId="1F378A2F" w16cid:durableId="1F11D6ED"/>
  <w16cid:commentId w16cid:paraId="712D2331" w16cid:durableId="1F15E163"/>
  <w16cid:commentId w16cid:paraId="54149C9F" w16cid:durableId="1F15DAAF"/>
  <w16cid:commentId w16cid:paraId="0ABAB791" w16cid:durableId="1F15DB05"/>
  <w16cid:commentId w16cid:paraId="4C0027AB" w16cid:durableId="1F15DF2F"/>
  <w16cid:commentId w16cid:paraId="39B47962" w16cid:durableId="1F169560"/>
  <w16cid:commentId w16cid:paraId="707AA689" w16cid:durableId="1F11D6F4"/>
  <w16cid:commentId w16cid:paraId="5960F07A" w16cid:durableId="1F1365B0"/>
  <w16cid:commentId w16cid:paraId="726987D3" w16cid:durableId="1F13641F"/>
  <w16cid:commentId w16cid:paraId="70A1BC18" w16cid:durableId="1F11D6F5"/>
  <w16cid:commentId w16cid:paraId="25AFB911" w16cid:durableId="1F1695E0"/>
  <w16cid:commentId w16cid:paraId="386F06D2" w16cid:durableId="1F11D6F6"/>
  <w16cid:commentId w16cid:paraId="30B18240" w16cid:durableId="1F11D6F7"/>
  <w16cid:commentId w16cid:paraId="59731A3F" w16cid:durableId="1F1695CE"/>
  <w16cid:commentId w16cid:paraId="245361A9" w16cid:durableId="1F16C1BD"/>
  <w16cid:commentId w16cid:paraId="0925BA52" w16cid:durableId="1F1698CD"/>
  <w16cid:commentId w16cid:paraId="320E79CD" w16cid:durableId="1F169698"/>
  <w16cid:commentId w16cid:paraId="70636EF5" w16cid:durableId="1F169697"/>
  <w16cid:commentId w16cid:paraId="7F5B649A" w16cid:durableId="1F16969F"/>
  <w16cid:commentId w16cid:paraId="65AFCC11" w16cid:durableId="1F16969D"/>
  <w16cid:commentId w16cid:paraId="2FA22A5C" w16cid:durableId="1F169696"/>
  <w16cid:commentId w16cid:paraId="7B3FDFDD" w16cid:durableId="1F169695"/>
  <w16cid:commentId w16cid:paraId="37C22F21" w16cid:durableId="1F169699"/>
  <w16cid:commentId w16cid:paraId="5C7C1652" w16cid:durableId="1F169694"/>
  <w16cid:commentId w16cid:paraId="1F713D81" w16cid:durableId="1F169693"/>
  <w16cid:commentId w16cid:paraId="56513F0D" w16cid:durableId="1F169692"/>
  <w16cid:commentId w16cid:paraId="05ECB09D" w16cid:durableId="1F169691"/>
  <w16cid:commentId w16cid:paraId="6440372C" w16cid:durableId="1F169690"/>
  <w16cid:commentId w16cid:paraId="0037C1CC" w16cid:durableId="1F16C316"/>
  <w16cid:commentId w16cid:paraId="6894584E" w16cid:durableId="1F11D6F8"/>
  <w16cid:commentId w16cid:paraId="40F9C7FC" w16cid:durableId="1F1364E8"/>
  <w16cid:commentId w16cid:paraId="4D15A098" w16cid:durableId="1F136506"/>
  <w16cid:commentId w16cid:paraId="6C6D4AF6" w16cid:durableId="1F13658C"/>
  <w16cid:commentId w16cid:paraId="4A38A972" w16cid:durableId="1F16C35A"/>
  <w16cid:commentId w16cid:paraId="536E7F40" w16cid:durableId="1F16C3C3"/>
  <w16cid:commentId w16cid:paraId="2BB82E65" w16cid:durableId="1F1366EF"/>
  <w16cid:commentId w16cid:paraId="33435AC2" w16cid:durableId="1F11D6F9"/>
  <w16cid:commentId w16cid:paraId="0B7A7696" w16cid:durableId="1F11D6FA"/>
  <w16cid:commentId w16cid:paraId="51234222" w16cid:durableId="1F136874"/>
  <w16cid:commentId w16cid:paraId="6FD9992E" w16cid:durableId="1F1369E7"/>
  <w16cid:commentId w16cid:paraId="21B608EF" w16cid:durableId="1F16E6CC"/>
  <w16cid:commentId w16cid:paraId="683A15A0" w16cid:durableId="1F1367A9"/>
  <w16cid:commentId w16cid:paraId="185F3258" w16cid:durableId="1F11D6FB"/>
  <w16cid:commentId w16cid:paraId="2A26A32E" w16cid:durableId="1F11D6FC"/>
  <w16cid:commentId w16cid:paraId="3B267C65" w16cid:durableId="1F16C4C2"/>
  <w16cid:commentId w16cid:paraId="42387954" w16cid:durableId="1F11D6FD"/>
  <w16cid:commentId w16cid:paraId="6FE492CF" w16cid:durableId="1F16E72B"/>
  <w16cid:commentId w16cid:paraId="3CB2A7FE" w16cid:durableId="1F16C501"/>
  <w16cid:commentId w16cid:paraId="7DC19439" w16cid:durableId="1F11D6EE"/>
  <w16cid:commentId w16cid:paraId="06603776" w16cid:durableId="1F1337DF"/>
  <w16cid:commentId w16cid:paraId="343C5AF2" w16cid:durableId="1F13381F"/>
  <w16cid:commentId w16cid:paraId="0A79CEC8" w16cid:durableId="1F133851"/>
  <w16cid:commentId w16cid:paraId="7DFE9277" w16cid:durableId="1F11D6EF"/>
  <w16cid:commentId w16cid:paraId="2A45C7D5" w16cid:durableId="1F11D6F0"/>
  <w16cid:commentId w16cid:paraId="520FFFBC" w16cid:durableId="1F13388E"/>
  <w16cid:commentId w16cid:paraId="4AD2A278" w16cid:durableId="1F135B64"/>
  <w16cid:commentId w16cid:paraId="0DAFA0E6" w16cid:durableId="1F11D6F1"/>
  <w16cid:commentId w16cid:paraId="25BC6016" w16cid:durableId="1F135BF8"/>
  <w16cid:commentId w16cid:paraId="2852996F" w16cid:durableId="1F135C61"/>
  <w16cid:commentId w16cid:paraId="03D4FBBD" w16cid:durableId="1F135CDF"/>
  <w16cid:commentId w16cid:paraId="1CCA2EEB" w16cid:durableId="1F135D1A"/>
  <w16cid:commentId w16cid:paraId="1376BC20" w16cid:durableId="1F135D4D"/>
  <w16cid:commentId w16cid:paraId="4D1BC76E" w16cid:durableId="1F11D6F2"/>
  <w16cid:commentId w16cid:paraId="3DBE9C74" w16cid:durableId="1F1362E6"/>
  <w16cid:commentId w16cid:paraId="5484F1A5" w16cid:durableId="1F11D6F3"/>
  <w16cid:commentId w16cid:paraId="0B37292D" w16cid:durableId="1F13631A"/>
  <w16cid:commentId w16cid:paraId="5E335BD8" w16cid:durableId="1F13634E"/>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2DC349" w14:textId="77777777" w:rsidR="00AA0EC6" w:rsidRDefault="00AA0EC6" w:rsidP="00514E6A">
      <w:r>
        <w:separator/>
      </w:r>
    </w:p>
  </w:endnote>
  <w:endnote w:type="continuationSeparator" w:id="0">
    <w:p w14:paraId="7AE2351E" w14:textId="77777777" w:rsidR="00AA0EC6" w:rsidRDefault="00AA0EC6" w:rsidP="00514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4EAAFE" w14:textId="77777777" w:rsidR="00AA0EC6" w:rsidRDefault="00AA0EC6" w:rsidP="00514E6A">
      <w:r>
        <w:separator/>
      </w:r>
    </w:p>
  </w:footnote>
  <w:footnote w:type="continuationSeparator" w:id="0">
    <w:p w14:paraId="1335DFD8" w14:textId="77777777" w:rsidR="00AA0EC6" w:rsidRDefault="00AA0EC6" w:rsidP="00514E6A">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rry Ann Samerotte">
    <w15:presenceInfo w15:providerId="Windows Live" w15:userId="5e6c01fc-afa4-4955-8ce6-71db5297ef05"/>
  </w15:person>
  <w15:person w15:author="Grant Kinsler">
    <w15:presenceInfo w15:providerId="None" w15:userId="Grant Kins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A97"/>
    <w:rsid w:val="00015810"/>
    <w:rsid w:val="0002218A"/>
    <w:rsid w:val="000222B7"/>
    <w:rsid w:val="000231B9"/>
    <w:rsid w:val="00043F66"/>
    <w:rsid w:val="00045F64"/>
    <w:rsid w:val="00063199"/>
    <w:rsid w:val="0007388B"/>
    <w:rsid w:val="00084EBA"/>
    <w:rsid w:val="0008570A"/>
    <w:rsid w:val="00090EC8"/>
    <w:rsid w:val="000A1CCC"/>
    <w:rsid w:val="000A6CBC"/>
    <w:rsid w:val="000B4D81"/>
    <w:rsid w:val="000B751A"/>
    <w:rsid w:val="000C4C87"/>
    <w:rsid w:val="000D460A"/>
    <w:rsid w:val="000E389D"/>
    <w:rsid w:val="000F250D"/>
    <w:rsid w:val="00110845"/>
    <w:rsid w:val="001108B1"/>
    <w:rsid w:val="00123D35"/>
    <w:rsid w:val="00126708"/>
    <w:rsid w:val="001267D7"/>
    <w:rsid w:val="00133BDB"/>
    <w:rsid w:val="00140EC8"/>
    <w:rsid w:val="00165B69"/>
    <w:rsid w:val="001674EE"/>
    <w:rsid w:val="00176257"/>
    <w:rsid w:val="001C4C4D"/>
    <w:rsid w:val="001D0CB3"/>
    <w:rsid w:val="001F0F2B"/>
    <w:rsid w:val="001F2FC2"/>
    <w:rsid w:val="001F41FD"/>
    <w:rsid w:val="001F68DF"/>
    <w:rsid w:val="001F70EB"/>
    <w:rsid w:val="001F745B"/>
    <w:rsid w:val="001F74ED"/>
    <w:rsid w:val="00202E78"/>
    <w:rsid w:val="00206290"/>
    <w:rsid w:val="00224E54"/>
    <w:rsid w:val="00240204"/>
    <w:rsid w:val="00274120"/>
    <w:rsid w:val="00277923"/>
    <w:rsid w:val="002A4B0E"/>
    <w:rsid w:val="002C29E6"/>
    <w:rsid w:val="002C303D"/>
    <w:rsid w:val="002C360E"/>
    <w:rsid w:val="002D14C9"/>
    <w:rsid w:val="002D3A0B"/>
    <w:rsid w:val="002D41CE"/>
    <w:rsid w:val="002D4934"/>
    <w:rsid w:val="002E175D"/>
    <w:rsid w:val="00303D51"/>
    <w:rsid w:val="00303F5E"/>
    <w:rsid w:val="003136F5"/>
    <w:rsid w:val="00315923"/>
    <w:rsid w:val="0034292C"/>
    <w:rsid w:val="00350E71"/>
    <w:rsid w:val="0035478A"/>
    <w:rsid w:val="00354800"/>
    <w:rsid w:val="00355F32"/>
    <w:rsid w:val="003637A6"/>
    <w:rsid w:val="00382C1E"/>
    <w:rsid w:val="00394AAD"/>
    <w:rsid w:val="003B7D57"/>
    <w:rsid w:val="003E14F4"/>
    <w:rsid w:val="003E2740"/>
    <w:rsid w:val="003F1DFD"/>
    <w:rsid w:val="003F264A"/>
    <w:rsid w:val="004016B4"/>
    <w:rsid w:val="004112F0"/>
    <w:rsid w:val="00417E5E"/>
    <w:rsid w:val="004225AF"/>
    <w:rsid w:val="004230E2"/>
    <w:rsid w:val="004263AD"/>
    <w:rsid w:val="0043325D"/>
    <w:rsid w:val="00446036"/>
    <w:rsid w:val="00452A64"/>
    <w:rsid w:val="00457D57"/>
    <w:rsid w:val="00466117"/>
    <w:rsid w:val="00483285"/>
    <w:rsid w:val="00487106"/>
    <w:rsid w:val="004A5E3E"/>
    <w:rsid w:val="004B075E"/>
    <w:rsid w:val="004B0CE4"/>
    <w:rsid w:val="004B3A00"/>
    <w:rsid w:val="004B55C3"/>
    <w:rsid w:val="004B5991"/>
    <w:rsid w:val="004C36E6"/>
    <w:rsid w:val="004C781A"/>
    <w:rsid w:val="004E33BC"/>
    <w:rsid w:val="004F5205"/>
    <w:rsid w:val="00505574"/>
    <w:rsid w:val="005110B1"/>
    <w:rsid w:val="00511137"/>
    <w:rsid w:val="00512255"/>
    <w:rsid w:val="00514E6A"/>
    <w:rsid w:val="005314F6"/>
    <w:rsid w:val="00564A9B"/>
    <w:rsid w:val="00566D5E"/>
    <w:rsid w:val="00567F8F"/>
    <w:rsid w:val="00572410"/>
    <w:rsid w:val="00581836"/>
    <w:rsid w:val="00584F02"/>
    <w:rsid w:val="0059185D"/>
    <w:rsid w:val="0059333C"/>
    <w:rsid w:val="005A6EF7"/>
    <w:rsid w:val="005B4FA3"/>
    <w:rsid w:val="005D0E3D"/>
    <w:rsid w:val="005D17EB"/>
    <w:rsid w:val="005F4F25"/>
    <w:rsid w:val="005F6A47"/>
    <w:rsid w:val="00606E4A"/>
    <w:rsid w:val="00607CEB"/>
    <w:rsid w:val="00613903"/>
    <w:rsid w:val="00625143"/>
    <w:rsid w:val="0062520A"/>
    <w:rsid w:val="0063577B"/>
    <w:rsid w:val="0063774E"/>
    <w:rsid w:val="006535C9"/>
    <w:rsid w:val="006559E7"/>
    <w:rsid w:val="00661110"/>
    <w:rsid w:val="00664CB3"/>
    <w:rsid w:val="00667C60"/>
    <w:rsid w:val="00675536"/>
    <w:rsid w:val="006801B1"/>
    <w:rsid w:val="006821EB"/>
    <w:rsid w:val="006922EB"/>
    <w:rsid w:val="006944C7"/>
    <w:rsid w:val="006A38F0"/>
    <w:rsid w:val="006D3205"/>
    <w:rsid w:val="006E6CE4"/>
    <w:rsid w:val="006F1A0B"/>
    <w:rsid w:val="00707B92"/>
    <w:rsid w:val="00720555"/>
    <w:rsid w:val="0073735C"/>
    <w:rsid w:val="00746BDE"/>
    <w:rsid w:val="007522CC"/>
    <w:rsid w:val="00755DE0"/>
    <w:rsid w:val="0075610B"/>
    <w:rsid w:val="00771C16"/>
    <w:rsid w:val="007865B1"/>
    <w:rsid w:val="00793915"/>
    <w:rsid w:val="007A5EDE"/>
    <w:rsid w:val="007C1F73"/>
    <w:rsid w:val="007C52AB"/>
    <w:rsid w:val="007D48D4"/>
    <w:rsid w:val="007D6136"/>
    <w:rsid w:val="007E763A"/>
    <w:rsid w:val="008070B5"/>
    <w:rsid w:val="00810FAF"/>
    <w:rsid w:val="00811D75"/>
    <w:rsid w:val="00815BD3"/>
    <w:rsid w:val="00824A93"/>
    <w:rsid w:val="0082515C"/>
    <w:rsid w:val="00835628"/>
    <w:rsid w:val="008463D8"/>
    <w:rsid w:val="008527D2"/>
    <w:rsid w:val="0085343F"/>
    <w:rsid w:val="0086194C"/>
    <w:rsid w:val="008646A2"/>
    <w:rsid w:val="0087712A"/>
    <w:rsid w:val="00877B6D"/>
    <w:rsid w:val="0088212E"/>
    <w:rsid w:val="008A3B54"/>
    <w:rsid w:val="008D20D9"/>
    <w:rsid w:val="008D6834"/>
    <w:rsid w:val="008E2697"/>
    <w:rsid w:val="008E4F25"/>
    <w:rsid w:val="008F2A92"/>
    <w:rsid w:val="008F4A97"/>
    <w:rsid w:val="008F69A0"/>
    <w:rsid w:val="00916A83"/>
    <w:rsid w:val="00921B8E"/>
    <w:rsid w:val="009230CE"/>
    <w:rsid w:val="00925E8F"/>
    <w:rsid w:val="00931644"/>
    <w:rsid w:val="00944390"/>
    <w:rsid w:val="00952890"/>
    <w:rsid w:val="00966099"/>
    <w:rsid w:val="00966854"/>
    <w:rsid w:val="00972B15"/>
    <w:rsid w:val="009734B2"/>
    <w:rsid w:val="00974B7D"/>
    <w:rsid w:val="0097604B"/>
    <w:rsid w:val="009871E9"/>
    <w:rsid w:val="00996DD0"/>
    <w:rsid w:val="009B213A"/>
    <w:rsid w:val="009B3EC5"/>
    <w:rsid w:val="009B7507"/>
    <w:rsid w:val="009C3512"/>
    <w:rsid w:val="009C61C4"/>
    <w:rsid w:val="009C72AD"/>
    <w:rsid w:val="009D3818"/>
    <w:rsid w:val="009E51DF"/>
    <w:rsid w:val="009F1F02"/>
    <w:rsid w:val="00A1415F"/>
    <w:rsid w:val="00A144C5"/>
    <w:rsid w:val="00A22A13"/>
    <w:rsid w:val="00A2454E"/>
    <w:rsid w:val="00A30856"/>
    <w:rsid w:val="00A351E2"/>
    <w:rsid w:val="00A41AC8"/>
    <w:rsid w:val="00A50A6D"/>
    <w:rsid w:val="00A54474"/>
    <w:rsid w:val="00A61656"/>
    <w:rsid w:val="00A67A0A"/>
    <w:rsid w:val="00A76242"/>
    <w:rsid w:val="00A836D5"/>
    <w:rsid w:val="00A846CF"/>
    <w:rsid w:val="00AA0EC6"/>
    <w:rsid w:val="00AA4D29"/>
    <w:rsid w:val="00AB1A44"/>
    <w:rsid w:val="00AB3BC2"/>
    <w:rsid w:val="00AE5D6D"/>
    <w:rsid w:val="00AE7098"/>
    <w:rsid w:val="00B03CA8"/>
    <w:rsid w:val="00B04F48"/>
    <w:rsid w:val="00B24C3A"/>
    <w:rsid w:val="00B264C0"/>
    <w:rsid w:val="00B27DAB"/>
    <w:rsid w:val="00B40295"/>
    <w:rsid w:val="00B50B2C"/>
    <w:rsid w:val="00B518E2"/>
    <w:rsid w:val="00B77C46"/>
    <w:rsid w:val="00BB0BF3"/>
    <w:rsid w:val="00BD650B"/>
    <w:rsid w:val="00BD71BE"/>
    <w:rsid w:val="00BE0C60"/>
    <w:rsid w:val="00BF41CA"/>
    <w:rsid w:val="00C00567"/>
    <w:rsid w:val="00C02F6E"/>
    <w:rsid w:val="00C21EB3"/>
    <w:rsid w:val="00C2318F"/>
    <w:rsid w:val="00C275BF"/>
    <w:rsid w:val="00C34A33"/>
    <w:rsid w:val="00C34C23"/>
    <w:rsid w:val="00C416F9"/>
    <w:rsid w:val="00C43E38"/>
    <w:rsid w:val="00C53423"/>
    <w:rsid w:val="00C53EE7"/>
    <w:rsid w:val="00C56DA2"/>
    <w:rsid w:val="00C62197"/>
    <w:rsid w:val="00C867FB"/>
    <w:rsid w:val="00CA2DD0"/>
    <w:rsid w:val="00CB1224"/>
    <w:rsid w:val="00CB4875"/>
    <w:rsid w:val="00CC0C0C"/>
    <w:rsid w:val="00CD1234"/>
    <w:rsid w:val="00CD6292"/>
    <w:rsid w:val="00D03ABE"/>
    <w:rsid w:val="00D06190"/>
    <w:rsid w:val="00D063BC"/>
    <w:rsid w:val="00D065E1"/>
    <w:rsid w:val="00D24298"/>
    <w:rsid w:val="00D31789"/>
    <w:rsid w:val="00D37FF3"/>
    <w:rsid w:val="00D407A4"/>
    <w:rsid w:val="00D577E7"/>
    <w:rsid w:val="00D61852"/>
    <w:rsid w:val="00D77AA6"/>
    <w:rsid w:val="00D9762B"/>
    <w:rsid w:val="00DC1244"/>
    <w:rsid w:val="00DC20FE"/>
    <w:rsid w:val="00DD327F"/>
    <w:rsid w:val="00DE6B9C"/>
    <w:rsid w:val="00DF3342"/>
    <w:rsid w:val="00E05E78"/>
    <w:rsid w:val="00E111CB"/>
    <w:rsid w:val="00E1481F"/>
    <w:rsid w:val="00E17EA7"/>
    <w:rsid w:val="00E22923"/>
    <w:rsid w:val="00E34292"/>
    <w:rsid w:val="00E42189"/>
    <w:rsid w:val="00E42868"/>
    <w:rsid w:val="00E4626C"/>
    <w:rsid w:val="00E53292"/>
    <w:rsid w:val="00E54414"/>
    <w:rsid w:val="00E571E0"/>
    <w:rsid w:val="00E667DB"/>
    <w:rsid w:val="00E75DFF"/>
    <w:rsid w:val="00E93051"/>
    <w:rsid w:val="00E9642C"/>
    <w:rsid w:val="00EA5969"/>
    <w:rsid w:val="00EA67A0"/>
    <w:rsid w:val="00EB4FAD"/>
    <w:rsid w:val="00EC51A4"/>
    <w:rsid w:val="00EF09D4"/>
    <w:rsid w:val="00F05804"/>
    <w:rsid w:val="00F1564D"/>
    <w:rsid w:val="00F27B9E"/>
    <w:rsid w:val="00F33DD9"/>
    <w:rsid w:val="00F372FF"/>
    <w:rsid w:val="00F40008"/>
    <w:rsid w:val="00F42280"/>
    <w:rsid w:val="00F55574"/>
    <w:rsid w:val="00F564DB"/>
    <w:rsid w:val="00F64401"/>
    <w:rsid w:val="00F975AB"/>
    <w:rsid w:val="00FA0A22"/>
    <w:rsid w:val="00FA18D3"/>
    <w:rsid w:val="00FA32C8"/>
    <w:rsid w:val="00FA680D"/>
    <w:rsid w:val="00FC113B"/>
    <w:rsid w:val="00FC1900"/>
    <w:rsid w:val="00FC3FE6"/>
    <w:rsid w:val="00FC5412"/>
    <w:rsid w:val="00FD7B78"/>
    <w:rsid w:val="00FD7F84"/>
    <w:rsid w:val="00FE0D6B"/>
    <w:rsid w:val="00FF3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56A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20FE"/>
    <w:rPr>
      <w:color w:val="808080"/>
    </w:rPr>
  </w:style>
  <w:style w:type="character" w:styleId="CommentReference">
    <w:name w:val="annotation reference"/>
    <w:basedOn w:val="DefaultParagraphFont"/>
    <w:uiPriority w:val="99"/>
    <w:semiHidden/>
    <w:unhideWhenUsed/>
    <w:rsid w:val="00D03ABE"/>
    <w:rPr>
      <w:sz w:val="18"/>
      <w:szCs w:val="18"/>
    </w:rPr>
  </w:style>
  <w:style w:type="paragraph" w:styleId="CommentText">
    <w:name w:val="annotation text"/>
    <w:basedOn w:val="Normal"/>
    <w:link w:val="CommentTextChar"/>
    <w:uiPriority w:val="99"/>
    <w:unhideWhenUsed/>
    <w:rsid w:val="00D03ABE"/>
  </w:style>
  <w:style w:type="character" w:customStyle="1" w:styleId="CommentTextChar">
    <w:name w:val="Comment Text Char"/>
    <w:basedOn w:val="DefaultParagraphFont"/>
    <w:link w:val="CommentText"/>
    <w:uiPriority w:val="99"/>
    <w:rsid w:val="00D03ABE"/>
  </w:style>
  <w:style w:type="paragraph" w:styleId="CommentSubject">
    <w:name w:val="annotation subject"/>
    <w:basedOn w:val="CommentText"/>
    <w:next w:val="CommentText"/>
    <w:link w:val="CommentSubjectChar"/>
    <w:uiPriority w:val="99"/>
    <w:semiHidden/>
    <w:unhideWhenUsed/>
    <w:rsid w:val="00D03ABE"/>
    <w:rPr>
      <w:b/>
      <w:bCs/>
      <w:sz w:val="20"/>
      <w:szCs w:val="20"/>
    </w:rPr>
  </w:style>
  <w:style w:type="character" w:customStyle="1" w:styleId="CommentSubjectChar">
    <w:name w:val="Comment Subject Char"/>
    <w:basedOn w:val="CommentTextChar"/>
    <w:link w:val="CommentSubject"/>
    <w:uiPriority w:val="99"/>
    <w:semiHidden/>
    <w:rsid w:val="00D03ABE"/>
    <w:rPr>
      <w:b/>
      <w:bCs/>
      <w:sz w:val="20"/>
      <w:szCs w:val="20"/>
    </w:rPr>
  </w:style>
  <w:style w:type="paragraph" w:styleId="BalloonText">
    <w:name w:val="Balloon Text"/>
    <w:basedOn w:val="Normal"/>
    <w:link w:val="BalloonTextChar"/>
    <w:uiPriority w:val="99"/>
    <w:semiHidden/>
    <w:unhideWhenUsed/>
    <w:rsid w:val="00D03AB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3ABE"/>
    <w:rPr>
      <w:rFonts w:ascii="Times New Roman" w:hAnsi="Times New Roman" w:cs="Times New Roman"/>
      <w:sz w:val="18"/>
      <w:szCs w:val="18"/>
    </w:rPr>
  </w:style>
  <w:style w:type="paragraph" w:styleId="Caption">
    <w:name w:val="caption"/>
    <w:basedOn w:val="Normal"/>
    <w:next w:val="Normal"/>
    <w:uiPriority w:val="35"/>
    <w:unhideWhenUsed/>
    <w:qFormat/>
    <w:rsid w:val="0073735C"/>
    <w:pPr>
      <w:spacing w:after="200"/>
    </w:pPr>
    <w:rPr>
      <w:i/>
      <w:iCs/>
      <w:color w:val="44546A" w:themeColor="text2"/>
      <w:sz w:val="18"/>
      <w:szCs w:val="18"/>
    </w:rPr>
  </w:style>
  <w:style w:type="paragraph" w:styleId="Header">
    <w:name w:val="header"/>
    <w:basedOn w:val="Normal"/>
    <w:link w:val="HeaderChar"/>
    <w:uiPriority w:val="99"/>
    <w:unhideWhenUsed/>
    <w:rsid w:val="00514E6A"/>
    <w:pPr>
      <w:tabs>
        <w:tab w:val="center" w:pos="4680"/>
        <w:tab w:val="right" w:pos="9360"/>
      </w:tabs>
    </w:pPr>
  </w:style>
  <w:style w:type="character" w:customStyle="1" w:styleId="HeaderChar">
    <w:name w:val="Header Char"/>
    <w:basedOn w:val="DefaultParagraphFont"/>
    <w:link w:val="Header"/>
    <w:uiPriority w:val="99"/>
    <w:rsid w:val="00514E6A"/>
  </w:style>
  <w:style w:type="paragraph" w:styleId="Footer">
    <w:name w:val="footer"/>
    <w:basedOn w:val="Normal"/>
    <w:link w:val="FooterChar"/>
    <w:uiPriority w:val="99"/>
    <w:unhideWhenUsed/>
    <w:rsid w:val="00514E6A"/>
    <w:pPr>
      <w:tabs>
        <w:tab w:val="center" w:pos="4680"/>
        <w:tab w:val="right" w:pos="9360"/>
      </w:tabs>
    </w:pPr>
  </w:style>
  <w:style w:type="character" w:customStyle="1" w:styleId="FooterChar">
    <w:name w:val="Footer Char"/>
    <w:basedOn w:val="DefaultParagraphFont"/>
    <w:link w:val="Footer"/>
    <w:uiPriority w:val="99"/>
    <w:rsid w:val="00514E6A"/>
  </w:style>
  <w:style w:type="table" w:styleId="TableGrid">
    <w:name w:val="Table Grid"/>
    <w:basedOn w:val="TableNormal"/>
    <w:uiPriority w:val="39"/>
    <w:rsid w:val="00505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5"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emf"/><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34A89B3-6AA3-184E-9699-B1EFE6881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15555</Words>
  <Characters>88670</Characters>
  <Application>Microsoft Macintosh Word</Application>
  <DocSecurity>0</DocSecurity>
  <Lines>738</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Kinsler</dc:creator>
  <cp:keywords/>
  <dc:description/>
  <cp:lastModifiedBy>Grant Kinsler</cp:lastModifiedBy>
  <cp:revision>2</cp:revision>
  <dcterms:created xsi:type="dcterms:W3CDTF">2018-10-01T21:18:00Z</dcterms:created>
  <dcterms:modified xsi:type="dcterms:W3CDTF">2018-10-01T21:18:00Z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ed374b53-f93b-3a7d-8ffc-8e0ce6da9433</vt:lpwstr>
  </property>
  <property fmtid="{D5CDD505-2E9C-101B-9397-08002B2CF9AE}" pid="24" name="Mendeley Citation Style_1">
    <vt:lpwstr>http://www.zotero.org/styles/harvard1</vt:lpwstr>
  </property>
</Properties>
</file>