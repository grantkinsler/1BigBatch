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commentRangeStart w:id="3"/>
      <w:r w:rsidRPr="00433545">
        <w:rPr>
          <w:rFonts w:ascii="Arial" w:hAnsi="Arial" w:cs="Arial"/>
          <w:b/>
          <w:bCs/>
          <w:sz w:val="28"/>
          <w:szCs w:val="28"/>
          <w:rPrChange w:id="4" w:author="Grant Kinsler" w:date="2019-08-27T16:12:00Z">
            <w:rPr>
              <w:rFonts w:ascii="Times New Roman" w:hAnsi="Times New Roman" w:cs="Times New Roman"/>
              <w:b/>
              <w:bCs/>
              <w:sz w:val="28"/>
              <w:szCs w:val="28"/>
            </w:rPr>
          </w:rPrChange>
        </w:rPr>
        <w:t>Title</w:t>
      </w:r>
      <w:commentRangeEnd w:id="3"/>
      <w:r w:rsidR="00B53AFF">
        <w:rPr>
          <w:rStyle w:val="CommentReference"/>
        </w:rPr>
        <w:commentReference w:id="3"/>
      </w:r>
      <w:r w:rsidRPr="00433545">
        <w:rPr>
          <w:rFonts w:ascii="Arial" w:hAnsi="Arial" w:cs="Arial"/>
          <w:b/>
          <w:bCs/>
          <w:sz w:val="28"/>
          <w:szCs w:val="28"/>
          <w:rPrChange w:id="5" w:author="Grant Kinsler" w:date="2019-08-27T16:12:00Z">
            <w:rPr>
              <w:rFonts w:ascii="Times New Roman" w:hAnsi="Times New Roman" w:cs="Times New Roman"/>
              <w:b/>
              <w:bCs/>
              <w:sz w:val="28"/>
              <w:szCs w:val="28"/>
            </w:rPr>
          </w:rPrChange>
        </w:rPr>
        <w:t>:</w:t>
      </w:r>
    </w:p>
    <w:p w14:paraId="4C2C681E" w14:textId="7EF5CC9E" w:rsidR="004F0963" w:rsidDel="00B53AFF" w:rsidRDefault="0070140E">
      <w:pPr>
        <w:rPr>
          <w:del w:id="6" w:author="Grant Kinsler" w:date="2019-10-18T12:27:00Z"/>
          <w:rFonts w:ascii="Arial" w:hAnsi="Arial" w:cs="Arial"/>
          <w:bCs/>
          <w:color w:val="000000"/>
        </w:rPr>
      </w:pPr>
      <w:ins w:id="7" w:author="Grant Kinsler" w:date="2019-11-18T08:42:00Z">
        <w:r w:rsidRPr="00B53AFF">
          <w:rPr>
            <w:rFonts w:ascii="Arial" w:hAnsi="Arial" w:cs="Arial"/>
            <w:bCs/>
            <w:color w:val="000000"/>
            <w:rPrChange w:id="8" w:author="Grant Kinsler" w:date="2019-11-19T15:03:00Z">
              <w:rPr>
                <w:rFonts w:ascii="Arial" w:hAnsi="Arial" w:cs="Arial"/>
                <w:bCs/>
                <w:color w:val="000000"/>
                <w:sz w:val="22"/>
                <w:szCs w:val="22"/>
              </w:rPr>
            </w:rPrChange>
          </w:rPr>
          <w:t>Latent phenotypic complexity of adaptation in a single environ</w:t>
        </w:r>
      </w:ins>
      <w:ins w:id="9" w:author="Grant Kinsler" w:date="2019-11-18T08:43:00Z">
        <w:r w:rsidRPr="00B53AFF">
          <w:rPr>
            <w:rFonts w:ascii="Arial" w:hAnsi="Arial" w:cs="Arial"/>
            <w:bCs/>
            <w:color w:val="000000"/>
            <w:rPrChange w:id="10" w:author="Grant Kinsler" w:date="2019-11-19T15:03:00Z">
              <w:rPr>
                <w:rFonts w:ascii="Arial" w:hAnsi="Arial" w:cs="Arial"/>
                <w:bCs/>
                <w:color w:val="000000"/>
                <w:sz w:val="22"/>
                <w:szCs w:val="22"/>
              </w:rPr>
            </w:rPrChange>
          </w:rPr>
          <w:t>ment</w:t>
        </w:r>
      </w:ins>
    </w:p>
    <w:p w14:paraId="36B7C662" w14:textId="77777777" w:rsidR="00B53AFF" w:rsidRPr="00B53AFF" w:rsidRDefault="00B53AFF">
      <w:pPr>
        <w:widowControl w:val="0"/>
        <w:autoSpaceDE w:val="0"/>
        <w:autoSpaceDN w:val="0"/>
        <w:adjustRightInd w:val="0"/>
        <w:spacing w:after="240" w:line="288" w:lineRule="auto"/>
        <w:rPr>
          <w:ins w:id="11" w:author="Grant Kinsler" w:date="2019-11-19T15:03:00Z"/>
          <w:rFonts w:ascii="Arial" w:hAnsi="Arial" w:cs="Arial"/>
          <w:bCs/>
          <w:color w:val="000000"/>
          <w:rPrChange w:id="12" w:author="Grant Kinsler" w:date="2019-11-19T15:03:00Z">
            <w:rPr>
              <w:ins w:id="13" w:author="Grant Kinsler" w:date="2019-11-19T15:03:00Z"/>
              <w:rFonts w:ascii="Times New Roman" w:hAnsi="Times New Roman" w:cs="Times New Roman"/>
              <w:b/>
              <w:bCs/>
              <w:sz w:val="28"/>
              <w:szCs w:val="28"/>
            </w:rPr>
          </w:rPrChange>
        </w:rPr>
        <w:pPrChange w:id="14" w:author="Grant Kinsler" w:date="2019-11-19T15:03:00Z">
          <w:pPr/>
        </w:pPrChange>
      </w:pPr>
    </w:p>
    <w:p w14:paraId="6FFDD079" w14:textId="77777777" w:rsidR="006F6D84" w:rsidRPr="00433545" w:rsidRDefault="006F6D84">
      <w:pPr>
        <w:rPr>
          <w:rFonts w:ascii="Arial" w:hAnsi="Arial" w:cs="Arial"/>
          <w:b/>
          <w:bCs/>
          <w:sz w:val="28"/>
          <w:szCs w:val="28"/>
          <w:rPrChange w:id="15" w:author="Grant Kinsler" w:date="2019-08-27T16:12:00Z">
            <w:rPr>
              <w:rFonts w:ascii="Times New Roman" w:hAnsi="Times New Roman" w:cs="Times New Roman"/>
              <w:b/>
              <w:bCs/>
              <w:sz w:val="28"/>
              <w:szCs w:val="28"/>
            </w:rPr>
          </w:rPrChange>
        </w:rPr>
      </w:pPr>
    </w:p>
    <w:p w14:paraId="0CCC4694" w14:textId="77777777" w:rsidR="004B2020" w:rsidRDefault="006F6D84">
      <w:pPr>
        <w:rPr>
          <w:ins w:id="16" w:author="Grant Kinsler" w:date="2019-09-09T10:17:00Z"/>
          <w:rFonts w:ascii="Arial" w:hAnsi="Arial" w:cs="Arial"/>
          <w:b/>
          <w:bCs/>
          <w:sz w:val="28"/>
          <w:szCs w:val="28"/>
        </w:rPr>
      </w:pPr>
      <w:r w:rsidRPr="00433545">
        <w:rPr>
          <w:rFonts w:ascii="Arial" w:hAnsi="Arial" w:cs="Arial"/>
          <w:b/>
          <w:bCs/>
          <w:sz w:val="28"/>
          <w:szCs w:val="28"/>
          <w:rPrChange w:id="17" w:author="Grant Kinsler" w:date="2019-08-27T16:12:00Z">
            <w:rPr>
              <w:rFonts w:ascii="Times New Roman" w:hAnsi="Times New Roman" w:cs="Times New Roman"/>
              <w:b/>
              <w:bCs/>
              <w:sz w:val="28"/>
              <w:szCs w:val="28"/>
            </w:rPr>
          </w:rPrChange>
        </w:rPr>
        <w:t>Authors:</w:t>
      </w:r>
      <w:ins w:id="18" w:author="Grant Kinsler" w:date="2019-09-09T10:17:00Z">
        <w:r w:rsidR="004B2020">
          <w:rPr>
            <w:rFonts w:ascii="Arial" w:hAnsi="Arial" w:cs="Arial"/>
            <w:b/>
            <w:bCs/>
            <w:sz w:val="28"/>
            <w:szCs w:val="28"/>
          </w:rPr>
          <w:t xml:space="preserve"> </w:t>
        </w:r>
      </w:ins>
    </w:p>
    <w:p w14:paraId="773394A2" w14:textId="43426742" w:rsidR="006F6D84" w:rsidRDefault="004B2020">
      <w:pPr>
        <w:rPr>
          <w:ins w:id="19" w:author="Grant Kinsler" w:date="2019-11-19T15:03:00Z"/>
          <w:rFonts w:ascii="Arial" w:hAnsi="Arial" w:cs="Arial"/>
        </w:rPr>
      </w:pPr>
      <w:ins w:id="20" w:author="Grant Kinsler" w:date="2019-09-09T10:17:00Z">
        <w:r w:rsidRPr="004B2020">
          <w:rPr>
            <w:rFonts w:ascii="Arial" w:hAnsi="Arial" w:cs="Arial"/>
            <w:rPrChange w:id="21" w:author="Grant Kinsler" w:date="2019-09-09T10:17:00Z">
              <w:rPr>
                <w:rFonts w:ascii="Arial" w:hAnsi="Arial" w:cs="Arial"/>
                <w:sz w:val="28"/>
                <w:szCs w:val="28"/>
              </w:rPr>
            </w:rPrChange>
          </w:rPr>
          <w:t xml:space="preserve">Grant Kinsler, </w:t>
        </w:r>
        <w:r>
          <w:rPr>
            <w:rFonts w:ascii="Arial" w:hAnsi="Arial" w:cs="Arial"/>
          </w:rPr>
          <w:t>Dmitri Petrov, K</w:t>
        </w:r>
      </w:ins>
      <w:ins w:id="22" w:author="Grant Kinsler" w:date="2019-09-09T10:18:00Z">
        <w:r>
          <w:rPr>
            <w:rFonts w:ascii="Arial" w:hAnsi="Arial" w:cs="Arial"/>
          </w:rPr>
          <w:t xml:space="preserve">erry </w:t>
        </w:r>
        <w:proofErr w:type="spellStart"/>
        <w:r>
          <w:rPr>
            <w:rFonts w:ascii="Arial" w:hAnsi="Arial" w:cs="Arial"/>
          </w:rPr>
          <w:t>Geiler-Samerotte</w:t>
        </w:r>
      </w:ins>
      <w:proofErr w:type="spellEnd"/>
    </w:p>
    <w:p w14:paraId="658017A8" w14:textId="77777777" w:rsidR="00B53AFF" w:rsidRPr="004B2020" w:rsidRDefault="00B53AFF">
      <w:pPr>
        <w:rPr>
          <w:ins w:id="23" w:author="Grant Kinsler" w:date="2019-08-26T07:58:00Z"/>
          <w:rFonts w:ascii="Arial" w:hAnsi="Arial" w:cs="Arial"/>
          <w:rPrChange w:id="24" w:author="Grant Kinsler" w:date="2019-09-09T10:17:00Z">
            <w:rPr>
              <w:ins w:id="25" w:author="Grant Kinsler" w:date="2019-08-26T07:58:00Z"/>
              <w:rFonts w:ascii="Times New Roman" w:hAnsi="Times New Roman" w:cs="Times New Roman"/>
              <w:b/>
              <w:bCs/>
              <w:sz w:val="28"/>
              <w:szCs w:val="28"/>
            </w:rPr>
          </w:rPrChange>
        </w:rPr>
      </w:pPr>
    </w:p>
    <w:p w14:paraId="7F764B06" w14:textId="6BF64B41" w:rsidR="00971C0E" w:rsidRPr="00433545" w:rsidDel="009F6674" w:rsidRDefault="00971C0E">
      <w:pPr>
        <w:rPr>
          <w:del w:id="26" w:author="Grant Kinsler" w:date="2019-08-26T13:45:00Z"/>
          <w:rFonts w:ascii="Arial" w:hAnsi="Arial" w:cs="Arial"/>
          <w:sz w:val="28"/>
          <w:szCs w:val="28"/>
          <w:rPrChange w:id="27" w:author="Grant Kinsler" w:date="2019-08-27T16:12:00Z">
            <w:rPr>
              <w:del w:id="28"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29"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30"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31"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32"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33"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34"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35"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36"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37"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38"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39"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40"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41"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42"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43"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44"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45"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46"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5FA2498C" w14:textId="7E186936" w:rsidR="006F6D84" w:rsidRDefault="006F6D84">
      <w:pPr>
        <w:rPr>
          <w:ins w:id="59" w:author="Grant Kinsler" w:date="2019-11-19T15:03:00Z"/>
          <w:rFonts w:ascii="Arial" w:hAnsi="Arial" w:cs="Arial"/>
        </w:rPr>
      </w:pPr>
    </w:p>
    <w:p w14:paraId="09892D03" w14:textId="6E90913F" w:rsidR="00B53AFF" w:rsidRDefault="00B53AFF">
      <w:pPr>
        <w:rPr>
          <w:ins w:id="60" w:author="Grant Kinsler" w:date="2019-11-19T15:03:00Z"/>
          <w:rFonts w:ascii="Arial" w:hAnsi="Arial" w:cs="Arial"/>
        </w:rPr>
      </w:pPr>
    </w:p>
    <w:p w14:paraId="3B2110D4" w14:textId="7E8F6110" w:rsidR="00B53AFF" w:rsidRDefault="00B53AFF">
      <w:pPr>
        <w:rPr>
          <w:ins w:id="61" w:author="Grant Kinsler" w:date="2019-11-19T15:03:00Z"/>
          <w:rFonts w:ascii="Arial" w:hAnsi="Arial" w:cs="Arial"/>
        </w:rPr>
      </w:pPr>
    </w:p>
    <w:p w14:paraId="5D8BB106" w14:textId="53132A17" w:rsidR="00B53AFF" w:rsidRDefault="00B53AFF">
      <w:pPr>
        <w:rPr>
          <w:ins w:id="62" w:author="Grant Kinsler" w:date="2019-11-19T15:03:00Z"/>
          <w:rFonts w:ascii="Arial" w:hAnsi="Arial" w:cs="Arial"/>
        </w:rPr>
      </w:pPr>
    </w:p>
    <w:p w14:paraId="21429850" w14:textId="12D9F461" w:rsidR="00B53AFF" w:rsidRDefault="00B53AFF">
      <w:pPr>
        <w:rPr>
          <w:ins w:id="63" w:author="Grant Kinsler" w:date="2019-11-19T15:03:00Z"/>
          <w:rFonts w:ascii="Arial" w:hAnsi="Arial" w:cs="Arial"/>
        </w:rPr>
      </w:pPr>
    </w:p>
    <w:p w14:paraId="4E80F35F" w14:textId="44055DF3" w:rsidR="00B53AFF" w:rsidRDefault="00B53AFF">
      <w:pPr>
        <w:rPr>
          <w:ins w:id="64" w:author="Grant Kinsler" w:date="2019-11-19T15:03:00Z"/>
          <w:rFonts w:ascii="Arial" w:hAnsi="Arial" w:cs="Arial"/>
        </w:rPr>
      </w:pPr>
    </w:p>
    <w:p w14:paraId="1CF21656" w14:textId="0E4F99AB" w:rsidR="00B53AFF" w:rsidRDefault="00B53AFF">
      <w:pPr>
        <w:rPr>
          <w:ins w:id="65" w:author="Grant Kinsler" w:date="2019-11-19T15:03:00Z"/>
          <w:rFonts w:ascii="Arial" w:hAnsi="Arial" w:cs="Arial"/>
        </w:rPr>
      </w:pPr>
    </w:p>
    <w:p w14:paraId="1EC6DFFC" w14:textId="4E8B7620" w:rsidR="00B53AFF" w:rsidRDefault="00B53AFF">
      <w:pPr>
        <w:rPr>
          <w:ins w:id="66" w:author="Grant Kinsler" w:date="2019-11-19T15:04:00Z"/>
          <w:rFonts w:ascii="Arial" w:hAnsi="Arial" w:cs="Arial"/>
        </w:rPr>
      </w:pPr>
    </w:p>
    <w:p w14:paraId="573F9093" w14:textId="77777777" w:rsidR="00B53AFF" w:rsidRPr="00433545" w:rsidRDefault="00B53AFF">
      <w:pPr>
        <w:rPr>
          <w:rFonts w:ascii="Arial" w:hAnsi="Arial" w:cs="Arial"/>
          <w:rPrChange w:id="67"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68" w:author="Grant Kinsler" w:date="2019-08-27T16:12:00Z">
            <w:rPr>
              <w:rFonts w:ascii="Times New Roman" w:hAnsi="Times New Roman" w:cs="Times New Roman"/>
            </w:rPr>
          </w:rPrChange>
        </w:rPr>
      </w:pPr>
    </w:p>
    <w:p w14:paraId="5AC987B9" w14:textId="77777777" w:rsidR="006F6D84" w:rsidRPr="00433545" w:rsidDel="009F6674" w:rsidRDefault="006F6D84">
      <w:pPr>
        <w:rPr>
          <w:del w:id="69" w:author="Grant Kinsler" w:date="2019-08-26T13:45:00Z"/>
          <w:rFonts w:ascii="Arial" w:hAnsi="Arial" w:cs="Arial"/>
          <w:rPrChange w:id="70" w:author="Grant Kinsler" w:date="2019-08-27T16:12:00Z">
            <w:rPr>
              <w:del w:id="71" w:author="Grant Kinsler" w:date="2019-08-26T13:45:00Z"/>
              <w:rFonts w:ascii="Times New Roman" w:hAnsi="Times New Roman" w:cs="Times New Roman"/>
            </w:rPr>
          </w:rPrChange>
        </w:rPr>
      </w:pPr>
    </w:p>
    <w:p w14:paraId="0068A04C"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48DA4027"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77DBE904"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4A87264E"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3DD54EE2"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3B40180E"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24E7B6C4"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685B4355"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103314AF"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2AD3A45"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1AA1217D" w14:textId="77777777" w:rsidR="006F6D84" w:rsidRPr="00433545" w:rsidDel="009F6674" w:rsidRDefault="006F6D84">
      <w:pPr>
        <w:rPr>
          <w:del w:id="102" w:author="Grant Kinsler" w:date="2019-08-26T13:45:00Z"/>
          <w:rFonts w:ascii="Arial" w:hAnsi="Arial" w:cs="Arial"/>
          <w:rPrChange w:id="103" w:author="Grant Kinsler" w:date="2019-08-27T16:12:00Z">
            <w:rPr>
              <w:del w:id="104"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6"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07"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08"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09"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49"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50"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51"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52"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3"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4"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5"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6"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57"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58"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59"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60"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1"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62"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3"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4"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5"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6" w:author="Grant Kinsler" w:date="2019-08-27T16:12:00Z">
            <w:rPr>
              <w:rFonts w:ascii="Times New Roman" w:hAnsi="Times New Roman" w:cs="Times New Roman"/>
            </w:rPr>
          </w:rPrChange>
        </w:rPr>
      </w:pPr>
      <w:r w:rsidRPr="00433545">
        <w:rPr>
          <w:rFonts w:ascii="Arial" w:hAnsi="Arial" w:cs="Arial"/>
          <w:rPrChange w:id="167" w:author="Grant Kinsler" w:date="2019-08-27T16:12:00Z">
            <w:rPr>
              <w:rFonts w:ascii="Times New Roman" w:hAnsi="Times New Roman" w:cs="Times New Roman"/>
            </w:rPr>
          </w:rPrChange>
        </w:rPr>
        <w:t xml:space="preserve">We know it is </w:t>
      </w:r>
      <w:r w:rsidR="00944D9C" w:rsidRPr="00433545">
        <w:rPr>
          <w:rFonts w:ascii="Arial" w:hAnsi="Arial" w:cs="Arial"/>
          <w:rPrChange w:id="168" w:author="Grant Kinsler" w:date="2019-08-27T16:12:00Z">
            <w:rPr>
              <w:rFonts w:ascii="Times New Roman" w:hAnsi="Times New Roman" w:cs="Times New Roman"/>
            </w:rPr>
          </w:rPrChange>
        </w:rPr>
        <w:t xml:space="preserve">indeed </w:t>
      </w:r>
      <w:r w:rsidRPr="00433545">
        <w:rPr>
          <w:rFonts w:ascii="Arial" w:hAnsi="Arial" w:cs="Arial"/>
          <w:rPrChange w:id="169" w:author="Grant Kinsler" w:date="2019-08-27T16:12:00Z">
            <w:rPr>
              <w:rFonts w:ascii="Times New Roman" w:hAnsi="Times New Roman" w:cs="Times New Roman"/>
            </w:rPr>
          </w:rPrChange>
        </w:rPr>
        <w:t xml:space="preserve">possible: </w:t>
      </w:r>
      <w:r w:rsidR="006F6D84" w:rsidRPr="00433545">
        <w:rPr>
          <w:rFonts w:ascii="Arial" w:hAnsi="Arial" w:cs="Arial"/>
          <w:rPrChange w:id="170"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71" w:author="Grant Kinsler" w:date="2019-08-27T16:12:00Z">
            <w:rPr/>
          </w:rPrChange>
        </w:rPr>
      </w:pPr>
      <w:commentRangeStart w:id="172"/>
      <w:r w:rsidRPr="00433545">
        <w:rPr>
          <w:rFonts w:ascii="Arial" w:hAnsi="Arial" w:cs="Arial"/>
          <w:rPrChange w:id="173" w:author="Grant Kinsler" w:date="2019-08-27T16:12:00Z">
            <w:rPr>
              <w:rFonts w:ascii="Times New Roman" w:hAnsi="Times New Roman" w:cs="Times New Roman"/>
            </w:rPr>
          </w:rPrChange>
        </w:rPr>
        <w:t>Ben Good showing that microbes never run out of adaptive mutations</w:t>
      </w:r>
      <w:commentRangeEnd w:id="172"/>
      <w:r w:rsidR="00620B45" w:rsidRPr="00433545">
        <w:rPr>
          <w:rStyle w:val="CommentReference"/>
          <w:rFonts w:ascii="Arial" w:hAnsi="Arial" w:cs="Arial"/>
          <w:rPrChange w:id="174" w:author="Grant Kinsler" w:date="2019-08-27T16:12:00Z">
            <w:rPr>
              <w:rStyle w:val="CommentReference"/>
            </w:rPr>
          </w:rPrChange>
        </w:rPr>
        <w:commentReference w:id="172"/>
      </w:r>
    </w:p>
    <w:p w14:paraId="0C4A7F92" w14:textId="77777777" w:rsidR="006F6D84" w:rsidRPr="00433545" w:rsidRDefault="00944D9C" w:rsidP="006F6D84">
      <w:pPr>
        <w:pStyle w:val="ListParagraph"/>
        <w:numPr>
          <w:ilvl w:val="2"/>
          <w:numId w:val="3"/>
        </w:numPr>
        <w:rPr>
          <w:rFonts w:ascii="Arial" w:hAnsi="Arial" w:cs="Arial"/>
          <w:rPrChange w:id="175" w:author="Grant Kinsler" w:date="2019-08-27T16:12:00Z">
            <w:rPr>
              <w:rFonts w:ascii="Times New Roman" w:hAnsi="Times New Roman" w:cs="Times New Roman"/>
            </w:rPr>
          </w:rPrChange>
        </w:rPr>
      </w:pPr>
      <w:commentRangeStart w:id="176"/>
      <w:r w:rsidRPr="00433545">
        <w:rPr>
          <w:rFonts w:ascii="Arial" w:hAnsi="Arial" w:cs="Arial"/>
          <w:rPrChange w:id="177" w:author="Grant Kinsler" w:date="2019-08-27T16:12:00Z">
            <w:rPr>
              <w:rFonts w:ascii="Times New Roman" w:hAnsi="Times New Roman" w:cs="Times New Roman"/>
            </w:rPr>
          </w:rPrChange>
        </w:rPr>
        <w:t>Which o</w:t>
      </w:r>
      <w:r w:rsidR="006F6D84" w:rsidRPr="00433545">
        <w:rPr>
          <w:rFonts w:ascii="Arial" w:hAnsi="Arial" w:cs="Arial"/>
          <w:rPrChange w:id="178" w:author="Grant Kinsler" w:date="2019-08-27T16:12:00Z">
            <w:rPr>
              <w:rFonts w:ascii="Times New Roman" w:hAnsi="Times New Roman" w:cs="Times New Roman"/>
            </w:rPr>
          </w:rPrChange>
        </w:rPr>
        <w:t>ther ex</w:t>
      </w:r>
      <w:r w:rsidR="00725250" w:rsidRPr="00433545">
        <w:rPr>
          <w:rFonts w:ascii="Arial" w:hAnsi="Arial" w:cs="Arial"/>
          <w:rPrChange w:id="179" w:author="Grant Kinsler" w:date="2019-08-27T16:12:00Z">
            <w:rPr>
              <w:rFonts w:ascii="Times New Roman" w:hAnsi="Times New Roman" w:cs="Times New Roman"/>
            </w:rPr>
          </w:rPrChange>
        </w:rPr>
        <w:t>a</w:t>
      </w:r>
      <w:r w:rsidR="006F6D84" w:rsidRPr="00433545">
        <w:rPr>
          <w:rFonts w:ascii="Arial" w:hAnsi="Arial" w:cs="Arial"/>
          <w:rPrChange w:id="180" w:author="Grant Kinsler" w:date="2019-08-27T16:12:00Z">
            <w:rPr>
              <w:rFonts w:ascii="Times New Roman" w:hAnsi="Times New Roman" w:cs="Times New Roman"/>
            </w:rPr>
          </w:rPrChange>
        </w:rPr>
        <w:t>mples</w:t>
      </w:r>
      <w:r w:rsidR="00725250" w:rsidRPr="00433545">
        <w:rPr>
          <w:rFonts w:ascii="Arial" w:hAnsi="Arial" w:cs="Arial"/>
          <w:rPrChange w:id="181" w:author="Grant Kinsler" w:date="2019-08-27T16:12:00Z">
            <w:rPr>
              <w:rFonts w:ascii="Times New Roman" w:hAnsi="Times New Roman" w:cs="Times New Roman"/>
            </w:rPr>
          </w:rPrChange>
        </w:rPr>
        <w:t>?</w:t>
      </w:r>
      <w:commentRangeEnd w:id="176"/>
      <w:r w:rsidR="00620B45" w:rsidRPr="00433545">
        <w:rPr>
          <w:rStyle w:val="CommentReference"/>
          <w:rFonts w:ascii="Arial" w:hAnsi="Arial" w:cs="Arial"/>
          <w:rPrChange w:id="182" w:author="Grant Kinsler" w:date="2019-08-27T16:12:00Z">
            <w:rPr>
              <w:rStyle w:val="CommentReference"/>
            </w:rPr>
          </w:rPrChange>
        </w:rPr>
        <w:commentReference w:id="176"/>
      </w:r>
    </w:p>
    <w:p w14:paraId="210CB904" w14:textId="77777777" w:rsidR="00725250" w:rsidRPr="00433545" w:rsidRDefault="00725250" w:rsidP="00725250">
      <w:pPr>
        <w:pStyle w:val="ListParagraph"/>
        <w:ind w:left="1800"/>
        <w:rPr>
          <w:rFonts w:ascii="Arial" w:hAnsi="Arial" w:cs="Arial"/>
          <w:rPrChange w:id="183"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4" w:author="Grant Kinsler" w:date="2019-08-27T16:12:00Z">
            <w:rPr>
              <w:rFonts w:ascii="Times New Roman" w:hAnsi="Times New Roman" w:cs="Times New Roman"/>
            </w:rPr>
          </w:rPrChange>
        </w:rPr>
      </w:pPr>
      <w:r w:rsidRPr="00433545">
        <w:rPr>
          <w:rFonts w:ascii="Arial" w:hAnsi="Arial" w:cs="Arial"/>
          <w:rPrChange w:id="185" w:author="Grant Kinsler" w:date="2019-08-27T16:12:00Z">
            <w:rPr>
              <w:rFonts w:ascii="Times New Roman" w:hAnsi="Times New Roman" w:cs="Times New Roman"/>
            </w:rPr>
          </w:rPrChange>
        </w:rPr>
        <w:t>But how</w:t>
      </w:r>
      <w:r w:rsidR="00944D9C" w:rsidRPr="00433545">
        <w:rPr>
          <w:rFonts w:ascii="Arial" w:hAnsi="Arial" w:cs="Arial"/>
          <w:rPrChange w:id="186" w:author="Grant Kinsler" w:date="2019-08-27T16:12:00Z">
            <w:rPr>
              <w:rFonts w:ascii="Times New Roman" w:hAnsi="Times New Roman" w:cs="Times New Roman"/>
            </w:rPr>
          </w:rPrChange>
        </w:rPr>
        <w:t xml:space="preserve"> is adaptation possible</w:t>
      </w:r>
      <w:r w:rsidRPr="00433545">
        <w:rPr>
          <w:rFonts w:ascii="Arial" w:hAnsi="Arial" w:cs="Arial"/>
          <w:rPrChange w:id="187" w:author="Grant Kinsler" w:date="2019-08-27T16:12:00Z">
            <w:rPr>
              <w:rFonts w:ascii="Times New Roman" w:hAnsi="Times New Roman" w:cs="Times New Roman"/>
            </w:rPr>
          </w:rPrChange>
        </w:rPr>
        <w:t xml:space="preserve">? </w:t>
      </w:r>
      <w:r w:rsidR="00725250" w:rsidRPr="00433545">
        <w:rPr>
          <w:rFonts w:ascii="Arial" w:hAnsi="Arial" w:cs="Arial"/>
          <w:rPrChange w:id="188" w:author="Grant Kinsler" w:date="2019-08-27T16:12:00Z">
            <w:rPr>
              <w:rFonts w:ascii="Times New Roman" w:hAnsi="Times New Roman" w:cs="Times New Roman"/>
            </w:rPr>
          </w:rPrChange>
        </w:rPr>
        <w:t xml:space="preserve">Conclude </w:t>
      </w:r>
      <w:r w:rsidR="00AF0485" w:rsidRPr="00433545">
        <w:rPr>
          <w:rFonts w:ascii="Arial" w:hAnsi="Arial" w:cs="Arial"/>
          <w:rPrChange w:id="189" w:author="Grant Kinsler" w:date="2019-08-27T16:12:00Z">
            <w:rPr>
              <w:rFonts w:ascii="Times New Roman" w:hAnsi="Times New Roman" w:cs="Times New Roman"/>
            </w:rPr>
          </w:rPrChange>
        </w:rPr>
        <w:t>by</w:t>
      </w:r>
      <w:r w:rsidR="00725250" w:rsidRPr="00433545">
        <w:rPr>
          <w:rFonts w:ascii="Arial" w:hAnsi="Arial" w:cs="Arial"/>
          <w:rPrChange w:id="190"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91" w:author="Grant Kinsler" w:date="2019-08-27T16:12:00Z">
            <w:rPr>
              <w:rFonts w:ascii="Times New Roman" w:hAnsi="Times New Roman" w:cs="Times New Roman"/>
            </w:rPr>
          </w:rPrChange>
        </w:rPr>
        <w:t xml:space="preserve"> </w:t>
      </w:r>
      <w:r w:rsidR="00725250" w:rsidRPr="00433545">
        <w:rPr>
          <w:rFonts w:ascii="Arial" w:hAnsi="Arial" w:cs="Arial"/>
          <w:rPrChange w:id="192"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3"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4" w:author="Grant Kinsler" w:date="2019-08-27T16:12:00Z">
            <w:rPr>
              <w:rFonts w:ascii="Times New Roman" w:hAnsi="Times New Roman" w:cs="Times New Roman"/>
              <w:b/>
              <w:bCs/>
            </w:rPr>
          </w:rPrChange>
        </w:rPr>
      </w:pPr>
      <w:r w:rsidRPr="00433545">
        <w:rPr>
          <w:rFonts w:ascii="Arial" w:hAnsi="Arial" w:cs="Arial"/>
          <w:b/>
          <w:bCs/>
          <w:rPrChange w:id="195" w:author="Grant Kinsler" w:date="2019-08-27T16:12:00Z">
            <w:rPr>
              <w:rFonts w:ascii="Times New Roman" w:hAnsi="Times New Roman" w:cs="Times New Roman"/>
              <w:b/>
              <w:bCs/>
            </w:rPr>
          </w:rPrChange>
        </w:rPr>
        <w:t>Section</w:t>
      </w:r>
      <w:r w:rsidR="00725250" w:rsidRPr="00433545">
        <w:rPr>
          <w:rFonts w:ascii="Arial" w:hAnsi="Arial" w:cs="Arial"/>
          <w:b/>
          <w:bCs/>
          <w:rPrChange w:id="196"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197"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198"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199"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200" w:author="Grant Kinsler" w:date="2019-08-27T16:12:00Z">
            <w:rPr>
              <w:rFonts w:ascii="Times New Roman" w:hAnsi="Times New Roman" w:cs="Times New Roman"/>
            </w:rPr>
          </w:rPrChange>
        </w:rPr>
      </w:pPr>
      <w:r w:rsidRPr="00433545">
        <w:rPr>
          <w:rFonts w:ascii="Arial" w:hAnsi="Arial" w:cs="Arial"/>
          <w:rPrChange w:id="201"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202"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3" w:author="Grant Kinsler" w:date="2019-08-27T16:12:00Z">
            <w:rPr>
              <w:rFonts w:ascii="Times New Roman" w:hAnsi="Times New Roman" w:cs="Times New Roman"/>
            </w:rPr>
          </w:rPrChange>
        </w:rPr>
      </w:pPr>
      <w:r w:rsidRPr="00433545">
        <w:rPr>
          <w:rFonts w:ascii="Arial" w:hAnsi="Arial" w:cs="Arial"/>
          <w:rPrChange w:id="204" w:author="Grant Kinsler" w:date="2019-08-27T16:12:00Z">
            <w:rPr>
              <w:rFonts w:ascii="Times New Roman" w:hAnsi="Times New Roman" w:cs="Times New Roman"/>
            </w:rPr>
          </w:rPrChange>
        </w:rPr>
        <w:t>Is pleiotropy</w:t>
      </w:r>
      <w:r w:rsidR="00944D9C" w:rsidRPr="00433545">
        <w:rPr>
          <w:rFonts w:ascii="Arial" w:hAnsi="Arial" w:cs="Arial"/>
          <w:rPrChange w:id="205" w:author="Grant Kinsler" w:date="2019-08-27T16:12:00Z">
            <w:rPr>
              <w:rFonts w:ascii="Times New Roman" w:hAnsi="Times New Roman" w:cs="Times New Roman"/>
            </w:rPr>
          </w:rPrChange>
        </w:rPr>
        <w:t xml:space="preserve"> </w:t>
      </w:r>
      <w:proofErr w:type="spellStart"/>
      <w:r w:rsidR="00944D9C" w:rsidRPr="00433545">
        <w:rPr>
          <w:rFonts w:ascii="Arial" w:hAnsi="Arial" w:cs="Arial"/>
          <w:rPrChange w:id="206" w:author="Grant Kinsler" w:date="2019-08-27T16:12:00Z">
            <w:rPr>
              <w:rFonts w:ascii="Times New Roman" w:hAnsi="Times New Roman" w:cs="Times New Roman"/>
            </w:rPr>
          </w:rPrChange>
        </w:rPr>
        <w:t>omnigenic</w:t>
      </w:r>
      <w:proofErr w:type="spellEnd"/>
      <w:r w:rsidR="00944D9C" w:rsidRPr="00433545">
        <w:rPr>
          <w:rFonts w:ascii="Arial" w:hAnsi="Arial" w:cs="Arial"/>
          <w:rPrChange w:id="207" w:author="Grant Kinsler" w:date="2019-08-27T16:12:00Z">
            <w:rPr>
              <w:rFonts w:ascii="Times New Roman" w:hAnsi="Times New Roman" w:cs="Times New Roman"/>
            </w:rPr>
          </w:rPrChange>
        </w:rPr>
        <w:t>/universal or modular</w:t>
      </w:r>
      <w:r w:rsidR="0084484B" w:rsidRPr="00433545">
        <w:rPr>
          <w:rFonts w:ascii="Arial" w:hAnsi="Arial" w:cs="Arial"/>
          <w:rPrChange w:id="208" w:author="Grant Kinsler" w:date="2019-08-27T16:12:00Z">
            <w:rPr>
              <w:rFonts w:ascii="Times New Roman" w:hAnsi="Times New Roman" w:cs="Times New Roman"/>
            </w:rPr>
          </w:rPrChange>
        </w:rPr>
        <w:t>?</w:t>
      </w:r>
      <w:r w:rsidRPr="00433545">
        <w:rPr>
          <w:rFonts w:ascii="Arial" w:hAnsi="Arial" w:cs="Arial"/>
          <w:rPrChange w:id="209" w:author="Grant Kinsler" w:date="2019-08-27T16:12:00Z">
            <w:rPr>
              <w:rFonts w:ascii="Times New Roman" w:hAnsi="Times New Roman" w:cs="Times New Roman"/>
            </w:rPr>
          </w:rPrChange>
        </w:rPr>
        <w:t xml:space="preserve"> If modular,</w:t>
      </w:r>
      <w:r w:rsidR="00944D9C" w:rsidRPr="00433545">
        <w:rPr>
          <w:rFonts w:ascii="Arial" w:hAnsi="Arial" w:cs="Arial"/>
          <w:rPrChange w:id="210"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11"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12" w:author="Grant Kinsler" w:date="2019-08-27T16:12:00Z">
            <w:rPr>
              <w:rFonts w:ascii="Times New Roman" w:hAnsi="Times New Roman" w:cs="Times New Roman"/>
            </w:rPr>
          </w:rPrChange>
        </w:rPr>
      </w:pPr>
      <w:r w:rsidRPr="00433545">
        <w:rPr>
          <w:rFonts w:ascii="Arial" w:hAnsi="Arial" w:cs="Arial"/>
          <w:rPrChange w:id="213"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4"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5" w:author="Grant Kinsler" w:date="2019-08-27T16:12:00Z">
            <w:rPr>
              <w:rFonts w:ascii="Times New Roman" w:hAnsi="Times New Roman" w:cs="Times New Roman"/>
            </w:rPr>
          </w:rPrChange>
        </w:rPr>
      </w:pPr>
      <w:r w:rsidRPr="00433545">
        <w:rPr>
          <w:rFonts w:ascii="Arial" w:hAnsi="Arial" w:cs="Arial"/>
          <w:rPrChange w:id="216" w:author="Grant Kinsler" w:date="2019-08-27T16:12:00Z">
            <w:rPr>
              <w:rFonts w:ascii="Times New Roman" w:hAnsi="Times New Roman" w:cs="Times New Roman"/>
            </w:rPr>
          </w:rPrChange>
        </w:rPr>
        <w:t>This d</w:t>
      </w:r>
      <w:r w:rsidR="00A34DA1" w:rsidRPr="00433545">
        <w:rPr>
          <w:rFonts w:ascii="Arial" w:hAnsi="Arial" w:cs="Arial"/>
          <w:rPrChange w:id="217"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8" w:author="Grant Kinsler" w:date="2019-08-27T16:12:00Z">
            <w:rPr>
              <w:rFonts w:ascii="Times New Roman" w:hAnsi="Times New Roman" w:cs="Times New Roman"/>
            </w:rPr>
          </w:rPrChange>
        </w:rPr>
      </w:pPr>
      <w:r w:rsidRPr="00433545">
        <w:rPr>
          <w:rFonts w:ascii="Arial" w:hAnsi="Arial" w:cs="Arial"/>
          <w:rPrChange w:id="219"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20" w:author="Grant Kinsler" w:date="2019-08-27T16:12:00Z">
            <w:rPr>
              <w:rFonts w:ascii="Times New Roman" w:hAnsi="Times New Roman" w:cs="Times New Roman"/>
            </w:rPr>
          </w:rPrChange>
        </w:rPr>
      </w:pPr>
      <w:r w:rsidRPr="00433545">
        <w:rPr>
          <w:rFonts w:ascii="Arial" w:hAnsi="Arial" w:cs="Arial"/>
          <w:rPrChange w:id="221"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22"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3" w:author="Grant Kinsler" w:date="2019-08-27T16:12:00Z">
            <w:rPr>
              <w:rFonts w:ascii="Times New Roman" w:hAnsi="Times New Roman" w:cs="Times New Roman"/>
            </w:rPr>
          </w:rPrChange>
        </w:rPr>
      </w:pPr>
      <w:r w:rsidRPr="00433545">
        <w:rPr>
          <w:rFonts w:ascii="Arial" w:hAnsi="Arial" w:cs="Arial"/>
          <w:rPrChange w:id="224" w:author="Grant Kinsler" w:date="2019-08-27T16:12:00Z">
            <w:rPr>
              <w:rFonts w:ascii="Times New Roman" w:hAnsi="Times New Roman" w:cs="Times New Roman"/>
            </w:rPr>
          </w:rPrChange>
        </w:rPr>
        <w:t xml:space="preserve">Conclude by explaining the ‘impossible task’: Quantifying all of these traits and enumerating relationships between them to understand which </w:t>
      </w:r>
      <w:r w:rsidR="005E048B" w:rsidRPr="00433545">
        <w:rPr>
          <w:rFonts w:ascii="Arial" w:hAnsi="Arial" w:cs="Arial"/>
          <w:rPrChange w:id="225"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6"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7" w:author="Grant Kinsler" w:date="2019-08-27T16:12:00Z">
            <w:rPr>
              <w:rFonts w:ascii="Times New Roman" w:hAnsi="Times New Roman" w:cs="Times New Roman"/>
            </w:rPr>
          </w:rPrChange>
        </w:rPr>
        <w:t xml:space="preserve">will be </w:t>
      </w:r>
      <w:r w:rsidR="0084484B" w:rsidRPr="00433545">
        <w:rPr>
          <w:rFonts w:ascii="Arial" w:hAnsi="Arial" w:cs="Arial"/>
          <w:rPrChange w:id="228" w:author="Grant Kinsler" w:date="2019-08-27T16:12:00Z">
            <w:rPr>
              <w:rFonts w:ascii="Times New Roman" w:hAnsi="Times New Roman" w:cs="Times New Roman"/>
            </w:rPr>
          </w:rPrChange>
        </w:rPr>
        <w:t xml:space="preserve">jointly </w:t>
      </w:r>
      <w:r w:rsidR="005E048B" w:rsidRPr="00433545">
        <w:rPr>
          <w:rFonts w:ascii="Arial" w:hAnsi="Arial" w:cs="Arial"/>
          <w:rPrChange w:id="229" w:author="Grant Kinsler" w:date="2019-08-27T16:12:00Z">
            <w:rPr>
              <w:rFonts w:ascii="Times New Roman" w:hAnsi="Times New Roman" w:cs="Times New Roman"/>
            </w:rPr>
          </w:rPrChange>
        </w:rPr>
        <w:t>influenced by</w:t>
      </w:r>
      <w:r w:rsidR="0084484B" w:rsidRPr="00433545">
        <w:rPr>
          <w:rFonts w:ascii="Arial" w:hAnsi="Arial" w:cs="Arial"/>
          <w:rPrChange w:id="230" w:author="Grant Kinsler" w:date="2019-08-27T16:12:00Z">
            <w:rPr>
              <w:rFonts w:ascii="Times New Roman" w:hAnsi="Times New Roman" w:cs="Times New Roman"/>
            </w:rPr>
          </w:rPrChange>
        </w:rPr>
        <w:t xml:space="preserve"> a</w:t>
      </w:r>
      <w:r w:rsidR="005E048B" w:rsidRPr="00433545">
        <w:rPr>
          <w:rFonts w:ascii="Arial" w:hAnsi="Arial" w:cs="Arial"/>
          <w:rPrChange w:id="231"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32"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3" w:author="Grant Kinsler" w:date="2019-08-27T16:12:00Z">
            <w:rPr>
              <w:rFonts w:ascii="Times New Roman" w:hAnsi="Times New Roman" w:cs="Times New Roman"/>
              <w:b/>
              <w:bCs/>
            </w:rPr>
          </w:rPrChange>
        </w:rPr>
      </w:pPr>
      <w:r w:rsidRPr="00433545">
        <w:rPr>
          <w:rFonts w:ascii="Arial" w:hAnsi="Arial" w:cs="Arial"/>
          <w:b/>
          <w:bCs/>
          <w:rPrChange w:id="234" w:author="Grant Kinsler" w:date="2019-08-27T16:12:00Z">
            <w:rPr>
              <w:rFonts w:ascii="Times New Roman" w:hAnsi="Times New Roman" w:cs="Times New Roman"/>
              <w:b/>
              <w:bCs/>
            </w:rPr>
          </w:rPrChange>
        </w:rPr>
        <w:t>Section</w:t>
      </w:r>
      <w:r w:rsidR="00A34DA1" w:rsidRPr="00433545">
        <w:rPr>
          <w:rFonts w:ascii="Arial" w:hAnsi="Arial" w:cs="Arial"/>
          <w:b/>
          <w:bCs/>
          <w:rPrChange w:id="235"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6" w:author="Grant Kinsler" w:date="2019-08-27T16:12:00Z">
            <w:rPr>
              <w:rFonts w:ascii="Times New Roman" w:hAnsi="Times New Roman" w:cs="Times New Roman"/>
              <w:b/>
              <w:bCs/>
            </w:rPr>
          </w:rPrChange>
        </w:rPr>
        <w:t>Clever s</w:t>
      </w:r>
      <w:r w:rsidR="00A34DA1" w:rsidRPr="00433545">
        <w:rPr>
          <w:rFonts w:ascii="Arial" w:hAnsi="Arial" w:cs="Arial"/>
          <w:b/>
          <w:bCs/>
          <w:rPrChange w:id="237" w:author="Grant Kinsler" w:date="2019-08-27T16:12:00Z">
            <w:rPr>
              <w:rFonts w:ascii="Times New Roman" w:hAnsi="Times New Roman" w:cs="Times New Roman"/>
              <w:b/>
              <w:bCs/>
            </w:rPr>
          </w:rPrChange>
        </w:rPr>
        <w:t xml:space="preserve">olutions </w:t>
      </w:r>
      <w:r w:rsidRPr="00433545">
        <w:rPr>
          <w:rFonts w:ascii="Arial" w:hAnsi="Arial" w:cs="Arial"/>
          <w:b/>
          <w:bCs/>
          <w:rPrChange w:id="238" w:author="Grant Kinsler" w:date="2019-08-27T16:12:00Z">
            <w:rPr>
              <w:rFonts w:ascii="Times New Roman" w:hAnsi="Times New Roman" w:cs="Times New Roman"/>
              <w:b/>
              <w:bCs/>
            </w:rPr>
          </w:rPrChange>
        </w:rPr>
        <w:t>leveraging</w:t>
      </w:r>
      <w:r w:rsidR="00A34DA1" w:rsidRPr="00433545">
        <w:rPr>
          <w:rFonts w:ascii="Arial" w:hAnsi="Arial" w:cs="Arial"/>
          <w:b/>
          <w:bCs/>
          <w:rPrChange w:id="239"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40"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41" w:author="Grant Kinsler" w:date="2019-08-27T16:12:00Z">
            <w:rPr>
              <w:rFonts w:ascii="Times New Roman" w:hAnsi="Times New Roman" w:cs="Times New Roman"/>
            </w:rPr>
          </w:rPrChange>
        </w:rPr>
      </w:pPr>
      <w:r w:rsidRPr="00433545">
        <w:rPr>
          <w:rFonts w:ascii="Arial" w:hAnsi="Arial" w:cs="Arial"/>
          <w:rPrChange w:id="242" w:author="Grant Kinsler" w:date="2019-08-27T16:12:00Z">
            <w:rPr>
              <w:rFonts w:ascii="Times New Roman" w:hAnsi="Times New Roman" w:cs="Times New Roman"/>
            </w:rPr>
          </w:rPrChange>
        </w:rPr>
        <w:lastRenderedPageBreak/>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3"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4" w:author="Grant Kinsler" w:date="2019-08-27T16:12:00Z">
            <w:rPr>
              <w:rFonts w:ascii="Times New Roman" w:hAnsi="Times New Roman" w:cs="Times New Roman"/>
            </w:rPr>
          </w:rPrChange>
        </w:rPr>
      </w:pPr>
      <w:r w:rsidRPr="00433545">
        <w:rPr>
          <w:rFonts w:ascii="Arial" w:hAnsi="Arial" w:cs="Arial"/>
          <w:rPrChange w:id="245"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6"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7" w:author="Grant Kinsler" w:date="2019-08-27T16:12:00Z">
            <w:rPr>
              <w:rFonts w:ascii="Times New Roman" w:hAnsi="Times New Roman" w:cs="Times New Roman"/>
            </w:rPr>
          </w:rPrChange>
        </w:rPr>
      </w:pPr>
      <w:r w:rsidRPr="00433545">
        <w:rPr>
          <w:rFonts w:ascii="Arial" w:hAnsi="Arial" w:cs="Arial"/>
          <w:rPrChange w:id="248"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49" w:author="Grant Kinsler" w:date="2019-08-27T16:12:00Z">
            <w:rPr>
              <w:rFonts w:ascii="Times New Roman" w:hAnsi="Times New Roman" w:cs="Times New Roman"/>
            </w:rPr>
          </w:rPrChange>
        </w:rPr>
        <w:t xml:space="preserve">(1) </w:t>
      </w:r>
      <w:r w:rsidRPr="00433545">
        <w:rPr>
          <w:rFonts w:ascii="Arial" w:hAnsi="Arial" w:cs="Arial"/>
          <w:rPrChange w:id="250" w:author="Grant Kinsler" w:date="2019-08-27T16:12:00Z">
            <w:rPr>
              <w:rFonts w:ascii="Times New Roman" w:hAnsi="Times New Roman" w:cs="Times New Roman"/>
            </w:rPr>
          </w:rPrChange>
        </w:rPr>
        <w:t>these strains are barcoded</w:t>
      </w:r>
      <w:r w:rsidR="00D54F1D" w:rsidRPr="00433545">
        <w:rPr>
          <w:rFonts w:ascii="Arial" w:hAnsi="Arial" w:cs="Arial"/>
          <w:rPrChange w:id="251" w:author="Grant Kinsler" w:date="2019-08-27T16:12:00Z">
            <w:rPr>
              <w:rFonts w:ascii="Times New Roman" w:hAnsi="Times New Roman" w:cs="Times New Roman"/>
            </w:rPr>
          </w:rPrChange>
        </w:rPr>
        <w:t xml:space="preserve">, (2) </w:t>
      </w:r>
      <w:r w:rsidRPr="00433545">
        <w:rPr>
          <w:rFonts w:ascii="Arial" w:hAnsi="Arial" w:cs="Arial"/>
          <w:rPrChange w:id="252" w:author="Grant Kinsler" w:date="2019-08-27T16:12:00Z">
            <w:rPr>
              <w:rFonts w:ascii="Times New Roman" w:hAnsi="Times New Roman" w:cs="Times New Roman"/>
            </w:rPr>
          </w:rPrChange>
        </w:rPr>
        <w:t>NGS gives us lots of power</w:t>
      </w:r>
      <w:r w:rsidR="00D54F1D" w:rsidRPr="00433545">
        <w:rPr>
          <w:rFonts w:ascii="Arial" w:hAnsi="Arial" w:cs="Arial"/>
          <w:rPrChange w:id="253"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4"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5"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6" w:author="Grant Kinsler" w:date="2019-08-27T16:12:00Z">
            <w:rPr>
              <w:rFonts w:ascii="Times New Roman" w:hAnsi="Times New Roman" w:cs="Times New Roman"/>
              <w:b/>
              <w:bCs/>
            </w:rPr>
          </w:rPrChange>
        </w:rPr>
      </w:pPr>
      <w:r w:rsidRPr="00433545">
        <w:rPr>
          <w:rFonts w:ascii="Arial" w:hAnsi="Arial" w:cs="Arial"/>
          <w:b/>
          <w:bCs/>
          <w:rPrChange w:id="257"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8" w:author="Grant Kinsler" w:date="2019-08-27T16:12:00Z">
            <w:rPr>
              <w:rFonts w:ascii="Times New Roman" w:hAnsi="Times New Roman" w:cs="Times New Roman"/>
              <w:b/>
              <w:bCs/>
            </w:rPr>
          </w:rPrChange>
        </w:rPr>
        <w:t>?</w:t>
      </w:r>
      <w:r w:rsidRPr="00433545">
        <w:rPr>
          <w:rFonts w:ascii="Arial" w:hAnsi="Arial" w:cs="Arial"/>
          <w:b/>
          <w:bCs/>
          <w:rPrChange w:id="259" w:author="Grant Kinsler" w:date="2019-08-27T16:12:00Z">
            <w:rPr>
              <w:rFonts w:ascii="Times New Roman" w:hAnsi="Times New Roman" w:cs="Times New Roman"/>
              <w:b/>
              <w:bCs/>
            </w:rPr>
          </w:rPrChange>
        </w:rPr>
        <w:t xml:space="preserve"> </w:t>
      </w:r>
      <w:r w:rsidR="0084484B" w:rsidRPr="00433545">
        <w:rPr>
          <w:rFonts w:ascii="Arial" w:hAnsi="Arial" w:cs="Arial"/>
          <w:b/>
          <w:bCs/>
          <w:rPrChange w:id="260" w:author="Grant Kinsler" w:date="2019-08-27T16:12:00Z">
            <w:rPr>
              <w:rFonts w:ascii="Times New Roman" w:hAnsi="Times New Roman" w:cs="Times New Roman"/>
              <w:b/>
              <w:bCs/>
            </w:rPr>
          </w:rPrChange>
        </w:rPr>
        <w:t>P</w:t>
      </w:r>
      <w:r w:rsidRPr="00433545">
        <w:rPr>
          <w:rFonts w:ascii="Arial" w:hAnsi="Arial" w:cs="Arial"/>
          <w:b/>
          <w:bCs/>
          <w:rPrChange w:id="261"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62" w:author="Grant Kinsler" w:date="2019-08-27T16:12:00Z">
            <w:rPr>
              <w:rFonts w:ascii="Times New Roman" w:hAnsi="Times New Roman" w:cs="Times New Roman"/>
            </w:rPr>
          </w:rPrChange>
        </w:rPr>
      </w:pPr>
      <w:r w:rsidRPr="00433545">
        <w:rPr>
          <w:rFonts w:ascii="Arial" w:hAnsi="Arial" w:cs="Arial"/>
          <w:rPrChange w:id="263"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4" w:author="Grant Kinsler" w:date="2019-08-27T16:12:00Z">
            <w:rPr>
              <w:rFonts w:ascii="Times New Roman" w:hAnsi="Times New Roman" w:cs="Times New Roman"/>
            </w:rPr>
          </w:rPrChange>
        </w:rPr>
      </w:pPr>
      <w:r w:rsidRPr="00433545">
        <w:rPr>
          <w:rFonts w:ascii="Arial" w:hAnsi="Arial" w:cs="Arial"/>
          <w:rPrChange w:id="265"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6" w:author="Grant Kinsler" w:date="2019-08-27T16:12:00Z">
            <w:rPr>
              <w:rFonts w:ascii="Times New Roman" w:hAnsi="Times New Roman" w:cs="Times New Roman"/>
            </w:rPr>
          </w:rPrChange>
        </w:rPr>
      </w:pPr>
      <w:r w:rsidRPr="00433545">
        <w:rPr>
          <w:rFonts w:ascii="Arial" w:hAnsi="Arial" w:cs="Arial"/>
          <w:rPrChange w:id="267"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8" w:author="Grant Kinsler" w:date="2019-08-27T16:12:00Z">
            <w:rPr>
              <w:rFonts w:ascii="Times New Roman" w:hAnsi="Times New Roman" w:cs="Times New Roman"/>
            </w:rPr>
          </w:rPrChange>
        </w:rPr>
      </w:pPr>
      <w:r w:rsidRPr="00433545">
        <w:rPr>
          <w:rFonts w:ascii="Arial" w:hAnsi="Arial" w:cs="Arial"/>
          <w:rPrChange w:id="269"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70"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71" w:author="Grant Kinsler" w:date="2019-08-27T16:12:00Z">
            <w:rPr>
              <w:rFonts w:ascii="Times New Roman" w:hAnsi="Times New Roman" w:cs="Times New Roman"/>
            </w:rPr>
          </w:rPrChange>
        </w:rPr>
      </w:pPr>
      <w:r w:rsidRPr="00433545">
        <w:rPr>
          <w:rFonts w:ascii="Arial" w:hAnsi="Arial" w:cs="Arial"/>
          <w:rPrChange w:id="272"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3" w:author="Grant Kinsler" w:date="2019-08-27T16:12:00Z">
            <w:rPr>
              <w:rFonts w:ascii="Times New Roman" w:hAnsi="Times New Roman" w:cs="Times New Roman"/>
            </w:rPr>
          </w:rPrChange>
        </w:rPr>
      </w:pPr>
      <w:r w:rsidRPr="00433545">
        <w:rPr>
          <w:rFonts w:ascii="Arial" w:hAnsi="Arial" w:cs="Arial"/>
          <w:rPrChange w:id="274"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5" w:author="Grant Kinsler" w:date="2019-08-27T16:12:00Z">
            <w:rPr>
              <w:rFonts w:ascii="Times New Roman" w:hAnsi="Times New Roman" w:cs="Times New Roman"/>
              <w:b/>
              <w:bCs/>
            </w:rPr>
          </w:rPrChange>
        </w:rPr>
      </w:pPr>
    </w:p>
    <w:p w14:paraId="43F461D7" w14:textId="7D2037DE" w:rsidR="007F59DD" w:rsidRDefault="007F59DD" w:rsidP="007F59DD">
      <w:pPr>
        <w:pStyle w:val="ListParagraph"/>
        <w:ind w:left="360"/>
        <w:rPr>
          <w:ins w:id="276" w:author="Grant Kinsler" w:date="2019-10-14T18:11:00Z"/>
          <w:rFonts w:ascii="Arial" w:hAnsi="Arial" w:cs="Arial"/>
          <w:b/>
          <w:bCs/>
        </w:rPr>
      </w:pPr>
    </w:p>
    <w:p w14:paraId="14690FB1" w14:textId="77777777" w:rsidR="0040421E" w:rsidRPr="00657D7B" w:rsidRDefault="0040421E" w:rsidP="0040421E">
      <w:pPr>
        <w:rPr>
          <w:ins w:id="277" w:author="Grant Kinsler" w:date="2019-10-14T18:11:00Z"/>
          <w:rFonts w:ascii="Arial" w:hAnsi="Arial" w:cs="Arial"/>
          <w:bCs/>
        </w:rPr>
      </w:pPr>
      <w:commentRangeStart w:id="278"/>
      <w:ins w:id="279" w:author="Grant Kinsler" w:date="2019-10-14T18:11:00Z">
        <w:r w:rsidRPr="00657D7B">
          <w:rPr>
            <w:rFonts w:ascii="Arial" w:hAnsi="Arial" w:cs="Arial"/>
            <w:bCs/>
          </w:rPr>
          <w:t>We focus on identifying the fitness-relevant traits of a collection of adaptive mutations that arose in a barcoded evolution experiment [Levy et al]. Despite knowing the genetic basis of adaptation for many of these mutants, with the majority of adaptive mutations being either auto-diploidization or loss-of-function mutations in nutrient-response pathways [</w:t>
        </w:r>
        <w:proofErr w:type="spellStart"/>
        <w:r w:rsidRPr="00657D7B">
          <w:rPr>
            <w:rFonts w:ascii="Arial" w:hAnsi="Arial" w:cs="Arial"/>
            <w:bCs/>
          </w:rPr>
          <w:t>Venkataram</w:t>
        </w:r>
        <w:proofErr w:type="spellEnd"/>
        <w:r w:rsidRPr="00657D7B">
          <w:rPr>
            <w:rFonts w:ascii="Arial" w:hAnsi="Arial" w:cs="Arial"/>
            <w:bCs/>
          </w:rPr>
          <w:t xml:space="preserve"> et al], there remains the question of what phenotypic routes these mutations are taking. Do all the mutations in the nutrient-response pathways represent the same adaptive strategy in this environment? Do particular mutations exhibit specific adaptive strategies?</w:t>
        </w:r>
      </w:ins>
    </w:p>
    <w:p w14:paraId="0BFB6398" w14:textId="77777777" w:rsidR="0040421E" w:rsidRPr="00657D7B" w:rsidRDefault="0040421E" w:rsidP="0040421E">
      <w:pPr>
        <w:rPr>
          <w:ins w:id="280" w:author="Grant Kinsler" w:date="2019-10-14T18:11:00Z"/>
          <w:rFonts w:ascii="Arial" w:hAnsi="Arial" w:cs="Arial"/>
          <w:bCs/>
        </w:rPr>
      </w:pPr>
    </w:p>
    <w:p w14:paraId="4628834D" w14:textId="77777777" w:rsidR="0040421E" w:rsidRPr="00657D7B" w:rsidRDefault="0040421E" w:rsidP="0040421E">
      <w:pPr>
        <w:rPr>
          <w:ins w:id="281" w:author="Grant Kinsler" w:date="2019-10-14T18:11:00Z"/>
          <w:rFonts w:ascii="Arial" w:hAnsi="Arial" w:cs="Arial"/>
          <w:bCs/>
        </w:rPr>
      </w:pPr>
      <w:ins w:id="282" w:author="Grant Kinsler" w:date="2019-10-14T18:11:00Z">
        <w:r w:rsidRPr="00657D7B">
          <w:rPr>
            <w:rFonts w:ascii="Arial" w:hAnsi="Arial" w:cs="Arial"/>
            <w:bCs/>
          </w:rPr>
          <w:t xml:space="preserve">Li et al. (hidden complexity) began to answer these questions by probing the performance of these adaptive mutations in lag, fermentation, respiration growth stages, all of which were experienced in the evolutionary condition, as well as the extent to which these mutants tradeoff in stationary phase, which was not experienced in the evolutionary condition. The adaptive mutants generally gained an advantage during all three phases experienced in the evolutionary condition, though particular mutants differed in their extent as well as relative importance of the phases in their improvement. This poses a more general question: is performance in these growth phases the only way in which the mutants have gained a benefit? Are there other hidden phenotypes these mutants exhibit that promotes their fitness in this environment or other environments? </w:t>
        </w:r>
        <w:commentRangeEnd w:id="278"/>
        <w:r>
          <w:rPr>
            <w:rStyle w:val="CommentReference"/>
          </w:rPr>
          <w:commentReference w:id="278"/>
        </w:r>
      </w:ins>
    </w:p>
    <w:p w14:paraId="3C9DD225" w14:textId="77777777" w:rsidR="0040421E" w:rsidRPr="00840009" w:rsidRDefault="0040421E">
      <w:pPr>
        <w:rPr>
          <w:rFonts w:ascii="Arial" w:hAnsi="Arial" w:cs="Arial"/>
          <w:b/>
          <w:bCs/>
          <w:rPrChange w:id="283" w:author="Grant Kinsler" w:date="2019-10-18T13:53:00Z">
            <w:rPr>
              <w:rFonts w:ascii="Times New Roman" w:hAnsi="Times New Roman" w:cs="Times New Roman"/>
              <w:b/>
              <w:bCs/>
            </w:rPr>
          </w:rPrChange>
        </w:rPr>
        <w:pPrChange w:id="284" w:author="Grant Kinsler" w:date="2019-10-18T13:53:00Z">
          <w:pPr>
            <w:pStyle w:val="ListParagraph"/>
            <w:ind w:left="360"/>
          </w:pPr>
        </w:pPrChange>
      </w:pPr>
    </w:p>
    <w:p w14:paraId="115A602E" w14:textId="1F0CDB8D" w:rsidR="008A3E11" w:rsidRPr="00433545" w:rsidRDefault="00343A98" w:rsidP="00343A98">
      <w:pPr>
        <w:rPr>
          <w:ins w:id="285" w:author="Grant Kinsler" w:date="2019-07-02T08:43:00Z"/>
          <w:rFonts w:ascii="Arial" w:hAnsi="Arial" w:cs="Arial"/>
          <w:b/>
          <w:bCs/>
          <w:sz w:val="28"/>
          <w:szCs w:val="28"/>
          <w:rPrChange w:id="286" w:author="Grant Kinsler" w:date="2019-08-27T16:12:00Z">
            <w:rPr>
              <w:ins w:id="287" w:author="Grant Kinsler" w:date="2019-07-02T08:43:00Z"/>
              <w:rFonts w:ascii="Times New Roman" w:hAnsi="Times New Roman" w:cs="Times New Roman"/>
              <w:b/>
              <w:bCs/>
            </w:rPr>
          </w:rPrChange>
        </w:rPr>
      </w:pPr>
      <w:ins w:id="288" w:author="Grant Kinsler" w:date="2019-07-02T08:39:00Z">
        <w:r w:rsidRPr="00433545">
          <w:rPr>
            <w:rFonts w:ascii="Arial" w:hAnsi="Arial" w:cs="Arial"/>
            <w:b/>
            <w:bCs/>
            <w:sz w:val="28"/>
            <w:szCs w:val="28"/>
            <w:rPrChange w:id="289"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90" w:author="Grant Kinsler" w:date="2019-07-02T08:43:00Z"/>
          <w:rFonts w:ascii="Arial" w:hAnsi="Arial" w:cs="Arial"/>
          <w:b/>
          <w:bCs/>
          <w:rPrChange w:id="291" w:author="Grant Kinsler" w:date="2019-08-27T16:12:00Z">
            <w:rPr>
              <w:ins w:id="292" w:author="Grant Kinsler" w:date="2019-07-02T08:43:00Z"/>
              <w:rFonts w:ascii="Times New Roman" w:hAnsi="Times New Roman" w:cs="Times New Roman"/>
              <w:b/>
              <w:bCs/>
            </w:rPr>
          </w:rPrChange>
        </w:rPr>
      </w:pPr>
    </w:p>
    <w:p w14:paraId="27767D9F" w14:textId="7305E872" w:rsidR="00343A98" w:rsidRDefault="00343A98" w:rsidP="00343A98">
      <w:pPr>
        <w:rPr>
          <w:ins w:id="293" w:author="Grant Kinsler" w:date="2019-11-01T11:45:00Z"/>
          <w:rFonts w:ascii="Arial" w:hAnsi="Arial" w:cs="Arial"/>
          <w:b/>
          <w:bCs/>
          <w:i/>
          <w:iCs/>
        </w:rPr>
      </w:pPr>
      <w:ins w:id="294" w:author="Grant Kinsler" w:date="2019-07-02T08:43:00Z">
        <w:r w:rsidRPr="00433545">
          <w:rPr>
            <w:rFonts w:ascii="Arial" w:hAnsi="Arial" w:cs="Arial"/>
            <w:b/>
            <w:bCs/>
            <w:i/>
            <w:iCs/>
            <w:rPrChange w:id="295" w:author="Grant Kinsler" w:date="2019-08-27T16:12:00Z">
              <w:rPr>
                <w:rFonts w:ascii="Times New Roman" w:hAnsi="Times New Roman" w:cs="Times New Roman"/>
                <w:b/>
                <w:bCs/>
              </w:rPr>
            </w:rPrChange>
          </w:rPr>
          <w:t>Results Section 1: A method to identify fitness-relevant traits</w:t>
        </w:r>
      </w:ins>
    </w:p>
    <w:p w14:paraId="44B35EF7" w14:textId="304F05D2" w:rsidR="005B3091" w:rsidRDefault="005B3091" w:rsidP="00343A98">
      <w:pPr>
        <w:rPr>
          <w:ins w:id="296" w:author="Grant Kinsler" w:date="2019-11-01T11:45:00Z"/>
          <w:rFonts w:ascii="Arial" w:hAnsi="Arial" w:cs="Arial"/>
          <w:b/>
          <w:bCs/>
          <w:i/>
          <w:iCs/>
        </w:rPr>
      </w:pPr>
    </w:p>
    <w:p w14:paraId="20493BE4" w14:textId="707E1525" w:rsidR="005B3091" w:rsidRDefault="005B3091" w:rsidP="00343A98">
      <w:pPr>
        <w:rPr>
          <w:ins w:id="297" w:author="Grant Kinsler" w:date="2019-11-01T13:39:00Z"/>
          <w:rFonts w:ascii="Arial" w:hAnsi="Arial" w:cs="Arial"/>
        </w:rPr>
      </w:pPr>
      <w:ins w:id="298" w:author="Grant Kinsler" w:date="2019-11-01T11:45:00Z">
        <w:r>
          <w:rPr>
            <w:rFonts w:ascii="Arial" w:hAnsi="Arial" w:cs="Arial"/>
          </w:rPr>
          <w:t xml:space="preserve">The mapping of genotype to phenotype to fitness </w:t>
        </w:r>
      </w:ins>
      <w:ins w:id="299" w:author="Grant Kinsler" w:date="2019-11-01T11:46:00Z">
        <w:r>
          <w:rPr>
            <w:rFonts w:ascii="Arial" w:hAnsi="Arial" w:cs="Arial"/>
          </w:rPr>
          <w:t>is a difficult problem. Crucially, it is difficult to identify which phenotypes are important to organismal fitness in a given environment.</w:t>
        </w:r>
      </w:ins>
    </w:p>
    <w:p w14:paraId="2FFE175E" w14:textId="49C8B63C" w:rsidR="00ED6ADD" w:rsidRDefault="00ED6ADD" w:rsidP="00343A98">
      <w:pPr>
        <w:rPr>
          <w:ins w:id="300" w:author="Grant Kinsler" w:date="2019-11-01T13:40:00Z"/>
          <w:rFonts w:ascii="Arial" w:hAnsi="Arial" w:cs="Arial"/>
        </w:rPr>
      </w:pPr>
    </w:p>
    <w:p w14:paraId="6240970E" w14:textId="7CF615B5" w:rsidR="005B3091" w:rsidRDefault="00DF671B" w:rsidP="00343A98">
      <w:pPr>
        <w:rPr>
          <w:ins w:id="301" w:author="Grant Kinsler" w:date="2019-11-01T13:40:00Z"/>
          <w:rFonts w:ascii="Arial" w:hAnsi="Arial" w:cs="Arial"/>
        </w:rPr>
      </w:pPr>
      <w:ins w:id="302" w:author="Grant Kinsler" w:date="2019-11-01T13:40:00Z">
        <w:r>
          <w:rPr>
            <w:rFonts w:ascii="Arial" w:hAnsi="Arial" w:cs="Arial"/>
          </w:rPr>
          <w:t xml:space="preserve">An organism’s fitness in a particular environment is a consequence of the ensemble of interactions that organism has with </w:t>
        </w:r>
      </w:ins>
      <w:ins w:id="303" w:author="Grant Kinsler" w:date="2019-11-01T13:41:00Z">
        <w:r>
          <w:rPr>
            <w:rFonts w:ascii="Arial" w:hAnsi="Arial" w:cs="Arial"/>
          </w:rPr>
          <w:t xml:space="preserve">the environment. </w:t>
        </w:r>
      </w:ins>
      <w:ins w:id="304" w:author="Grant Kinsler" w:date="2019-11-01T13:43:00Z">
        <w:r w:rsidR="008462ED">
          <w:rPr>
            <w:rFonts w:ascii="Arial" w:hAnsi="Arial" w:cs="Arial"/>
          </w:rPr>
          <w:t>This interaction is mediated by the “canonical features</w:t>
        </w:r>
      </w:ins>
      <w:ins w:id="305" w:author="Grant Kinsler" w:date="2019-11-01T13:44:00Z">
        <w:r w:rsidR="008462ED">
          <w:rPr>
            <w:rFonts w:ascii="Arial" w:hAnsi="Arial" w:cs="Arial"/>
          </w:rPr>
          <w:t xml:space="preserve">” of the environment, and the performance of the organism in these canonical features. These features could be, for example, </w:t>
        </w:r>
      </w:ins>
      <w:ins w:id="306" w:author="Grant Kinsler" w:date="2019-11-01T13:45:00Z">
        <w:r w:rsidR="008462ED">
          <w:rPr>
            <w:rFonts w:ascii="Arial" w:hAnsi="Arial" w:cs="Arial"/>
          </w:rPr>
          <w:t>…</w:t>
        </w:r>
      </w:ins>
    </w:p>
    <w:p w14:paraId="6E0523B5" w14:textId="77777777" w:rsidR="00DF671B" w:rsidRDefault="00DF671B" w:rsidP="00343A98">
      <w:pPr>
        <w:rPr>
          <w:ins w:id="307" w:author="Grant Kinsler" w:date="2019-11-01T11:47:00Z"/>
          <w:rFonts w:ascii="Arial" w:hAnsi="Arial" w:cs="Arial"/>
        </w:rPr>
      </w:pPr>
    </w:p>
    <w:p w14:paraId="121E43BC" w14:textId="2DEDDC05" w:rsidR="003D30F2" w:rsidRDefault="005B3091" w:rsidP="00343A98">
      <w:pPr>
        <w:rPr>
          <w:ins w:id="308" w:author="Grant Kinsler" w:date="2019-11-01T11:47:00Z"/>
          <w:rFonts w:ascii="Arial" w:hAnsi="Arial" w:cs="Arial"/>
        </w:rPr>
      </w:pPr>
      <w:ins w:id="309" w:author="Grant Kinsler" w:date="2019-11-01T11:47:00Z">
        <w:r>
          <w:rPr>
            <w:rFonts w:ascii="Arial" w:hAnsi="Arial" w:cs="Arial"/>
          </w:rPr>
          <w:t xml:space="preserve">Do mutants have similar interactions with the environment? </w:t>
        </w:r>
      </w:ins>
      <w:ins w:id="310" w:author="Grant Kinsler" w:date="2019-11-01T13:39:00Z">
        <w:r w:rsidR="00ED6ADD">
          <w:rPr>
            <w:rFonts w:ascii="Arial" w:hAnsi="Arial" w:cs="Arial"/>
          </w:rPr>
          <w:t>“canonical interactions – both in terms of “types” of environment and “types” of mutants.</w:t>
        </w:r>
      </w:ins>
    </w:p>
    <w:p w14:paraId="7C2EAD65" w14:textId="4CBF8D2A" w:rsidR="005B3091" w:rsidRDefault="005B3091" w:rsidP="00343A98">
      <w:pPr>
        <w:rPr>
          <w:ins w:id="311" w:author="Grant Kinsler" w:date="2019-11-01T11:47:00Z"/>
          <w:rFonts w:ascii="Arial" w:hAnsi="Arial" w:cs="Arial"/>
        </w:rPr>
      </w:pPr>
    </w:p>
    <w:p w14:paraId="6B976AE8" w14:textId="77777777" w:rsidR="005B3091" w:rsidRDefault="005B3091" w:rsidP="00343A98">
      <w:pPr>
        <w:rPr>
          <w:ins w:id="312" w:author="Grant Kinsler" w:date="2019-10-30T10:53:00Z"/>
          <w:rFonts w:ascii="Arial" w:hAnsi="Arial" w:cs="Arial"/>
          <w:b/>
          <w:bCs/>
          <w:i/>
          <w:iCs/>
        </w:rPr>
      </w:pPr>
    </w:p>
    <w:p w14:paraId="14DEA558" w14:textId="0C4AE9A3" w:rsidR="006B3A39" w:rsidRDefault="003D30F2" w:rsidP="00343A98">
      <w:pPr>
        <w:rPr>
          <w:ins w:id="313" w:author="Grant Kinsler" w:date="2019-11-01T11:45:00Z"/>
          <w:rFonts w:ascii="Arial" w:hAnsi="Arial" w:cs="Arial"/>
          <w:color w:val="000000"/>
        </w:rPr>
      </w:pPr>
      <w:commentRangeStart w:id="314"/>
      <w:ins w:id="315" w:author="Grant Kinsler" w:date="2019-10-30T10:53:00Z">
        <w:r>
          <w:rPr>
            <w:rFonts w:ascii="Arial" w:hAnsi="Arial" w:cs="Arial"/>
          </w:rPr>
          <w:t xml:space="preserve">A mutant’s </w:t>
        </w:r>
      </w:ins>
      <w:ins w:id="316" w:author="Grant Kinsler" w:date="2019-10-30T10:54:00Z">
        <w:r>
          <w:rPr>
            <w:rFonts w:ascii="Arial" w:hAnsi="Arial" w:cs="Arial"/>
          </w:rPr>
          <w:t xml:space="preserve">fitness </w:t>
        </w:r>
      </w:ins>
      <w:ins w:id="317" w:author="Grant Kinsler" w:date="2019-10-30T10:53:00Z">
        <w:r>
          <w:rPr>
            <w:rFonts w:ascii="Arial" w:hAnsi="Arial" w:cs="Arial"/>
          </w:rPr>
          <w:t xml:space="preserve">is determined by the net effect of its </w:t>
        </w:r>
      </w:ins>
      <w:ins w:id="318" w:author="Grant Kinsler" w:date="2019-10-30T10:54:00Z">
        <w:r w:rsidR="0059783E">
          <w:rPr>
            <w:rFonts w:ascii="Arial" w:hAnsi="Arial" w:cs="Arial"/>
          </w:rPr>
          <w:t>ensemble of component</w:t>
        </w:r>
      </w:ins>
      <w:ins w:id="319" w:author="Grant Kinsler" w:date="2019-10-30T10:53:00Z">
        <w:r>
          <w:rPr>
            <w:rFonts w:ascii="Arial" w:hAnsi="Arial" w:cs="Arial"/>
          </w:rPr>
          <w:t xml:space="preserve"> traits and the importance of those traits in </w:t>
        </w:r>
      </w:ins>
      <w:ins w:id="320" w:author="Grant Kinsler" w:date="2019-10-30T10:54:00Z">
        <w:r>
          <w:rPr>
            <w:rFonts w:ascii="Arial" w:hAnsi="Arial" w:cs="Arial"/>
          </w:rPr>
          <w:t>a particular environment.</w:t>
        </w:r>
        <w:r w:rsidR="00B15057">
          <w:rPr>
            <w:rFonts w:ascii="Arial" w:hAnsi="Arial" w:cs="Arial"/>
          </w:rPr>
          <w:t xml:space="preserve"> </w:t>
        </w:r>
      </w:ins>
      <w:commentRangeEnd w:id="314"/>
      <w:ins w:id="321" w:author="Grant Kinsler" w:date="2019-10-30T11:12:00Z">
        <w:r w:rsidR="0041400C">
          <w:rPr>
            <w:rStyle w:val="CommentReference"/>
          </w:rPr>
          <w:commentReference w:id="314"/>
        </w:r>
      </w:ins>
      <w:ins w:id="322" w:author="Grant Kinsler" w:date="2019-10-30T10:57:00Z">
        <w:r w:rsidR="00B15057">
          <w:rPr>
            <w:rFonts w:ascii="Arial" w:hAnsi="Arial" w:cs="Arial"/>
          </w:rPr>
          <w:t>This mapping from phenotype to fitness is environmentally dependent</w:t>
        </w:r>
      </w:ins>
      <w:ins w:id="323" w:author="Grant Kinsler" w:date="2019-10-30T10:58:00Z">
        <w:r w:rsidR="00B15057">
          <w:rPr>
            <w:rFonts w:ascii="Arial" w:hAnsi="Arial" w:cs="Arial"/>
          </w:rPr>
          <w:t xml:space="preserve">: which traits contribute to fitness and their relative importance </w:t>
        </w:r>
      </w:ins>
      <w:ins w:id="324" w:author="Grant Kinsler" w:date="2019-10-30T10:59:00Z">
        <w:r w:rsidR="00B15057">
          <w:rPr>
            <w:rFonts w:ascii="Arial" w:hAnsi="Arial" w:cs="Arial"/>
          </w:rPr>
          <w:t xml:space="preserve">to the net fitness effect varies as the environment changes. </w:t>
        </w:r>
        <w:r w:rsidR="00013F7C">
          <w:rPr>
            <w:rFonts w:ascii="Arial" w:hAnsi="Arial" w:cs="Arial"/>
          </w:rPr>
          <w:t>We can identify the suite of pheno</w:t>
        </w:r>
      </w:ins>
      <w:ins w:id="325" w:author="Grant Kinsler" w:date="2019-10-30T11:00:00Z">
        <w:r w:rsidR="00013F7C">
          <w:rPr>
            <w:rFonts w:ascii="Arial" w:hAnsi="Arial" w:cs="Arial"/>
          </w:rPr>
          <w:t xml:space="preserve">types important to one particular environment by leveraging this environmental dependence. </w:t>
        </w:r>
        <w:r w:rsidR="00147597">
          <w:rPr>
            <w:rFonts w:ascii="Arial" w:hAnsi="Arial" w:cs="Arial"/>
          </w:rPr>
          <w:t xml:space="preserve">By making subtle changes to this particular environment, we </w:t>
        </w:r>
      </w:ins>
      <w:ins w:id="326" w:author="Grant Kinsler" w:date="2019-10-30T11:01:00Z">
        <w:r w:rsidR="00147597">
          <w:rPr>
            <w:rFonts w:ascii="Arial" w:hAnsi="Arial" w:cs="Arial"/>
          </w:rPr>
          <w:t>slightly vary the importance of the various traits that contribute to fitness in this environment</w:t>
        </w:r>
        <w:r w:rsidR="000942FD">
          <w:rPr>
            <w:rFonts w:ascii="Arial" w:hAnsi="Arial" w:cs="Arial"/>
          </w:rPr>
          <w:t>, and by extension, the fitness effect of mutants in these new envi</w:t>
        </w:r>
      </w:ins>
      <w:ins w:id="327" w:author="Grant Kinsler" w:date="2019-10-30T11:02:00Z">
        <w:r w:rsidR="000942FD">
          <w:rPr>
            <w:rFonts w:ascii="Arial" w:hAnsi="Arial" w:cs="Arial"/>
          </w:rPr>
          <w:t>ronments.</w:t>
        </w:r>
        <w:r w:rsidR="006B3A39">
          <w:rPr>
            <w:rFonts w:ascii="Arial" w:hAnsi="Arial" w:cs="Arial"/>
          </w:rPr>
          <w:t xml:space="preserve"> </w:t>
        </w:r>
      </w:ins>
      <w:ins w:id="328" w:author="Grant Kinsler" w:date="2019-10-30T11:03:00Z">
        <w:r w:rsidR="006B3A39" w:rsidRPr="00653FB1">
          <w:rPr>
            <w:rFonts w:ascii="Arial" w:hAnsi="Arial" w:cs="Arial"/>
            <w:color w:val="000000"/>
          </w:rPr>
          <w:t>Consequently, we can identify the number of fitness-relevant traits in the inverse manner, by using a mutant’s variation in fitness across a set of different environmental perturbations to identify how many phenotypes matter to fitness.</w:t>
        </w:r>
      </w:ins>
    </w:p>
    <w:p w14:paraId="06CD1F66" w14:textId="063A33FF" w:rsidR="006B3A39" w:rsidRDefault="006B3A39" w:rsidP="00343A98">
      <w:pPr>
        <w:rPr>
          <w:ins w:id="329" w:author="Grant Kinsler" w:date="2019-10-30T11:03:00Z"/>
          <w:rFonts w:ascii="Arial" w:hAnsi="Arial" w:cs="Arial"/>
          <w:color w:val="000000"/>
        </w:rPr>
      </w:pPr>
    </w:p>
    <w:p w14:paraId="3A693547" w14:textId="533601FE" w:rsidR="00184EE5" w:rsidRPr="00184EE5" w:rsidRDefault="0011263F" w:rsidP="00343A98">
      <w:pPr>
        <w:rPr>
          <w:ins w:id="330" w:author="Grant Kinsler" w:date="2019-10-30T11:03:00Z"/>
          <w:rFonts w:ascii="Arial" w:hAnsi="Arial" w:cs="Arial"/>
          <w:color w:val="000000"/>
          <w:rPrChange w:id="331" w:author="Grant Kinsler" w:date="2019-10-30T11:07:00Z">
            <w:rPr>
              <w:ins w:id="332" w:author="Grant Kinsler" w:date="2019-10-30T11:03:00Z"/>
              <w:rFonts w:ascii="Arial" w:hAnsi="Arial" w:cs="Arial"/>
            </w:rPr>
          </w:rPrChange>
        </w:rPr>
      </w:pPr>
      <w:ins w:id="333" w:author="Grant Kinsler" w:date="2019-10-30T11:11:00Z">
        <w:r>
          <w:rPr>
            <w:rFonts w:ascii="Arial" w:hAnsi="Arial" w:cs="Arial"/>
            <w:color w:val="000000"/>
          </w:rPr>
          <w:t>As a concrete example</w:t>
        </w:r>
      </w:ins>
      <w:ins w:id="334" w:author="Grant Kinsler" w:date="2019-10-30T11:03:00Z">
        <w:r w:rsidR="006B3A39">
          <w:rPr>
            <w:rFonts w:ascii="Arial" w:hAnsi="Arial" w:cs="Arial"/>
            <w:color w:val="000000"/>
          </w:rPr>
          <w:t xml:space="preserve">, </w:t>
        </w:r>
      </w:ins>
      <w:ins w:id="335" w:author="Grant Kinsler" w:date="2019-10-30T11:04:00Z">
        <w:r w:rsidR="006B3A39">
          <w:rPr>
            <w:rFonts w:ascii="Arial" w:hAnsi="Arial" w:cs="Arial"/>
            <w:color w:val="000000"/>
          </w:rPr>
          <w:t>imagine an environment where only a single trait contr</w:t>
        </w:r>
      </w:ins>
      <w:ins w:id="336" w:author="Grant Kinsler" w:date="2019-10-30T11:05:00Z">
        <w:r w:rsidR="006B3A39">
          <w:rPr>
            <w:rFonts w:ascii="Arial" w:hAnsi="Arial" w:cs="Arial"/>
            <w:color w:val="000000"/>
          </w:rPr>
          <w:t xml:space="preserve">ibutes to fitness. If we make small changes to this environment, we change the relative importance of this single trait, and thus the fitness effects of a collection of mutants in this environment. </w:t>
        </w:r>
      </w:ins>
      <w:ins w:id="337" w:author="Grant Kinsler" w:date="2019-10-30T11:06:00Z">
        <w:r w:rsidR="006B2959">
          <w:rPr>
            <w:rFonts w:ascii="Arial" w:hAnsi="Arial" w:cs="Arial"/>
            <w:color w:val="000000"/>
          </w:rPr>
          <w:t>Upon measuring the fitness effects of the mutants in collection of environmental changes, we will observe that the mutants behave in a highly correlated manner</w:t>
        </w:r>
      </w:ins>
      <w:ins w:id="338" w:author="Grant Kinsler" w:date="2019-10-30T11:07:00Z">
        <w:r w:rsidR="006B2959">
          <w:rPr>
            <w:rFonts w:ascii="Arial" w:hAnsi="Arial" w:cs="Arial"/>
            <w:color w:val="000000"/>
          </w:rPr>
          <w:t>: all of them increasing or decreasing in fitness together, and thus we will identify that a single trait mattered to fitness in this environment.</w:t>
        </w:r>
        <w:r w:rsidR="00184EE5">
          <w:rPr>
            <w:rFonts w:ascii="Arial" w:hAnsi="Arial" w:cs="Arial"/>
            <w:color w:val="000000"/>
          </w:rPr>
          <w:t xml:space="preserve"> </w:t>
        </w:r>
      </w:ins>
      <w:ins w:id="339" w:author="Grant Kinsler" w:date="2019-10-30T11:08:00Z">
        <w:r w:rsidR="00184EE5">
          <w:rPr>
            <w:rFonts w:ascii="Arial" w:hAnsi="Arial" w:cs="Arial"/>
            <w:color w:val="000000"/>
          </w:rPr>
          <w:t>Imagine now an environment where two traits contribute to fitness. Again, small changes to this environment will result in changing the relative importance of these two tra</w:t>
        </w:r>
      </w:ins>
      <w:ins w:id="340" w:author="Grant Kinsler" w:date="2019-10-30T11:09:00Z">
        <w:r w:rsidR="00184EE5">
          <w:rPr>
            <w:rFonts w:ascii="Arial" w:hAnsi="Arial" w:cs="Arial"/>
            <w:color w:val="000000"/>
          </w:rPr>
          <w:t>its, and subsequently alter the fitness effect of our collection of mutants. This time, however, the pattern of correlation for this collection of mutants in the environments is more complicated: a single trait is no longer sufficient to explain our behavior</w:t>
        </w:r>
      </w:ins>
      <w:ins w:id="341" w:author="Grant Kinsler" w:date="2019-10-30T11:10:00Z">
        <w:r w:rsidR="00184EE5">
          <w:rPr>
            <w:rFonts w:ascii="Arial" w:hAnsi="Arial" w:cs="Arial"/>
            <w:color w:val="000000"/>
          </w:rPr>
          <w:t>, indicating that we need to use two instead.</w:t>
        </w:r>
      </w:ins>
    </w:p>
    <w:p w14:paraId="29116880" w14:textId="77777777" w:rsidR="006B3A39" w:rsidRDefault="006B3A39" w:rsidP="00343A98">
      <w:pPr>
        <w:rPr>
          <w:ins w:id="342" w:author="Grant Kinsler" w:date="2019-10-30T11:03:00Z"/>
          <w:rFonts w:ascii="Arial" w:hAnsi="Arial" w:cs="Arial"/>
        </w:rPr>
      </w:pPr>
    </w:p>
    <w:p w14:paraId="4C219ED7" w14:textId="4FD5866F" w:rsidR="00565873" w:rsidRDefault="00565873">
      <w:pPr>
        <w:widowControl w:val="0"/>
        <w:autoSpaceDE w:val="0"/>
        <w:autoSpaceDN w:val="0"/>
        <w:adjustRightInd w:val="0"/>
        <w:spacing w:after="240"/>
        <w:rPr>
          <w:ins w:id="343" w:author="Grant Kinsler" w:date="2019-10-30T10:48:00Z"/>
          <w:rFonts w:ascii="Arial" w:hAnsi="Arial" w:cs="Arial"/>
          <w:color w:val="000000"/>
        </w:rPr>
        <w:pPrChange w:id="344" w:author="Grant Kinsler" w:date="2019-10-30T10:49:00Z">
          <w:pPr>
            <w:widowControl w:val="0"/>
            <w:autoSpaceDE w:val="0"/>
            <w:autoSpaceDN w:val="0"/>
            <w:adjustRightInd w:val="0"/>
            <w:spacing w:after="240" w:line="288" w:lineRule="auto"/>
          </w:pPr>
        </w:pPrChange>
      </w:pPr>
      <w:ins w:id="345" w:author="Grant Kinsler" w:date="2019-10-07T09:11:00Z">
        <w:r w:rsidRPr="00565873">
          <w:rPr>
            <w:rFonts w:ascii="Arial" w:hAnsi="Arial" w:cs="Arial"/>
            <w:color w:val="000000"/>
            <w:rPrChange w:id="346" w:author="Grant Kinsler" w:date="2019-10-07T09:11:00Z">
              <w:rPr>
                <w:rFonts w:ascii="Arial" w:hAnsi="Arial" w:cs="Arial"/>
                <w:color w:val="000000"/>
                <w:sz w:val="22"/>
                <w:szCs w:val="22"/>
              </w:rPr>
            </w:rPrChange>
          </w:rPr>
          <w:t xml:space="preserve">One key insight to this process is the use of subtle, rather than strong, environmental perturbations. Subtle perturbations allow us to model mutants as having fixed phenotypes, effectively removing any direct environmental impact on </w:t>
        </w:r>
      </w:ins>
      <w:ins w:id="347" w:author="Grant Kinsler" w:date="2019-10-30T11:11:00Z">
        <w:r w:rsidR="00E947C6">
          <w:rPr>
            <w:rFonts w:ascii="Arial" w:hAnsi="Arial" w:cs="Arial"/>
            <w:color w:val="000000"/>
          </w:rPr>
          <w:t>component traits</w:t>
        </w:r>
      </w:ins>
      <w:ins w:id="348" w:author="Grant Kinsler" w:date="2019-10-07T09:11:00Z">
        <w:r w:rsidRPr="00565873">
          <w:rPr>
            <w:rFonts w:ascii="Arial" w:hAnsi="Arial" w:cs="Arial"/>
            <w:color w:val="000000"/>
            <w:rPrChange w:id="349" w:author="Grant Kinsler" w:date="2019-10-07T09:11:00Z">
              <w:rPr>
                <w:rFonts w:ascii="Arial" w:hAnsi="Arial" w:cs="Arial"/>
                <w:color w:val="000000"/>
                <w:sz w:val="22"/>
                <w:szCs w:val="22"/>
              </w:rPr>
            </w:rPrChange>
          </w:rPr>
          <w:t xml:space="preserve"> </w:t>
        </w:r>
      </w:ins>
      <w:ins w:id="350" w:author="Grant Kinsler" w:date="2019-10-30T11:11:00Z">
        <w:r w:rsidR="00E947C6">
          <w:rPr>
            <w:rFonts w:ascii="Arial" w:hAnsi="Arial" w:cs="Arial"/>
            <w:color w:val="000000"/>
          </w:rPr>
          <w:t>themselves</w:t>
        </w:r>
      </w:ins>
      <w:ins w:id="351" w:author="Grant Kinsler" w:date="2019-10-07T09:11:00Z">
        <w:r w:rsidRPr="00565873">
          <w:rPr>
            <w:rFonts w:ascii="Arial" w:hAnsi="Arial" w:cs="Arial"/>
            <w:color w:val="000000"/>
            <w:rPrChange w:id="352" w:author="Grant Kinsler" w:date="2019-10-07T09:11:00Z">
              <w:rPr>
                <w:rFonts w:ascii="Arial" w:hAnsi="Arial" w:cs="Arial"/>
                <w:color w:val="000000"/>
                <w:sz w:val="22"/>
                <w:szCs w:val="22"/>
              </w:rPr>
            </w:rPrChange>
          </w:rPr>
          <w:t xml:space="preserve">. </w:t>
        </w:r>
        <w:commentRangeStart w:id="353"/>
        <w:r w:rsidRPr="00565873">
          <w:rPr>
            <w:rFonts w:ascii="Arial" w:hAnsi="Arial" w:cs="Arial"/>
            <w:color w:val="000000"/>
            <w:rPrChange w:id="354" w:author="Grant Kinsler" w:date="2019-10-07T09:11:00Z">
              <w:rPr>
                <w:rFonts w:ascii="Arial" w:hAnsi="Arial" w:cs="Arial"/>
                <w:color w:val="000000"/>
                <w:sz w:val="22"/>
                <w:szCs w:val="22"/>
              </w:rPr>
            </w:rPrChange>
          </w:rPr>
          <w:t xml:space="preserve">Moreover, strong perturbations have the potential to reveal new phenotypes that were not relevant to the original environmental condition. </w:t>
        </w:r>
      </w:ins>
      <w:commentRangeEnd w:id="353"/>
      <w:ins w:id="355" w:author="Grant Kinsler" w:date="2019-10-30T11:12:00Z">
        <w:r w:rsidR="0041400C">
          <w:rPr>
            <w:rStyle w:val="CommentReference"/>
          </w:rPr>
          <w:commentReference w:id="353"/>
        </w:r>
      </w:ins>
      <w:ins w:id="356" w:author="Grant Kinsler" w:date="2019-10-07T09:11:00Z">
        <w:r w:rsidRPr="00565873">
          <w:rPr>
            <w:rFonts w:ascii="Arial" w:hAnsi="Arial" w:cs="Arial"/>
            <w:color w:val="000000"/>
            <w:rPrChange w:id="357" w:author="Grant Kinsler" w:date="2019-10-07T09:11:00Z">
              <w:rPr>
                <w:rFonts w:ascii="Arial" w:hAnsi="Arial" w:cs="Arial"/>
                <w:color w:val="000000"/>
                <w:sz w:val="22"/>
                <w:szCs w:val="22"/>
              </w:rPr>
            </w:rPrChange>
          </w:rPr>
          <w:t xml:space="preserve">Though </w:t>
        </w:r>
        <w:r w:rsidRPr="00565873">
          <w:rPr>
            <w:rFonts w:ascii="Arial" w:hAnsi="Arial" w:cs="Arial"/>
            <w:color w:val="000000"/>
            <w:rPrChange w:id="358" w:author="Grant Kinsler" w:date="2019-10-07T09:11:00Z">
              <w:rPr>
                <w:rFonts w:ascii="Arial" w:hAnsi="Arial" w:cs="Arial"/>
                <w:color w:val="000000"/>
                <w:sz w:val="22"/>
                <w:szCs w:val="22"/>
              </w:rPr>
            </w:rPrChange>
          </w:rPr>
          <w:lastRenderedPageBreak/>
          <w:t>potentially interesting, such phenotypes do not factor into fitness during the evolution of these strains in a particular condition, and thus, are not informative about the process of adaptation we wish to understand.</w:t>
        </w:r>
      </w:ins>
    </w:p>
    <w:p w14:paraId="183873B9" w14:textId="70BADBD0" w:rsidR="00433545" w:rsidRDefault="003D30F2" w:rsidP="003D30F2">
      <w:pPr>
        <w:widowControl w:val="0"/>
        <w:autoSpaceDE w:val="0"/>
        <w:autoSpaceDN w:val="0"/>
        <w:adjustRightInd w:val="0"/>
        <w:spacing w:after="240" w:line="288" w:lineRule="auto"/>
        <w:rPr>
          <w:ins w:id="359" w:author="Grant Kinsler" w:date="2019-10-30T10:49:00Z"/>
          <w:rFonts w:ascii="Arial" w:hAnsi="Arial" w:cs="Arial"/>
          <w:color w:val="000000"/>
        </w:rPr>
      </w:pPr>
      <w:ins w:id="360" w:author="Grant Kinsler" w:date="2019-10-30T10:48:00Z">
        <w:r>
          <w:rPr>
            <w:rFonts w:ascii="Arial" w:hAnsi="Arial" w:cs="Arial"/>
            <w:color w:val="000000"/>
          </w:rPr>
          <w:t>[need to explain the model in conceptual terms, general way to identify using SVD]</w:t>
        </w:r>
      </w:ins>
    </w:p>
    <w:p w14:paraId="4B8FA449" w14:textId="77777777" w:rsidR="003D30F2" w:rsidRPr="003D30F2" w:rsidRDefault="003D30F2">
      <w:pPr>
        <w:widowControl w:val="0"/>
        <w:autoSpaceDE w:val="0"/>
        <w:autoSpaceDN w:val="0"/>
        <w:adjustRightInd w:val="0"/>
        <w:spacing w:after="240" w:line="288" w:lineRule="auto"/>
        <w:rPr>
          <w:ins w:id="361" w:author="Grant Kinsler" w:date="2019-07-02T08:39:00Z"/>
          <w:rFonts w:ascii="Arial" w:hAnsi="Arial" w:cs="Arial"/>
          <w:color w:val="000000"/>
          <w:rPrChange w:id="362" w:author="Grant Kinsler" w:date="2019-10-30T10:49:00Z">
            <w:rPr>
              <w:ins w:id="363" w:author="Grant Kinsler" w:date="2019-07-02T08:39:00Z"/>
              <w:rFonts w:ascii="Times New Roman" w:hAnsi="Times New Roman" w:cs="Times New Roman"/>
              <w:b/>
              <w:bCs/>
            </w:rPr>
          </w:rPrChange>
        </w:rPr>
        <w:pPrChange w:id="364" w:author="Grant Kinsler" w:date="2019-10-30T10:49:00Z">
          <w:pPr/>
        </w:pPrChange>
      </w:pPr>
    </w:p>
    <w:p w14:paraId="1E7C5167" w14:textId="3D6E5529" w:rsidR="00343A98" w:rsidRPr="00433545" w:rsidRDefault="00343A98" w:rsidP="00343A98">
      <w:pPr>
        <w:rPr>
          <w:ins w:id="365" w:author="Grant Kinsler" w:date="2019-07-02T08:50:00Z"/>
          <w:rFonts w:ascii="Arial" w:hAnsi="Arial" w:cs="Arial"/>
          <w:bCs/>
          <w:u w:val="single"/>
          <w:rPrChange w:id="366" w:author="Grant Kinsler" w:date="2019-08-27T16:12:00Z">
            <w:rPr>
              <w:ins w:id="367" w:author="Grant Kinsler" w:date="2019-07-02T08:50:00Z"/>
              <w:rFonts w:ascii="Times New Roman" w:hAnsi="Times New Roman" w:cs="Times New Roman"/>
              <w:bCs/>
            </w:rPr>
          </w:rPrChange>
        </w:rPr>
      </w:pPr>
      <w:ins w:id="368" w:author="Grant Kinsler" w:date="2019-07-02T08:40:00Z">
        <w:r w:rsidRPr="00433545">
          <w:rPr>
            <w:rFonts w:ascii="Arial" w:hAnsi="Arial" w:cs="Arial"/>
            <w:bCs/>
            <w:u w:val="single"/>
            <w:rPrChange w:id="369" w:author="Grant Kinsler" w:date="2019-08-27T16:12:00Z">
              <w:rPr>
                <w:rFonts w:ascii="Times New Roman" w:hAnsi="Times New Roman" w:cs="Times New Roman"/>
                <w:bCs/>
              </w:rPr>
            </w:rPrChange>
          </w:rPr>
          <w:t>Figure 1: Conceptual figure, explaining method to identify fitness-relevant “traits”</w:t>
        </w:r>
      </w:ins>
      <w:ins w:id="370" w:author="Grant Kinsler" w:date="2019-07-02T08:42:00Z">
        <w:r w:rsidRPr="00433545">
          <w:rPr>
            <w:rFonts w:ascii="Arial" w:hAnsi="Arial" w:cs="Arial"/>
            <w:bCs/>
            <w:u w:val="single"/>
            <w:rPrChange w:id="371" w:author="Grant Kinsler" w:date="2019-08-27T16:12:00Z">
              <w:rPr>
                <w:rFonts w:ascii="Times New Roman" w:hAnsi="Times New Roman" w:cs="Times New Roman"/>
                <w:bCs/>
              </w:rPr>
            </w:rPrChange>
          </w:rPr>
          <w:t>, also explain cross-validation/prediction scheme</w:t>
        </w:r>
      </w:ins>
      <w:ins w:id="372" w:author="Grant Kinsler" w:date="2019-07-02T08:43:00Z">
        <w:r w:rsidRPr="00433545">
          <w:rPr>
            <w:rFonts w:ascii="Arial" w:hAnsi="Arial" w:cs="Arial"/>
            <w:bCs/>
            <w:u w:val="single"/>
            <w:rPrChange w:id="373" w:author="Grant Kinsler" w:date="2019-08-27T16:12:00Z">
              <w:rPr>
                <w:rFonts w:ascii="Times New Roman" w:hAnsi="Times New Roman" w:cs="Times New Roman"/>
                <w:bCs/>
              </w:rPr>
            </w:rPrChange>
          </w:rPr>
          <w:t xml:space="preserve"> here?</w:t>
        </w:r>
      </w:ins>
      <w:ins w:id="374" w:author="Grant Kinsler" w:date="2019-07-02T08:50:00Z">
        <w:r w:rsidR="00A24D7B" w:rsidRPr="00433545">
          <w:rPr>
            <w:rFonts w:ascii="Arial" w:hAnsi="Arial" w:cs="Arial"/>
            <w:bCs/>
            <w:u w:val="single"/>
            <w:rPrChange w:id="375" w:author="Grant Kinsler" w:date="2019-08-27T16:12:00Z">
              <w:rPr>
                <w:rFonts w:ascii="Times New Roman" w:hAnsi="Times New Roman" w:cs="Times New Roman"/>
                <w:bCs/>
              </w:rPr>
            </w:rPrChange>
          </w:rPr>
          <w:t xml:space="preserve"> [do we want to use FGM figure</w:t>
        </w:r>
      </w:ins>
      <w:ins w:id="376" w:author="Grant Kinsler" w:date="2019-07-02T08:51:00Z">
        <w:r w:rsidR="00A24D7B" w:rsidRPr="00433545">
          <w:rPr>
            <w:rFonts w:ascii="Arial" w:hAnsi="Arial" w:cs="Arial"/>
            <w:bCs/>
            <w:u w:val="single"/>
            <w:rPrChange w:id="377" w:author="Grant Kinsler" w:date="2019-08-27T16:12:00Z">
              <w:rPr>
                <w:rFonts w:ascii="Times New Roman" w:hAnsi="Times New Roman" w:cs="Times New Roman"/>
                <w:bCs/>
              </w:rPr>
            </w:rPrChange>
          </w:rPr>
          <w:t xml:space="preserve"> or SVD figure? – FGM more intuitive, SVD more accurate to actual inference]</w:t>
        </w:r>
      </w:ins>
      <w:ins w:id="378" w:author="Grant Kinsler" w:date="2019-11-06T09:01:00Z">
        <w:r w:rsidR="00C06AFF">
          <w:rPr>
            <w:rFonts w:ascii="Arial" w:hAnsi="Arial" w:cs="Arial"/>
            <w:bCs/>
            <w:u w:val="single"/>
          </w:rPr>
          <w:t>, include simulations in this figure</w:t>
        </w:r>
      </w:ins>
    </w:p>
    <w:p w14:paraId="5ED6B19B" w14:textId="6D68638B" w:rsidR="00A24D7B" w:rsidRPr="00433545" w:rsidRDefault="00A24D7B" w:rsidP="00343A98">
      <w:pPr>
        <w:rPr>
          <w:ins w:id="379" w:author="Grant Kinsler" w:date="2019-07-02T08:50:00Z"/>
          <w:rFonts w:ascii="Arial" w:hAnsi="Arial" w:cs="Arial"/>
          <w:bCs/>
          <w:rPrChange w:id="380" w:author="Grant Kinsler" w:date="2019-08-27T16:12:00Z">
            <w:rPr>
              <w:ins w:id="381" w:author="Grant Kinsler" w:date="2019-07-02T08:50:00Z"/>
              <w:rFonts w:ascii="Times New Roman" w:hAnsi="Times New Roman" w:cs="Times New Roman"/>
              <w:bCs/>
            </w:rPr>
          </w:rPrChange>
        </w:rPr>
      </w:pPr>
    </w:p>
    <w:p w14:paraId="0848FDEB" w14:textId="200A6C05" w:rsidR="00A24D7B" w:rsidRDefault="00A24D7B" w:rsidP="00343A98">
      <w:pPr>
        <w:rPr>
          <w:ins w:id="382" w:author="Grant Kinsler" w:date="2019-09-04T10:33:00Z"/>
          <w:rFonts w:ascii="Arial" w:hAnsi="Arial" w:cs="Arial"/>
          <w:bCs/>
        </w:rPr>
      </w:pPr>
    </w:p>
    <w:p w14:paraId="5B207D22" w14:textId="480B4F20" w:rsidR="00343A98" w:rsidRDefault="00E43A64" w:rsidP="00343A98">
      <w:pPr>
        <w:rPr>
          <w:ins w:id="383" w:author="Grant Kinsler" w:date="2019-10-14T09:27:00Z"/>
          <w:rFonts w:ascii="Arial" w:hAnsi="Arial" w:cs="Arial"/>
          <w:bCs/>
        </w:rPr>
      </w:pPr>
      <w:ins w:id="384" w:author="Grant Kinsler" w:date="2019-09-04T10:34:00Z">
        <w:r>
          <w:rPr>
            <w:rFonts w:ascii="Arial" w:hAnsi="Arial" w:cs="Arial"/>
            <w:bCs/>
          </w:rPr>
          <w:t>To demonstrate that our approach to identify fitness-relevant phenotypes works, we first perform a simulation study to understand</w:t>
        </w:r>
      </w:ins>
      <w:ins w:id="385"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86" w:author="Grant Kinsler" w:date="2019-09-04T10:36:00Z">
        <w:r>
          <w:rPr>
            <w:rFonts w:ascii="Arial" w:hAnsi="Arial" w:cs="Arial"/>
            <w:bCs/>
          </w:rPr>
          <w:t xml:space="preserve">. When all phenotypes contribute equally </w:t>
        </w:r>
      </w:ins>
    </w:p>
    <w:p w14:paraId="74E757B6" w14:textId="6A1CE031" w:rsidR="00D5256D" w:rsidRDefault="00D5256D" w:rsidP="00343A98">
      <w:pPr>
        <w:rPr>
          <w:ins w:id="387" w:author="Grant Kinsler" w:date="2019-10-14T09:27:00Z"/>
          <w:rFonts w:ascii="Arial" w:hAnsi="Arial" w:cs="Arial"/>
          <w:bCs/>
        </w:rPr>
      </w:pPr>
    </w:p>
    <w:p w14:paraId="200D13AD" w14:textId="56ED01B2" w:rsidR="00D5256D" w:rsidRDefault="00D5256D" w:rsidP="00343A98">
      <w:pPr>
        <w:rPr>
          <w:ins w:id="388" w:author="Grant Kinsler" w:date="2019-10-14T09:35:00Z"/>
          <w:rFonts w:ascii="Arial" w:hAnsi="Arial" w:cs="Arial"/>
          <w:bCs/>
        </w:rPr>
      </w:pPr>
      <w:ins w:id="389" w:author="Grant Kinsler" w:date="2019-10-14T09:28:00Z">
        <w:r>
          <w:rPr>
            <w:rFonts w:ascii="Arial" w:hAnsi="Arial" w:cs="Arial"/>
            <w:bCs/>
          </w:rPr>
          <w:t>Identifying the number ideal complexity of a model</w:t>
        </w:r>
      </w:ins>
      <w:ins w:id="390" w:author="Grant Kinsler" w:date="2019-10-14T09:29:00Z">
        <w:r>
          <w:rPr>
            <w:rFonts w:ascii="Arial" w:hAnsi="Arial" w:cs="Arial"/>
            <w:bCs/>
          </w:rPr>
          <w:t xml:space="preserve"> </w:t>
        </w:r>
      </w:ins>
      <w:ins w:id="391" w:author="Grant Kinsler" w:date="2019-10-14T09:30:00Z">
        <w:r>
          <w:rPr>
            <w:rFonts w:ascii="Arial" w:hAnsi="Arial" w:cs="Arial"/>
            <w:bCs/>
          </w:rPr>
          <w:t xml:space="preserve">inferred </w:t>
        </w:r>
      </w:ins>
      <w:ins w:id="392" w:author="Grant Kinsler" w:date="2019-10-14T09:29:00Z">
        <w:r>
          <w:rPr>
            <w:rFonts w:ascii="Arial" w:hAnsi="Arial" w:cs="Arial"/>
            <w:bCs/>
          </w:rPr>
          <w:t>from data</w:t>
        </w:r>
      </w:ins>
      <w:ins w:id="393" w:author="Grant Kinsler" w:date="2019-10-14T09:28:00Z">
        <w:r>
          <w:rPr>
            <w:rFonts w:ascii="Arial" w:hAnsi="Arial" w:cs="Arial"/>
            <w:bCs/>
          </w:rPr>
          <w:t xml:space="preserve"> is a notoriously </w:t>
        </w:r>
        <w:proofErr w:type="spellStart"/>
        <w:r>
          <w:rPr>
            <w:rFonts w:ascii="Arial" w:hAnsi="Arial" w:cs="Arial"/>
            <w:bCs/>
          </w:rPr>
          <w:t>hard</w:t>
        </w:r>
      </w:ins>
      <w:ins w:id="394" w:author="Grant Kinsler" w:date="2020-01-07T15:48:00Z">
        <w:r w:rsidR="008D4781">
          <w:rPr>
            <w:rFonts w:ascii="Arial" w:hAnsi="Arial" w:cs="Arial"/>
            <w:bCs/>
          </w:rPr>
          <w:t>e</w:t>
        </w:r>
      </w:ins>
      <w:proofErr w:type="spellEnd"/>
      <w:ins w:id="395" w:author="Grant Kinsler" w:date="2019-10-14T09:28:00Z">
        <w:r>
          <w:rPr>
            <w:rFonts w:ascii="Arial" w:hAnsi="Arial" w:cs="Arial"/>
            <w:bCs/>
          </w:rPr>
          <w:t xml:space="preserve"> problem in statistics [citations]</w:t>
        </w:r>
      </w:ins>
      <w:ins w:id="396" w:author="Grant Kinsler" w:date="2019-10-14T09:30:00Z">
        <w:r>
          <w:rPr>
            <w:rFonts w:ascii="Arial" w:hAnsi="Arial" w:cs="Arial"/>
            <w:bCs/>
          </w:rPr>
          <w:t xml:space="preserve"> – numerous approaches have been devised to balance including enough parameters to capture the important behavior and avoid overfitting measurement noise. </w:t>
        </w:r>
      </w:ins>
      <w:ins w:id="397" w:author="Grant Kinsler" w:date="2019-10-14T09:31:00Z">
        <w:r>
          <w:rPr>
            <w:rFonts w:ascii="Arial" w:hAnsi="Arial" w:cs="Arial"/>
            <w:bCs/>
          </w:rPr>
          <w:t xml:space="preserve">We use two independent approaches to identify the number of fitness components to use in our data. </w:t>
        </w:r>
      </w:ins>
      <w:ins w:id="398" w:author="Grant Kinsler" w:date="2019-10-14T09:33:00Z">
        <w:r>
          <w:rPr>
            <w:rFonts w:ascii="Arial" w:hAnsi="Arial" w:cs="Arial"/>
            <w:bCs/>
          </w:rPr>
          <w:t>To validate our approaches, we simulate data with a known component space</w:t>
        </w:r>
      </w:ins>
      <w:ins w:id="399" w:author="Grant Kinsler" w:date="2019-10-14T09:34:00Z">
        <w:r>
          <w:rPr>
            <w:rFonts w:ascii="Arial" w:hAnsi="Arial" w:cs="Arial"/>
            <w:bCs/>
          </w:rPr>
          <w:t xml:space="preserve"> </w:t>
        </w:r>
      </w:ins>
      <w:ins w:id="400" w:author="Grant Kinsler" w:date="2019-10-14T09:33:00Z">
        <w:r>
          <w:rPr>
            <w:rFonts w:ascii="Arial" w:hAnsi="Arial" w:cs="Arial"/>
            <w:bCs/>
          </w:rPr>
          <w:t>and</w:t>
        </w:r>
      </w:ins>
      <w:ins w:id="401" w:author="Grant Kinsler" w:date="2019-10-14T09:34:00Z">
        <w:r>
          <w:rPr>
            <w:rFonts w:ascii="Arial" w:hAnsi="Arial" w:cs="Arial"/>
            <w:bCs/>
          </w:rPr>
          <w:t xml:space="preserve">, </w:t>
        </w:r>
      </w:ins>
      <w:ins w:id="402" w:author="Grant Kinsler" w:date="2019-10-14T09:33:00Z">
        <w:r>
          <w:rPr>
            <w:rFonts w:ascii="Arial" w:hAnsi="Arial" w:cs="Arial"/>
            <w:bCs/>
          </w:rPr>
          <w:t>hence</w:t>
        </w:r>
      </w:ins>
      <w:ins w:id="403" w:author="Grant Kinsler" w:date="2019-10-14T09:34:00Z">
        <w:r>
          <w:rPr>
            <w:rFonts w:ascii="Arial" w:hAnsi="Arial" w:cs="Arial"/>
            <w:bCs/>
          </w:rPr>
          <w:t xml:space="preserve">, </w:t>
        </w:r>
      </w:ins>
      <w:ins w:id="404" w:author="Grant Kinsler" w:date="2019-10-14T09:33:00Z">
        <w:r>
          <w:rPr>
            <w:rFonts w:ascii="Arial" w:hAnsi="Arial" w:cs="Arial"/>
            <w:bCs/>
          </w:rPr>
          <w:t>a known numbe</w:t>
        </w:r>
      </w:ins>
      <w:ins w:id="405" w:author="Grant Kinsler" w:date="2019-10-14T09:34:00Z">
        <w:r>
          <w:rPr>
            <w:rFonts w:ascii="Arial" w:hAnsi="Arial" w:cs="Arial"/>
            <w:bCs/>
          </w:rPr>
          <w:t>r of components. We can then assess what factors influ</w:t>
        </w:r>
      </w:ins>
      <w:ins w:id="406" w:author="Grant Kinsler" w:date="2019-10-14T09:35:00Z">
        <w:r>
          <w:rPr>
            <w:rFonts w:ascii="Arial" w:hAnsi="Arial" w:cs="Arial"/>
            <w:bCs/>
          </w:rPr>
          <w:t xml:space="preserve">ence our ability to accurately detect the component space. </w:t>
        </w:r>
      </w:ins>
    </w:p>
    <w:p w14:paraId="0FB64920" w14:textId="4AA5B94A" w:rsidR="00D5256D" w:rsidRDefault="00D5256D" w:rsidP="00343A98">
      <w:pPr>
        <w:rPr>
          <w:ins w:id="407" w:author="Grant Kinsler" w:date="2019-10-14T09:35:00Z"/>
          <w:rFonts w:ascii="Arial" w:hAnsi="Arial" w:cs="Arial"/>
          <w:bCs/>
        </w:rPr>
      </w:pPr>
    </w:p>
    <w:p w14:paraId="25626E74" w14:textId="13605EED" w:rsidR="00085CCD" w:rsidRDefault="00D5256D" w:rsidP="00343A98">
      <w:pPr>
        <w:rPr>
          <w:ins w:id="408" w:author="Grant Kinsler" w:date="2019-10-14T17:58:00Z"/>
          <w:rFonts w:ascii="Arial" w:hAnsi="Arial" w:cs="Arial"/>
          <w:bCs/>
        </w:rPr>
      </w:pPr>
      <w:commentRangeStart w:id="409"/>
      <w:ins w:id="410" w:author="Grant Kinsler" w:date="2019-10-14T09:31:00Z">
        <w:r>
          <w:rPr>
            <w:rFonts w:ascii="Arial" w:hAnsi="Arial" w:cs="Arial"/>
            <w:bCs/>
          </w:rPr>
          <w:t>The first approac</w:t>
        </w:r>
      </w:ins>
      <w:ins w:id="411" w:author="Grant Kinsler" w:date="2019-10-14T09:32:00Z">
        <w:r>
          <w:rPr>
            <w:rFonts w:ascii="Arial" w:hAnsi="Arial" w:cs="Arial"/>
            <w:bCs/>
          </w:rPr>
          <w:t xml:space="preserve">h </w:t>
        </w:r>
      </w:ins>
      <w:commentRangeEnd w:id="409"/>
      <w:ins w:id="412" w:author="Grant Kinsler" w:date="2019-10-16T08:39:00Z">
        <w:r w:rsidR="00D11CD0">
          <w:rPr>
            <w:rStyle w:val="CommentReference"/>
          </w:rPr>
          <w:commentReference w:id="409"/>
        </w:r>
      </w:ins>
      <w:ins w:id="413" w:author="Grant Kinsler" w:date="2019-10-14T09:32:00Z">
        <w:r>
          <w:rPr>
            <w:rFonts w:ascii="Arial" w:hAnsi="Arial" w:cs="Arial"/>
            <w:bCs/>
          </w:rPr>
          <w:t xml:space="preserve">takes advantage of known measurement error. </w:t>
        </w:r>
      </w:ins>
      <w:ins w:id="414" w:author="Grant Kinsler" w:date="2019-10-14T17:55:00Z">
        <w:r w:rsidR="00085CCD">
          <w:rPr>
            <w:rFonts w:ascii="Arial" w:hAnsi="Arial" w:cs="Arial"/>
            <w:bCs/>
          </w:rPr>
          <w:t>For a set of data consisting solely of measurement error, u</w:t>
        </w:r>
      </w:ins>
      <w:ins w:id="415" w:author="Grant Kinsler" w:date="2019-10-14T17:56:00Z">
        <w:r w:rsidR="00085CCD">
          <w:rPr>
            <w:rFonts w:ascii="Arial" w:hAnsi="Arial" w:cs="Arial"/>
            <w:bCs/>
          </w:rPr>
          <w:t xml:space="preserve">sing SVD on this data will reveal some hidden structure with one component explaining the most variation in this random data. This largest component represents the limit of detectability of real signal, as any signal </w:t>
        </w:r>
      </w:ins>
      <w:commentRangeStart w:id="416"/>
      <w:ins w:id="417" w:author="Grant Kinsler" w:date="2019-10-14T17:57:00Z">
        <w:r w:rsidR="00085CCD">
          <w:rPr>
            <w:rFonts w:ascii="Arial" w:hAnsi="Arial" w:cs="Arial"/>
            <w:bCs/>
          </w:rPr>
          <w:t>smaller than this largest noise component will be swamped by measurement noise. Thus, to identify the smallest detectable component of noise, we can do SVD on the</w:t>
        </w:r>
      </w:ins>
      <w:ins w:id="418" w:author="Grant Kinsler" w:date="2019-10-14T17:58:00Z">
        <w:r w:rsidR="00085CCD">
          <w:rPr>
            <w:rFonts w:ascii="Arial" w:hAnsi="Arial" w:cs="Arial"/>
            <w:bCs/>
          </w:rPr>
          <w:t xml:space="preserve"> </w:t>
        </w:r>
      </w:ins>
      <w:ins w:id="419" w:author="Grant Kinsler" w:date="2019-10-14T17:57:00Z">
        <w:r w:rsidR="00085CCD">
          <w:rPr>
            <w:rFonts w:ascii="Arial" w:hAnsi="Arial" w:cs="Arial"/>
            <w:bCs/>
          </w:rPr>
          <w:t xml:space="preserve"> noise m</w:t>
        </w:r>
      </w:ins>
      <w:ins w:id="420" w:author="Grant Kinsler" w:date="2019-10-14T17:58:00Z">
        <w:r w:rsidR="00085CCD">
          <w:rPr>
            <w:rFonts w:ascii="Arial" w:hAnsi="Arial" w:cs="Arial"/>
            <w:bCs/>
          </w:rPr>
          <w:t>atrix</w:t>
        </w:r>
      </w:ins>
      <w:ins w:id="421" w:author="Grant Kinsler" w:date="2019-10-14T17:57:00Z">
        <w:r w:rsidR="00085CCD">
          <w:rPr>
            <w:rFonts w:ascii="Arial" w:hAnsi="Arial" w:cs="Arial"/>
            <w:bCs/>
          </w:rPr>
          <w:t>, identify the l</w:t>
        </w:r>
        <w:bookmarkStart w:id="422" w:name="_GoBack"/>
        <w:bookmarkEnd w:id="422"/>
        <w:r w:rsidR="00085CCD">
          <w:rPr>
            <w:rFonts w:ascii="Arial" w:hAnsi="Arial" w:cs="Arial"/>
            <w:bCs/>
          </w:rPr>
          <w:t>argest noise component, and set this as our cutoff for detec</w:t>
        </w:r>
      </w:ins>
      <w:ins w:id="423" w:author="Grant Kinsler" w:date="2019-10-14T17:58:00Z">
        <w:r w:rsidR="00085CCD">
          <w:rPr>
            <w:rFonts w:ascii="Arial" w:hAnsi="Arial" w:cs="Arial"/>
            <w:bCs/>
          </w:rPr>
          <w:t xml:space="preserve">tion. </w:t>
        </w:r>
      </w:ins>
      <w:commentRangeEnd w:id="416"/>
      <w:ins w:id="424" w:author="Grant Kinsler" w:date="2019-10-14T18:09:00Z">
        <w:r w:rsidR="0040421E">
          <w:rPr>
            <w:rStyle w:val="CommentReference"/>
          </w:rPr>
          <w:commentReference w:id="416"/>
        </w:r>
      </w:ins>
    </w:p>
    <w:p w14:paraId="73267878" w14:textId="25E893A6" w:rsidR="00085CCD" w:rsidRDefault="00085CCD" w:rsidP="00343A98">
      <w:pPr>
        <w:rPr>
          <w:ins w:id="425" w:author="Grant Kinsler" w:date="2019-10-14T17:58:00Z"/>
          <w:rFonts w:ascii="Arial" w:hAnsi="Arial" w:cs="Arial"/>
          <w:bCs/>
        </w:rPr>
      </w:pPr>
    </w:p>
    <w:p w14:paraId="66750B1D" w14:textId="7A1CC2A2" w:rsidR="00085CCD" w:rsidRDefault="00085CCD" w:rsidP="00343A98">
      <w:pPr>
        <w:rPr>
          <w:ins w:id="426" w:author="Grant Kinsler" w:date="2019-10-14T18:02:00Z"/>
          <w:rFonts w:ascii="Arial" w:hAnsi="Arial" w:cs="Arial"/>
          <w:bCs/>
        </w:rPr>
      </w:pPr>
      <w:ins w:id="427" w:author="Grant Kinsler" w:date="2019-10-14T17:58:00Z">
        <w:r>
          <w:rPr>
            <w:rFonts w:ascii="Arial" w:hAnsi="Arial" w:cs="Arial"/>
            <w:bCs/>
          </w:rPr>
          <w:t>The second approach uses cross validation to select the appropriate number of components to use in the model. Since there are both conditions and mutants to hold out</w:t>
        </w:r>
      </w:ins>
      <w:ins w:id="428" w:author="Grant Kinsler" w:date="2019-10-14T17:59:00Z">
        <w:r>
          <w:rPr>
            <w:rFonts w:ascii="Arial" w:hAnsi="Arial" w:cs="Arial"/>
            <w:bCs/>
          </w:rPr>
          <w:t xml:space="preserve">, we use a bi-cross validation scheme </w:t>
        </w:r>
      </w:ins>
      <w:ins w:id="429" w:author="Grant Kinsler" w:date="2019-10-18T13:44:00Z">
        <w:r w:rsidR="00E715E2">
          <w:rPr>
            <w:rFonts w:ascii="Arial" w:hAnsi="Arial" w:cs="Arial"/>
            <w:bCs/>
          </w:rPr>
          <w:t>[</w:t>
        </w:r>
      </w:ins>
      <w:ins w:id="430" w:author="Grant Kinsler" w:date="2019-10-14T17:59:00Z">
        <w:r>
          <w:rPr>
            <w:rFonts w:ascii="Arial" w:hAnsi="Arial" w:cs="Arial"/>
            <w:bCs/>
          </w:rPr>
          <w:t xml:space="preserve">cite </w:t>
        </w:r>
        <w:proofErr w:type="spellStart"/>
        <w:r>
          <w:rPr>
            <w:rFonts w:ascii="Arial" w:hAnsi="Arial" w:cs="Arial"/>
            <w:bCs/>
          </w:rPr>
          <w:t>owen</w:t>
        </w:r>
        <w:proofErr w:type="spellEnd"/>
        <w:r>
          <w:rPr>
            <w:rFonts w:ascii="Arial" w:hAnsi="Arial" w:cs="Arial"/>
            <w:bCs/>
          </w:rPr>
          <w:t xml:space="preserve"> and </w:t>
        </w:r>
        <w:proofErr w:type="spellStart"/>
        <w:r>
          <w:rPr>
            <w:rFonts w:ascii="Arial" w:hAnsi="Arial" w:cs="Arial"/>
            <w:bCs/>
          </w:rPr>
          <w:t>perry</w:t>
        </w:r>
      </w:ins>
      <w:proofErr w:type="spellEnd"/>
      <w:ins w:id="431" w:author="Grant Kinsler" w:date="2019-10-18T13:44:00Z">
        <w:r w:rsidR="00E715E2">
          <w:rPr>
            <w:rFonts w:ascii="Arial" w:hAnsi="Arial" w:cs="Arial"/>
            <w:bCs/>
          </w:rPr>
          <w:t>],</w:t>
        </w:r>
      </w:ins>
      <w:ins w:id="432" w:author="Grant Kinsler" w:date="2019-10-14T17:59:00Z">
        <w:r>
          <w:rPr>
            <w:rFonts w:ascii="Arial" w:hAnsi="Arial" w:cs="Arial"/>
            <w:bCs/>
          </w:rPr>
          <w:t xml:space="preserve"> where a subset of the mutants and conditions are held out</w:t>
        </w:r>
      </w:ins>
      <w:ins w:id="433" w:author="Grant Kinsler" w:date="2019-10-14T18:00:00Z">
        <w:r>
          <w:rPr>
            <w:rFonts w:ascii="Arial" w:hAnsi="Arial" w:cs="Arial"/>
            <w:bCs/>
          </w:rPr>
          <w:t xml:space="preserve"> and </w:t>
        </w:r>
      </w:ins>
      <w:ins w:id="434" w:author="Grant Kinsler" w:date="2019-10-14T17:59:00Z">
        <w:r>
          <w:rPr>
            <w:rFonts w:ascii="Arial" w:hAnsi="Arial" w:cs="Arial"/>
            <w:bCs/>
          </w:rPr>
          <w:t xml:space="preserve">models for each number of components are </w:t>
        </w:r>
      </w:ins>
      <w:ins w:id="435" w:author="Grant Kinsler" w:date="2019-10-14T18:00:00Z">
        <w:r>
          <w:rPr>
            <w:rFonts w:ascii="Arial" w:hAnsi="Arial" w:cs="Arial"/>
            <w:bCs/>
          </w:rPr>
          <w:t>fit on the remaining data. Fixing this training model, the held-out conditions have their best locat</w:t>
        </w:r>
      </w:ins>
      <w:ins w:id="436" w:author="Grant Kinsler" w:date="2019-10-14T18:01:00Z">
        <w:r>
          <w:rPr>
            <w:rFonts w:ascii="Arial" w:hAnsi="Arial" w:cs="Arial"/>
            <w:bCs/>
          </w:rPr>
          <w:t xml:space="preserve">ion estimated for the original mutants, and vice-versa for the held-out mutants and the original conditions. Finally, we evaluate the fit of the inferred model for the held-out mutants in the held-out conditions to determine how well the model does. Once </w:t>
        </w:r>
        <w:r>
          <w:rPr>
            <w:rFonts w:ascii="Arial" w:hAnsi="Arial" w:cs="Arial"/>
            <w:bCs/>
          </w:rPr>
          <w:lastRenderedPageBreak/>
          <w:t>measurement error begins to become inco</w:t>
        </w:r>
      </w:ins>
      <w:ins w:id="437" w:author="Grant Kinsler" w:date="2019-10-14T18:02:00Z">
        <w:r>
          <w:rPr>
            <w:rFonts w:ascii="Arial" w:hAnsi="Arial" w:cs="Arial"/>
            <w:bCs/>
          </w:rPr>
          <w:t>rporated into the model, the predictive performance in the held-out groups should be reduced, as this measurement error gives errant information.</w:t>
        </w:r>
      </w:ins>
    </w:p>
    <w:p w14:paraId="387B5332" w14:textId="6E33794E" w:rsidR="00085CCD" w:rsidRDefault="00085CCD" w:rsidP="00343A98">
      <w:pPr>
        <w:rPr>
          <w:ins w:id="438" w:author="Grant Kinsler" w:date="2019-10-14T18:02:00Z"/>
          <w:rFonts w:ascii="Arial" w:hAnsi="Arial" w:cs="Arial"/>
          <w:bCs/>
        </w:rPr>
      </w:pPr>
    </w:p>
    <w:p w14:paraId="54056710" w14:textId="47D10737" w:rsidR="00085CCD" w:rsidRDefault="00085CCD" w:rsidP="00343A98">
      <w:pPr>
        <w:rPr>
          <w:ins w:id="439" w:author="Grant Kinsler" w:date="2019-10-14T18:04:00Z"/>
          <w:rFonts w:ascii="Arial" w:hAnsi="Arial" w:cs="Arial"/>
          <w:bCs/>
        </w:rPr>
      </w:pPr>
      <w:commentRangeStart w:id="440"/>
      <w:ins w:id="441" w:author="Grant Kinsler" w:date="2019-10-14T18:02:00Z">
        <w:r>
          <w:rPr>
            <w:rFonts w:ascii="Arial" w:hAnsi="Arial" w:cs="Arial"/>
            <w:bCs/>
          </w:rPr>
          <w:t>Both of these</w:t>
        </w:r>
      </w:ins>
      <w:ins w:id="442" w:author="Grant Kinsler" w:date="2019-10-14T18:03:00Z">
        <w:r>
          <w:rPr>
            <w:rFonts w:ascii="Arial" w:hAnsi="Arial" w:cs="Arial"/>
            <w:bCs/>
          </w:rPr>
          <w:t xml:space="preserve"> approaches are able </w:t>
        </w:r>
      </w:ins>
      <w:commentRangeEnd w:id="440"/>
      <w:ins w:id="443" w:author="Grant Kinsler" w:date="2019-10-16T08:40:00Z">
        <w:r w:rsidR="00D11CD0">
          <w:rPr>
            <w:rStyle w:val="CommentReference"/>
          </w:rPr>
          <w:commentReference w:id="440"/>
        </w:r>
      </w:ins>
      <w:ins w:id="444" w:author="Grant Kinsler" w:date="2019-10-14T18:03:00Z">
        <w:r>
          <w:rPr>
            <w:rFonts w:ascii="Arial" w:hAnsi="Arial" w:cs="Arial"/>
            <w:bCs/>
          </w:rPr>
          <w:t>to identify the correct number of components when measurement noise is sufficiently low. However, as meas</w:t>
        </w:r>
      </w:ins>
      <w:ins w:id="445" w:author="Grant Kinsler" w:date="2019-10-14T18:04:00Z">
        <w:r>
          <w:rPr>
            <w:rFonts w:ascii="Arial" w:hAnsi="Arial" w:cs="Arial"/>
            <w:bCs/>
          </w:rPr>
          <w:t xml:space="preserve">urement noise increases, the noise swamps out the smallest components of noise and become undetectable by these methods. </w:t>
        </w:r>
      </w:ins>
      <w:ins w:id="446" w:author="Grant Kinsler" w:date="2019-10-14T18:05:00Z">
        <w:r w:rsidR="008F630E">
          <w:rPr>
            <w:rFonts w:ascii="Arial" w:hAnsi="Arial" w:cs="Arial"/>
            <w:bCs/>
          </w:rPr>
          <w:t>The limit of detectability is set by the difference between the size of the signal that a component represents and the largest component of noise.</w:t>
        </w:r>
        <w:r w:rsidR="00A546CE">
          <w:rPr>
            <w:rFonts w:ascii="Arial" w:hAnsi="Arial" w:cs="Arial"/>
            <w:bCs/>
          </w:rPr>
          <w:t xml:space="preserve"> </w:t>
        </w:r>
        <w:commentRangeStart w:id="447"/>
        <w:r w:rsidR="0040421E">
          <w:rPr>
            <w:rFonts w:ascii="Arial" w:hAnsi="Arial" w:cs="Arial"/>
            <w:bCs/>
          </w:rPr>
          <w:t>As mutants differ less from the ancestor</w:t>
        </w:r>
      </w:ins>
      <w:ins w:id="448" w:author="Grant Kinsler" w:date="2019-10-14T18:06:00Z">
        <w:r w:rsidR="0040421E">
          <w:rPr>
            <w:rFonts w:ascii="Arial" w:hAnsi="Arial" w:cs="Arial"/>
            <w:bCs/>
          </w:rPr>
          <w:t xml:space="preserve"> or fewer mutants differ from the ancestor in a given phenotype, the signal represented by this component is reduced, making it less likely to be detected by SVD</w:t>
        </w:r>
      </w:ins>
      <w:commentRangeEnd w:id="447"/>
      <w:ins w:id="449" w:author="Grant Kinsler" w:date="2019-10-14T18:07:00Z">
        <w:r w:rsidR="0040421E">
          <w:rPr>
            <w:rStyle w:val="CommentReference"/>
          </w:rPr>
          <w:commentReference w:id="447"/>
        </w:r>
      </w:ins>
      <w:ins w:id="450" w:author="Grant Kinsler" w:date="2019-10-14T18:06:00Z">
        <w:r w:rsidR="0040421E">
          <w:rPr>
            <w:rFonts w:ascii="Arial" w:hAnsi="Arial" w:cs="Arial"/>
            <w:bCs/>
          </w:rPr>
          <w:t xml:space="preserve">. </w:t>
        </w:r>
      </w:ins>
      <w:commentRangeStart w:id="451"/>
      <w:ins w:id="452" w:author="Grant Kinsler" w:date="2019-10-14T18:07:00Z">
        <w:r w:rsidR="0040421E">
          <w:rPr>
            <w:rFonts w:ascii="Arial" w:hAnsi="Arial" w:cs="Arial"/>
            <w:bCs/>
          </w:rPr>
          <w:t xml:space="preserve">Similarly, </w:t>
        </w:r>
      </w:ins>
      <w:ins w:id="453" w:author="Grant Kinsler" w:date="2019-10-14T18:08:00Z">
        <w:r w:rsidR="0040421E">
          <w:rPr>
            <w:rFonts w:ascii="Arial" w:hAnsi="Arial" w:cs="Arial"/>
            <w:bCs/>
          </w:rPr>
          <w:t>phenotype detectability is decreased when the phenotype has reduced weighting for particular cond</w:t>
        </w:r>
      </w:ins>
      <w:ins w:id="454" w:author="Grant Kinsler" w:date="2019-10-14T18:09:00Z">
        <w:r w:rsidR="0040421E">
          <w:rPr>
            <w:rFonts w:ascii="Arial" w:hAnsi="Arial" w:cs="Arial"/>
            <w:bCs/>
          </w:rPr>
          <w:t>itions or the phenotype affects fitness in fewer conditions.</w:t>
        </w:r>
        <w:commentRangeEnd w:id="451"/>
        <w:r w:rsidR="0040421E">
          <w:rPr>
            <w:rStyle w:val="CommentReference"/>
          </w:rPr>
          <w:commentReference w:id="451"/>
        </w:r>
      </w:ins>
    </w:p>
    <w:p w14:paraId="37B9B2C3" w14:textId="6A0BBEC6" w:rsidR="00A24D7B" w:rsidRPr="00433545" w:rsidRDefault="00A24D7B" w:rsidP="00343A98">
      <w:pPr>
        <w:rPr>
          <w:ins w:id="455" w:author="Grant Kinsler" w:date="2019-07-02T08:44:00Z"/>
          <w:rFonts w:ascii="Arial" w:hAnsi="Arial" w:cs="Arial"/>
          <w:bCs/>
          <w:rPrChange w:id="456" w:author="Grant Kinsler" w:date="2019-08-27T16:12:00Z">
            <w:rPr>
              <w:ins w:id="457" w:author="Grant Kinsler" w:date="2019-07-02T08:44:00Z"/>
              <w:rFonts w:ascii="Times New Roman" w:hAnsi="Times New Roman" w:cs="Times New Roman"/>
              <w:bCs/>
            </w:rPr>
          </w:rPrChange>
        </w:rPr>
      </w:pPr>
    </w:p>
    <w:p w14:paraId="77F1DA45" w14:textId="14CFEC67" w:rsidR="005B3091" w:rsidRPr="00831077" w:rsidRDefault="00A24D7B" w:rsidP="00343A98">
      <w:pPr>
        <w:rPr>
          <w:ins w:id="458" w:author="Grant Kinsler" w:date="2019-08-27T15:57:00Z"/>
          <w:rFonts w:ascii="Arial" w:hAnsi="Arial" w:cs="Arial"/>
          <w:b/>
          <w:bCs/>
          <w:i/>
          <w:iCs/>
          <w:rPrChange w:id="459" w:author="Grant Kinsler" w:date="2019-11-11T15:38:00Z">
            <w:rPr>
              <w:ins w:id="460" w:author="Grant Kinsler" w:date="2019-08-27T15:57:00Z"/>
              <w:rFonts w:ascii="Times New Roman" w:hAnsi="Times New Roman" w:cs="Times New Roman"/>
              <w:b/>
              <w:bCs/>
              <w:i/>
              <w:iCs/>
            </w:rPr>
          </w:rPrChange>
        </w:rPr>
      </w:pPr>
      <w:ins w:id="461" w:author="Grant Kinsler" w:date="2019-07-02T08:44:00Z">
        <w:r w:rsidRPr="00433545">
          <w:rPr>
            <w:rFonts w:ascii="Arial" w:hAnsi="Arial" w:cs="Arial"/>
            <w:b/>
            <w:bCs/>
            <w:i/>
            <w:iCs/>
            <w:rPrChange w:id="462" w:author="Grant Kinsler" w:date="2019-08-27T16:12:00Z">
              <w:rPr>
                <w:rFonts w:ascii="Times New Roman" w:hAnsi="Times New Roman" w:cs="Times New Roman"/>
                <w:b/>
                <w:bCs/>
                <w:i/>
                <w:iCs/>
              </w:rPr>
            </w:rPrChange>
          </w:rPr>
          <w:t>Results Section</w:t>
        </w:r>
      </w:ins>
      <w:ins w:id="463" w:author="Grant Kinsler" w:date="2019-11-06T09:01:00Z">
        <w:r w:rsidR="00C06AFF">
          <w:rPr>
            <w:rFonts w:ascii="Arial" w:hAnsi="Arial" w:cs="Arial"/>
            <w:b/>
            <w:bCs/>
            <w:i/>
            <w:iCs/>
          </w:rPr>
          <w:t xml:space="preserve"> 2</w:t>
        </w:r>
      </w:ins>
      <w:ins w:id="464" w:author="Grant Kinsler" w:date="2019-07-02T08:44:00Z">
        <w:r w:rsidRPr="00433545">
          <w:rPr>
            <w:rFonts w:ascii="Arial" w:hAnsi="Arial" w:cs="Arial"/>
            <w:b/>
            <w:bCs/>
            <w:i/>
            <w:iCs/>
            <w:rPrChange w:id="465" w:author="Grant Kinsler" w:date="2019-08-27T16:12:00Z">
              <w:rPr>
                <w:rFonts w:ascii="Times New Roman" w:hAnsi="Times New Roman" w:cs="Times New Roman"/>
                <w:b/>
                <w:bCs/>
                <w:i/>
                <w:iCs/>
              </w:rPr>
            </w:rPrChange>
          </w:rPr>
          <w:t xml:space="preserve">: </w:t>
        </w:r>
      </w:ins>
      <w:ins w:id="466" w:author="Grant Kinsler" w:date="2019-11-11T15:38:00Z">
        <w:r w:rsidR="00831077">
          <w:rPr>
            <w:rFonts w:ascii="Arial" w:hAnsi="Arial" w:cs="Arial"/>
            <w:b/>
            <w:bCs/>
            <w:i/>
            <w:iCs/>
          </w:rPr>
          <w:t>Our approach captures 9 fitness-relevant phenotypes in subtle</w:t>
        </w:r>
      </w:ins>
      <w:ins w:id="467" w:author="Grant Kinsler" w:date="2019-11-11T15:39:00Z">
        <w:r w:rsidR="00831077">
          <w:rPr>
            <w:rFonts w:ascii="Arial" w:hAnsi="Arial" w:cs="Arial"/>
            <w:b/>
            <w:bCs/>
            <w:i/>
            <w:iCs/>
          </w:rPr>
          <w:t xml:space="preserve"> perturbations</w:t>
        </w:r>
      </w:ins>
    </w:p>
    <w:p w14:paraId="674272A1" w14:textId="7B34801F" w:rsidR="00343A98" w:rsidRPr="00433545" w:rsidRDefault="00343A98" w:rsidP="00343A98">
      <w:pPr>
        <w:rPr>
          <w:ins w:id="468" w:author="Grant Kinsler" w:date="2019-07-02T08:40:00Z"/>
          <w:rFonts w:ascii="Arial" w:hAnsi="Arial" w:cs="Arial"/>
          <w:bCs/>
          <w:rPrChange w:id="469" w:author="Grant Kinsler" w:date="2019-08-27T16:12:00Z">
            <w:rPr>
              <w:ins w:id="470" w:author="Grant Kinsler" w:date="2019-07-02T08:40:00Z"/>
              <w:rFonts w:ascii="Times New Roman" w:hAnsi="Times New Roman" w:cs="Times New Roman"/>
              <w:bCs/>
            </w:rPr>
          </w:rPrChange>
        </w:rPr>
      </w:pPr>
    </w:p>
    <w:p w14:paraId="2D839521" w14:textId="528A404A" w:rsidR="00EE2365" w:rsidRDefault="0040421E" w:rsidP="00EE2365">
      <w:pPr>
        <w:rPr>
          <w:ins w:id="471" w:author="Grant Kinsler" w:date="2019-10-29T15:56:00Z"/>
          <w:rFonts w:ascii="Arial" w:hAnsi="Arial" w:cs="Arial"/>
          <w:bCs/>
        </w:rPr>
      </w:pPr>
      <w:ins w:id="472" w:author="Grant Kinsler" w:date="2019-10-14T18:10:00Z">
        <w:r>
          <w:rPr>
            <w:rFonts w:ascii="Arial" w:hAnsi="Arial" w:cs="Arial"/>
            <w:bCs/>
          </w:rPr>
          <w:t>Now that we have a mathematical framework for identifying fitness-relevant traits for a set of mutants in a range of subtle perturbations, we turn to the collection of adaptive mutations</w:t>
        </w:r>
      </w:ins>
      <w:ins w:id="473" w:author="Grant Kinsler" w:date="2019-10-14T18:11:00Z">
        <w:r>
          <w:rPr>
            <w:rFonts w:ascii="Arial" w:hAnsi="Arial" w:cs="Arial"/>
            <w:bCs/>
          </w:rPr>
          <w:t xml:space="preserve"> that arose in a barcoded evolution experiment in a glucose-limited condition. </w:t>
        </w:r>
      </w:ins>
      <w:ins w:id="474" w:author="Grant Kinsler" w:date="2019-10-14T18:12:00Z">
        <w:r>
          <w:rPr>
            <w:rFonts w:ascii="Arial" w:hAnsi="Arial" w:cs="Arial"/>
            <w:bCs/>
          </w:rPr>
          <w:t xml:space="preserve">We measured the </w:t>
        </w:r>
      </w:ins>
      <w:ins w:id="475" w:author="Grant Kinsler" w:date="2019-10-14T18:13:00Z">
        <w:r>
          <w:rPr>
            <w:rFonts w:ascii="Arial" w:hAnsi="Arial" w:cs="Arial"/>
            <w:bCs/>
          </w:rPr>
          <w:t>fitness of this collection of mutants in 45 environmental conditions</w:t>
        </w:r>
      </w:ins>
      <w:ins w:id="476" w:author="Grant Kinsler" w:date="2019-10-15T14:52:00Z">
        <w:r w:rsidR="00562966">
          <w:rPr>
            <w:rFonts w:ascii="Arial" w:hAnsi="Arial" w:cs="Arial"/>
            <w:bCs/>
          </w:rPr>
          <w:t xml:space="preserve">. </w:t>
        </w:r>
        <w:commentRangeStart w:id="477"/>
        <w:r w:rsidR="00562966">
          <w:rPr>
            <w:rFonts w:ascii="Arial" w:hAnsi="Arial" w:cs="Arial"/>
            <w:bCs/>
          </w:rPr>
          <w:t xml:space="preserve">(see Methods and </w:t>
        </w:r>
        <w:proofErr w:type="spellStart"/>
        <w:r w:rsidR="00562966">
          <w:rPr>
            <w:rFonts w:ascii="Arial" w:hAnsi="Arial" w:cs="Arial"/>
            <w:bCs/>
          </w:rPr>
          <w:t>Venkataram</w:t>
        </w:r>
        <w:proofErr w:type="spellEnd"/>
        <w:r w:rsidR="00562966">
          <w:rPr>
            <w:rFonts w:ascii="Arial" w:hAnsi="Arial" w:cs="Arial"/>
            <w:bCs/>
          </w:rPr>
          <w:t xml:space="preserve"> et al for fitness estimation details)</w:t>
        </w:r>
      </w:ins>
      <w:commentRangeStart w:id="478"/>
      <w:commentRangeEnd w:id="478"/>
      <w:ins w:id="479" w:author="Grant Kinsler" w:date="2019-10-15T14:43:00Z">
        <w:r w:rsidR="00DD3F11">
          <w:rPr>
            <w:rStyle w:val="CommentReference"/>
          </w:rPr>
          <w:commentReference w:id="478"/>
        </w:r>
      </w:ins>
      <w:commentRangeEnd w:id="477"/>
      <w:ins w:id="480" w:author="Grant Kinsler" w:date="2019-10-15T14:52:00Z">
        <w:r w:rsidR="00562966">
          <w:rPr>
            <w:rStyle w:val="CommentReference"/>
          </w:rPr>
          <w:commentReference w:id="477"/>
        </w:r>
      </w:ins>
      <w:ins w:id="481" w:author="Grant Kinsler" w:date="2019-10-14T18:13:00Z">
        <w:r w:rsidR="00EE2365">
          <w:rPr>
            <w:rFonts w:ascii="Arial" w:hAnsi="Arial" w:cs="Arial"/>
            <w:bCs/>
          </w:rPr>
          <w:t xml:space="preserve">. </w:t>
        </w:r>
      </w:ins>
      <w:ins w:id="482" w:author="Grant Kinsler" w:date="2019-10-15T09:10:00Z">
        <w:r w:rsidR="004C604C">
          <w:rPr>
            <w:rFonts w:ascii="Arial" w:hAnsi="Arial" w:cs="Arial"/>
            <w:bCs/>
          </w:rPr>
          <w:t xml:space="preserve">After filtering for inclusion in every condition and sufficient </w:t>
        </w:r>
      </w:ins>
      <w:ins w:id="483" w:author="Grant Kinsler" w:date="2019-10-14T18:13:00Z">
        <w:r w:rsidR="00EE2365">
          <w:rPr>
            <w:rFonts w:ascii="Arial" w:hAnsi="Arial" w:cs="Arial"/>
            <w:bCs/>
          </w:rPr>
          <w:t>coverage to acquire reasonable fitness estimates, we have a collection of 425 mutants</w:t>
        </w:r>
      </w:ins>
      <w:ins w:id="484" w:author="Grant Kinsler" w:date="2019-10-15T09:10:00Z">
        <w:r w:rsidR="004C604C">
          <w:rPr>
            <w:rFonts w:ascii="Arial" w:hAnsi="Arial" w:cs="Arial"/>
            <w:bCs/>
          </w:rPr>
          <w:t xml:space="preserve"> for further study. </w:t>
        </w:r>
      </w:ins>
      <w:ins w:id="485" w:author="Grant Kinsler" w:date="2019-10-14T18:13:00Z">
        <w:r w:rsidR="00EE2365">
          <w:rPr>
            <w:rFonts w:ascii="Arial" w:hAnsi="Arial" w:cs="Arial"/>
            <w:bCs/>
          </w:rPr>
          <w:t xml:space="preserve">Of these, Y have been sequenced, and D of them are diploids (the result of </w:t>
        </w:r>
        <w:proofErr w:type="spellStart"/>
        <w:r w:rsidR="00EE2365">
          <w:rPr>
            <w:rFonts w:ascii="Arial" w:hAnsi="Arial" w:cs="Arial"/>
            <w:bCs/>
          </w:rPr>
          <w:t>autodiploidization</w:t>
        </w:r>
        <w:proofErr w:type="spellEnd"/>
        <w:r w:rsidR="00EE2365">
          <w:rPr>
            <w:rFonts w:ascii="Arial" w:hAnsi="Arial" w:cs="Arial"/>
            <w:bCs/>
          </w:rPr>
          <w:t xml:space="preserve">, see </w:t>
        </w:r>
        <w:proofErr w:type="spellStart"/>
        <w:r w:rsidR="00EE2365">
          <w:rPr>
            <w:rFonts w:ascii="Arial" w:hAnsi="Arial" w:cs="Arial"/>
            <w:bCs/>
          </w:rPr>
          <w:t>Venkataram</w:t>
        </w:r>
        <w:proofErr w:type="spellEnd"/>
        <w:r w:rsidR="00EE2365">
          <w:rPr>
            <w:rFonts w:ascii="Arial" w:hAnsi="Arial" w:cs="Arial"/>
            <w:bCs/>
          </w:rPr>
          <w:t xml:space="preserve"> et al). Of the remaining mutants, X of them are clearly adaptive (see methods), with various mutations</w:t>
        </w:r>
      </w:ins>
      <w:ins w:id="486" w:author="Grant Kinsler" w:date="2019-10-15T14:51:00Z">
        <w:r w:rsidR="00DD3F11">
          <w:rPr>
            <w:rFonts w:ascii="Arial" w:hAnsi="Arial" w:cs="Arial"/>
            <w:bCs/>
          </w:rPr>
          <w:t xml:space="preserve"> causing their fitness benefit.</w:t>
        </w:r>
      </w:ins>
    </w:p>
    <w:p w14:paraId="127B763B" w14:textId="56111563" w:rsidR="00291381" w:rsidRDefault="00291381" w:rsidP="00EE2365">
      <w:pPr>
        <w:rPr>
          <w:ins w:id="487" w:author="Grant Kinsler" w:date="2019-10-29T15:56:00Z"/>
          <w:rFonts w:ascii="Arial" w:hAnsi="Arial" w:cs="Arial"/>
          <w:bCs/>
        </w:rPr>
      </w:pPr>
    </w:p>
    <w:p w14:paraId="63A288D8" w14:textId="6792A37E" w:rsidR="00291381" w:rsidRDefault="00291381" w:rsidP="00807375">
      <w:pPr>
        <w:rPr>
          <w:ins w:id="488" w:author="Grant Kinsler" w:date="2019-10-29T16:10:00Z"/>
          <w:rFonts w:ascii="Arial" w:hAnsi="Arial" w:cs="Arial"/>
          <w:bCs/>
        </w:rPr>
      </w:pPr>
      <w:ins w:id="489" w:author="Grant Kinsler" w:date="2019-10-29T15:57:00Z">
        <w:r>
          <w:rPr>
            <w:rFonts w:ascii="Arial" w:hAnsi="Arial" w:cs="Arial"/>
            <w:bCs/>
          </w:rPr>
          <w:t>In order to capture the phenotypes relevant to the behavior of these mutants in the evolution condition, we focus on the use of subtle environmental perturbations</w:t>
        </w:r>
      </w:ins>
      <w:ins w:id="490" w:author="Grant Kinsler" w:date="2019-10-29T15:58:00Z">
        <w:r>
          <w:rPr>
            <w:rFonts w:ascii="Arial" w:hAnsi="Arial" w:cs="Arial"/>
            <w:bCs/>
          </w:rPr>
          <w:t>.,</w:t>
        </w:r>
      </w:ins>
      <w:proofErr w:type="spellStart"/>
      <w:ins w:id="491" w:author="Grant Kinsler" w:date="2019-12-18T09:33:00Z">
        <w:r w:rsidR="002870F1">
          <w:rPr>
            <w:rFonts w:ascii="Arial" w:hAnsi="Arial" w:cs="Arial"/>
            <w:bCs/>
          </w:rPr>
          <w:t>I</w:t>
        </w:r>
      </w:ins>
      <w:ins w:id="492" w:author="Grant Kinsler" w:date="2019-10-29T15:58:00Z">
        <w:r>
          <w:rPr>
            <w:rFonts w:ascii="Arial" w:hAnsi="Arial" w:cs="Arial"/>
            <w:bCs/>
          </w:rPr>
          <w:t>in</w:t>
        </w:r>
        <w:proofErr w:type="spellEnd"/>
        <w:r>
          <w:rPr>
            <w:rFonts w:ascii="Arial" w:hAnsi="Arial" w:cs="Arial"/>
            <w:bCs/>
          </w:rPr>
          <w:t xml:space="preserve"> order for these subtle perturbations to be informative, we need to be able to accurately </w:t>
        </w:r>
      </w:ins>
      <w:ins w:id="493" w:author="Grant Kinsler" w:date="2019-10-29T15:59:00Z">
        <w:r>
          <w:rPr>
            <w:rFonts w:ascii="Arial" w:hAnsi="Arial" w:cs="Arial"/>
            <w:bCs/>
          </w:rPr>
          <w:t>measure</w:t>
        </w:r>
      </w:ins>
      <w:ins w:id="494" w:author="Grant Kinsler" w:date="2019-10-29T15:58:00Z">
        <w:r>
          <w:rPr>
            <w:rFonts w:ascii="Arial" w:hAnsi="Arial" w:cs="Arial"/>
            <w:bCs/>
          </w:rPr>
          <w:t xml:space="preserve"> the fitness of mutants in these </w:t>
        </w:r>
      </w:ins>
      <w:ins w:id="495" w:author="Grant Kinsler" w:date="2019-10-29T15:59:00Z">
        <w:r>
          <w:rPr>
            <w:rFonts w:ascii="Arial" w:hAnsi="Arial" w:cs="Arial"/>
            <w:bCs/>
          </w:rPr>
          <w:t>subtle perturbations. The use of DNA barcodes allows us to precisely estimate the fitness effects of many mutants simultaneously</w:t>
        </w:r>
      </w:ins>
      <w:ins w:id="496" w:author="Grant Kinsler" w:date="2019-10-29T16:00:00Z">
        <w:r>
          <w:rPr>
            <w:rFonts w:ascii="Arial" w:hAnsi="Arial" w:cs="Arial"/>
            <w:bCs/>
          </w:rPr>
          <w:t xml:space="preserve">. To assess the precision of these measurements, </w:t>
        </w:r>
      </w:ins>
      <w:ins w:id="497" w:author="Grant Kinsler" w:date="2019-10-29T16:01:00Z">
        <w:r>
          <w:rPr>
            <w:rFonts w:ascii="Arial" w:hAnsi="Arial" w:cs="Arial"/>
            <w:bCs/>
          </w:rPr>
          <w:t>we re-barcoded two mutants, giving us on the order of 10 barcodes labe</w:t>
        </w:r>
      </w:ins>
      <w:ins w:id="498" w:author="Grant Kinsler" w:date="2019-10-29T16:02:00Z">
        <w:r>
          <w:rPr>
            <w:rFonts w:ascii="Arial" w:hAnsi="Arial" w:cs="Arial"/>
            <w:bCs/>
          </w:rPr>
          <w:t xml:space="preserve">ling the same mutant in the same flask, allowing us to assess the reliability of fitness estimates within flasks, across biological replicates, and across batches and conditions. We </w:t>
        </w:r>
      </w:ins>
      <w:ins w:id="499" w:author="Grant Kinsler" w:date="2019-10-29T16:03:00Z">
        <w:r>
          <w:rPr>
            <w:rFonts w:ascii="Arial" w:hAnsi="Arial" w:cs="Arial"/>
            <w:bCs/>
          </w:rPr>
          <w:t>are able to precisely measure mutants in the same flask [Figure?] and see similar responses across replicate flasks. However, despite this precision, we see substantial</w:t>
        </w:r>
      </w:ins>
      <w:ins w:id="500" w:author="Grant Kinsler" w:date="2019-10-29T16:04:00Z">
        <w:r>
          <w:rPr>
            <w:rFonts w:ascii="Arial" w:hAnsi="Arial" w:cs="Arial"/>
            <w:bCs/>
          </w:rPr>
          <w:t xml:space="preserve"> variation in fitness across suites of replicates of the same environment done in different batches on different days. These substantial “batch effects” </w:t>
        </w:r>
      </w:ins>
      <w:ins w:id="501" w:author="Grant Kinsler" w:date="2019-10-29T16:05:00Z">
        <w:r>
          <w:rPr>
            <w:rFonts w:ascii="Arial" w:hAnsi="Arial" w:cs="Arial"/>
            <w:bCs/>
          </w:rPr>
          <w:t>are real and may reflect subtle differences in media, incubator temperature, or other u</w:t>
        </w:r>
      </w:ins>
      <w:ins w:id="502" w:author="Grant Kinsler" w:date="2019-10-29T16:06:00Z">
        <w:r>
          <w:rPr>
            <w:rFonts w:ascii="Arial" w:hAnsi="Arial" w:cs="Arial"/>
            <w:bCs/>
          </w:rPr>
          <w:t xml:space="preserve">ncontrolled variables. </w:t>
        </w:r>
      </w:ins>
    </w:p>
    <w:p w14:paraId="20958D1A" w14:textId="2452CF73" w:rsidR="00936F54" w:rsidRDefault="00936F54" w:rsidP="00807375">
      <w:pPr>
        <w:rPr>
          <w:ins w:id="503" w:author="Grant Kinsler" w:date="2019-10-29T16:10:00Z"/>
          <w:rFonts w:ascii="Arial" w:hAnsi="Arial" w:cs="Arial"/>
          <w:bCs/>
        </w:rPr>
      </w:pPr>
    </w:p>
    <w:p w14:paraId="17ED40AD" w14:textId="70CC6133" w:rsidR="00936F54" w:rsidRDefault="00936F54" w:rsidP="00807375">
      <w:pPr>
        <w:rPr>
          <w:ins w:id="504" w:author="Grant Kinsler" w:date="2019-11-14T10:53:00Z"/>
          <w:rFonts w:ascii="Arial" w:hAnsi="Arial" w:cs="Arial"/>
          <w:bCs/>
        </w:rPr>
      </w:pPr>
      <w:ins w:id="505" w:author="Grant Kinsler" w:date="2019-10-29T16:10:00Z">
        <w:r>
          <w:rPr>
            <w:rFonts w:ascii="Arial" w:hAnsi="Arial" w:cs="Arial"/>
            <w:bCs/>
          </w:rPr>
          <w:t>We wondered if these batch effects could be informative to uncovering [figure with just batches</w:t>
        </w:r>
      </w:ins>
      <w:ins w:id="506" w:author="Grant Kinsler" w:date="2019-10-29T16:17:00Z">
        <w:r>
          <w:rPr>
            <w:rFonts w:ascii="Arial" w:hAnsi="Arial" w:cs="Arial"/>
            <w:bCs/>
          </w:rPr>
          <w:t xml:space="preserve"> somewhere</w:t>
        </w:r>
      </w:ins>
      <w:ins w:id="507" w:author="Grant Kinsler" w:date="2019-10-29T16:10:00Z">
        <w:r>
          <w:rPr>
            <w:rFonts w:ascii="Arial" w:hAnsi="Arial" w:cs="Arial"/>
            <w:bCs/>
          </w:rPr>
          <w:t>?]</w:t>
        </w:r>
      </w:ins>
      <w:ins w:id="508" w:author="Grant Kinsler" w:date="2019-10-29T16:17:00Z">
        <w:r>
          <w:rPr>
            <w:rFonts w:ascii="Arial" w:hAnsi="Arial" w:cs="Arial"/>
            <w:bCs/>
          </w:rPr>
          <w:t xml:space="preserve"> the relevant phenotypes</w:t>
        </w:r>
      </w:ins>
      <w:ins w:id="509" w:author="Grant Kinsler" w:date="2019-10-29T16:28:00Z">
        <w:r w:rsidR="00FE2552">
          <w:rPr>
            <w:rFonts w:ascii="Arial" w:hAnsi="Arial" w:cs="Arial"/>
            <w:bCs/>
          </w:rPr>
          <w:t>…</w:t>
        </w:r>
      </w:ins>
    </w:p>
    <w:p w14:paraId="6BB9E15A" w14:textId="55073567" w:rsidR="00BC50EE" w:rsidRDefault="00BC50EE" w:rsidP="00807375">
      <w:pPr>
        <w:rPr>
          <w:ins w:id="510" w:author="Grant Kinsler" w:date="2019-11-14T10:53:00Z"/>
          <w:rFonts w:ascii="Arial" w:hAnsi="Arial" w:cs="Arial"/>
          <w:bCs/>
        </w:rPr>
      </w:pPr>
    </w:p>
    <w:p w14:paraId="10988610" w14:textId="77777777" w:rsidR="00BC50EE" w:rsidRDefault="00BC50EE" w:rsidP="00807375">
      <w:pPr>
        <w:rPr>
          <w:ins w:id="511" w:author="Grant Kinsler" w:date="2019-10-29T16:06:00Z"/>
          <w:rFonts w:ascii="Arial" w:hAnsi="Arial" w:cs="Arial"/>
          <w:bCs/>
        </w:rPr>
      </w:pPr>
    </w:p>
    <w:p w14:paraId="047CF0DD" w14:textId="77777777" w:rsidR="00291381" w:rsidRDefault="00291381" w:rsidP="00807375">
      <w:pPr>
        <w:rPr>
          <w:ins w:id="512" w:author="Grant Kinsler" w:date="2019-10-29T16:06:00Z"/>
          <w:rFonts w:ascii="Arial" w:hAnsi="Arial" w:cs="Arial"/>
          <w:bCs/>
        </w:rPr>
      </w:pPr>
    </w:p>
    <w:p w14:paraId="168C7F3D" w14:textId="00632CD9" w:rsidR="00BC50EE" w:rsidRDefault="00291381" w:rsidP="00343A98">
      <w:pPr>
        <w:rPr>
          <w:ins w:id="513" w:author="Grant Kinsler" w:date="2019-11-14T10:54:00Z"/>
          <w:rFonts w:ascii="Arial" w:hAnsi="Arial" w:cs="Arial"/>
          <w:bCs/>
        </w:rPr>
      </w:pPr>
      <w:ins w:id="514" w:author="Grant Kinsler" w:date="2019-10-29T16:06:00Z">
        <w:r>
          <w:rPr>
            <w:rFonts w:ascii="Arial" w:hAnsi="Arial" w:cs="Arial"/>
            <w:bCs/>
          </w:rPr>
          <w:t>In addition to 9 batches of the evolution condition (M3), our</w:t>
        </w:r>
      </w:ins>
      <w:ins w:id="515" w:author="Grant Kinsler" w:date="2019-10-29T16:07:00Z">
        <w:r>
          <w:rPr>
            <w:rFonts w:ascii="Arial" w:hAnsi="Arial" w:cs="Arial"/>
            <w:bCs/>
          </w:rPr>
          <w:t xml:space="preserve"> 45</w:t>
        </w:r>
      </w:ins>
      <w:ins w:id="516" w:author="Grant Kinsler" w:date="2019-10-29T16:06:00Z">
        <w:r>
          <w:rPr>
            <w:rFonts w:ascii="Arial" w:hAnsi="Arial" w:cs="Arial"/>
            <w:bCs/>
          </w:rPr>
          <w:t xml:space="preserve"> environmental perturbations </w:t>
        </w:r>
      </w:ins>
      <w:ins w:id="517" w:author="Grant Kinsler" w:date="2019-10-29T16:07:00Z">
        <w:r>
          <w:rPr>
            <w:rFonts w:ascii="Arial" w:hAnsi="Arial" w:cs="Arial"/>
            <w:bCs/>
          </w:rPr>
          <w:t xml:space="preserve">include a range of intentional perturbations, where we’ve </w:t>
        </w:r>
      </w:ins>
      <w:ins w:id="518" w:author="Grant Kinsler" w:date="2019-11-14T11:06:00Z">
        <w:r w:rsidR="00650B43">
          <w:rPr>
            <w:rFonts w:ascii="Arial" w:hAnsi="Arial" w:cs="Arial"/>
            <w:bCs/>
          </w:rPr>
          <w:t xml:space="preserve">changed </w:t>
        </w:r>
      </w:ins>
      <w:ins w:id="519" w:author="Grant Kinsler" w:date="2019-10-29T16:07:00Z">
        <w:r>
          <w:rPr>
            <w:rFonts w:ascii="Arial" w:hAnsi="Arial" w:cs="Arial"/>
            <w:bCs/>
          </w:rPr>
          <w:t xml:space="preserve">the concentration of glucose, included additional carbon sources, </w:t>
        </w:r>
      </w:ins>
      <w:ins w:id="520" w:author="Grant Kinsler" w:date="2019-10-29T16:08:00Z">
        <w:r w:rsidR="00AA53A5">
          <w:rPr>
            <w:rFonts w:ascii="Arial" w:hAnsi="Arial" w:cs="Arial"/>
            <w:bCs/>
          </w:rPr>
          <w:t>changed the concentration of sal</w:t>
        </w:r>
      </w:ins>
      <w:ins w:id="521" w:author="Grant Kinsler" w:date="2019-10-29T16:09:00Z">
        <w:r w:rsidR="00AA53A5">
          <w:rPr>
            <w:rFonts w:ascii="Arial" w:hAnsi="Arial" w:cs="Arial"/>
            <w:bCs/>
          </w:rPr>
          <w:t xml:space="preserve">t in the media, added drugs, and a suite of </w:t>
        </w:r>
        <w:commentRangeStart w:id="522"/>
        <w:r w:rsidR="00AA53A5">
          <w:rPr>
            <w:rFonts w:ascii="Arial" w:hAnsi="Arial" w:cs="Arial"/>
            <w:bCs/>
          </w:rPr>
          <w:t>other changes</w:t>
        </w:r>
      </w:ins>
      <w:commentRangeEnd w:id="522"/>
      <w:ins w:id="523" w:author="Grant Kinsler" w:date="2019-11-14T11:06:00Z">
        <w:r w:rsidR="0037264A">
          <w:rPr>
            <w:rStyle w:val="CommentReference"/>
          </w:rPr>
          <w:commentReference w:id="522"/>
        </w:r>
      </w:ins>
      <w:ins w:id="524" w:author="Grant Kinsler" w:date="2019-10-29T16:09:00Z">
        <w:r w:rsidR="00AA53A5">
          <w:rPr>
            <w:rFonts w:ascii="Arial" w:hAnsi="Arial" w:cs="Arial"/>
            <w:bCs/>
          </w:rPr>
          <w:t xml:space="preserve">. </w:t>
        </w:r>
      </w:ins>
      <w:ins w:id="525" w:author="Grant Kinsler" w:date="2019-08-28T08:20:00Z">
        <w:r w:rsidR="00393FEB">
          <w:rPr>
            <w:rFonts w:ascii="Arial" w:hAnsi="Arial" w:cs="Arial"/>
            <w:bCs/>
          </w:rPr>
          <w:t>Ranking conditions by the</w:t>
        </w:r>
      </w:ins>
      <w:ins w:id="526" w:author="Grant Kinsler" w:date="2019-08-28T08:21:00Z">
        <w:r w:rsidR="00393FEB">
          <w:rPr>
            <w:rFonts w:ascii="Arial" w:hAnsi="Arial" w:cs="Arial"/>
            <w:bCs/>
          </w:rPr>
          <w:t xml:space="preserve"> average deviation from the variation across batch conditions for a balanced set of </w:t>
        </w:r>
      </w:ins>
      <w:ins w:id="527" w:author="Grant Kinsler" w:date="2019-09-18T09:41:00Z">
        <w:r w:rsidR="008E5397">
          <w:rPr>
            <w:rFonts w:ascii="Arial" w:hAnsi="Arial" w:cs="Arial"/>
            <w:bCs/>
          </w:rPr>
          <w:t>adaptive</w:t>
        </w:r>
      </w:ins>
      <w:ins w:id="528" w:author="Grant Kinsler" w:date="2019-08-28T08:21:00Z">
        <w:r w:rsidR="00393FEB">
          <w:rPr>
            <w:rFonts w:ascii="Arial" w:hAnsi="Arial" w:cs="Arial"/>
            <w:bCs/>
          </w:rPr>
          <w:t xml:space="preserve"> mutations, we see a range of effect from</w:t>
        </w:r>
      </w:ins>
      <w:ins w:id="529" w:author="Grant Kinsler" w:date="2019-08-28T08:22:00Z">
        <w:r w:rsidR="00393FEB">
          <w:rPr>
            <w:rFonts w:ascii="Arial" w:hAnsi="Arial" w:cs="Arial"/>
            <w:bCs/>
          </w:rPr>
          <w:t xml:space="preserve"> less than 1</w:t>
        </w:r>
      </w:ins>
      <w:ins w:id="530" w:author="Grant Kinsler" w:date="2019-08-28T08:21:00Z">
        <w:r w:rsidR="00393FEB">
          <w:rPr>
            <w:rFonts w:ascii="Arial" w:hAnsi="Arial" w:cs="Arial"/>
            <w:bCs/>
          </w:rPr>
          <w:t xml:space="preserve"> standard deviation, rep</w:t>
        </w:r>
      </w:ins>
      <w:ins w:id="531" w:author="Grant Kinsler" w:date="2019-08-28T08:22:00Z">
        <w:r w:rsidR="00393FEB">
          <w:rPr>
            <w:rFonts w:ascii="Arial" w:hAnsi="Arial" w:cs="Arial"/>
            <w:bCs/>
          </w:rPr>
          <w:t>resenting a very subtle environmental perturbation</w:t>
        </w:r>
      </w:ins>
      <w:ins w:id="532" w:author="Grant Kinsler" w:date="2019-10-15T14:53:00Z">
        <w:r w:rsidR="00562966">
          <w:rPr>
            <w:rFonts w:ascii="Arial" w:hAnsi="Arial" w:cs="Arial"/>
            <w:bCs/>
          </w:rPr>
          <w:t xml:space="preserve"> from the M3 evolution condition</w:t>
        </w:r>
      </w:ins>
      <w:ins w:id="533" w:author="Grant Kinsler" w:date="2019-08-28T08:22:00Z">
        <w:r w:rsidR="00393FEB">
          <w:rPr>
            <w:rFonts w:ascii="Arial" w:hAnsi="Arial" w:cs="Arial"/>
            <w:bCs/>
          </w:rPr>
          <w:t xml:space="preserve"> to extremely strong perturbations up to 15 standa</w:t>
        </w:r>
      </w:ins>
      <w:ins w:id="534" w:author="Grant Kinsler" w:date="2019-08-28T08:23:00Z">
        <w:r w:rsidR="00393FEB">
          <w:rPr>
            <w:rFonts w:ascii="Arial" w:hAnsi="Arial" w:cs="Arial"/>
            <w:bCs/>
          </w:rPr>
          <w:t>rd deviations away from the evolution condition</w:t>
        </w:r>
      </w:ins>
      <w:ins w:id="535" w:author="Grant Kinsler" w:date="2019-09-18T09:41:00Z">
        <w:r w:rsidR="00210DC0">
          <w:rPr>
            <w:rFonts w:ascii="Arial" w:hAnsi="Arial" w:cs="Arial"/>
            <w:bCs/>
          </w:rPr>
          <w:t xml:space="preserve"> (Fig. </w:t>
        </w:r>
      </w:ins>
      <w:ins w:id="536" w:author="Grant Kinsler" w:date="2019-11-06T09:02:00Z">
        <w:r w:rsidR="00A1414F">
          <w:rPr>
            <w:rFonts w:ascii="Arial" w:hAnsi="Arial" w:cs="Arial"/>
            <w:bCs/>
          </w:rPr>
          <w:t>2</w:t>
        </w:r>
      </w:ins>
      <w:ins w:id="537" w:author="Grant Kinsler" w:date="2019-09-18T09:41:00Z">
        <w:r w:rsidR="00210DC0">
          <w:rPr>
            <w:rFonts w:ascii="Arial" w:hAnsi="Arial" w:cs="Arial"/>
            <w:bCs/>
          </w:rPr>
          <w:t>A).</w:t>
        </w:r>
      </w:ins>
      <w:ins w:id="538" w:author="Grant Kinsler" w:date="2019-08-28T08:23:00Z">
        <w:r w:rsidR="00393FEB">
          <w:rPr>
            <w:rFonts w:ascii="Arial" w:hAnsi="Arial" w:cs="Arial"/>
            <w:bCs/>
          </w:rPr>
          <w:t xml:space="preserve"> </w:t>
        </w:r>
      </w:ins>
    </w:p>
    <w:p w14:paraId="62416C28" w14:textId="4E906F92" w:rsidR="00BC50EE" w:rsidRDefault="00BC50EE" w:rsidP="00343A98">
      <w:pPr>
        <w:rPr>
          <w:ins w:id="539" w:author="Grant Kinsler" w:date="2019-11-14T10:54:00Z"/>
          <w:rFonts w:ascii="Arial" w:hAnsi="Arial" w:cs="Arial"/>
          <w:bCs/>
        </w:rPr>
      </w:pPr>
    </w:p>
    <w:p w14:paraId="3008B613" w14:textId="5AB470B1" w:rsidR="006A5AE5" w:rsidRDefault="00BC50EE" w:rsidP="00343A98">
      <w:pPr>
        <w:rPr>
          <w:ins w:id="540" w:author="Grant Kinsler" w:date="2019-11-14T11:05:00Z"/>
          <w:rFonts w:ascii="Arial" w:hAnsi="Arial" w:cs="Arial"/>
          <w:bCs/>
        </w:rPr>
      </w:pPr>
      <w:ins w:id="541" w:author="Grant Kinsler" w:date="2019-11-14T10:54:00Z">
        <w:r>
          <w:rPr>
            <w:rFonts w:ascii="Arial" w:hAnsi="Arial" w:cs="Arial"/>
            <w:bCs/>
          </w:rPr>
          <w:t>The strong conditions clearly show that there are real biological differences between the recurrent mutations that aren’t o</w:t>
        </w:r>
      </w:ins>
      <w:ins w:id="542" w:author="Grant Kinsler" w:date="2019-11-14T10:55:00Z">
        <w:r>
          <w:rPr>
            <w:rFonts w:ascii="Arial" w:hAnsi="Arial" w:cs="Arial"/>
            <w:bCs/>
          </w:rPr>
          <w:t>bvious from the evolution condition alone</w:t>
        </w:r>
      </w:ins>
      <w:ins w:id="543" w:author="Grant Kinsler" w:date="2019-11-14T11:05:00Z">
        <w:r w:rsidR="00FA2124">
          <w:rPr>
            <w:rFonts w:ascii="Arial" w:hAnsi="Arial" w:cs="Arial"/>
            <w:bCs/>
          </w:rPr>
          <w:t xml:space="preserve"> (Fig. 2B)</w:t>
        </w:r>
      </w:ins>
      <w:ins w:id="544" w:author="Grant Kinsler" w:date="2019-11-14T10:55:00Z">
        <w:r>
          <w:rPr>
            <w:rFonts w:ascii="Arial" w:hAnsi="Arial" w:cs="Arial"/>
            <w:bCs/>
          </w:rPr>
          <w:t xml:space="preserve"> </w:t>
        </w:r>
      </w:ins>
      <w:ins w:id="545" w:author="Grant Kinsler" w:date="2019-11-14T11:07:00Z">
        <w:r w:rsidR="0037264A">
          <w:rPr>
            <w:rFonts w:ascii="Arial" w:hAnsi="Arial" w:cs="Arial"/>
            <w:bCs/>
          </w:rPr>
          <w:t xml:space="preserve">For example, </w:t>
        </w:r>
      </w:ins>
      <w:ins w:id="546" w:author="Grant Kinsler" w:date="2019-11-14T10:55:00Z">
        <w:r>
          <w:rPr>
            <w:rFonts w:ascii="Arial" w:hAnsi="Arial" w:cs="Arial"/>
            <w:bCs/>
          </w:rPr>
          <w:t>GPB2 and PDE2</w:t>
        </w:r>
      </w:ins>
      <w:ins w:id="547" w:author="Grant Kinsler" w:date="2019-11-14T10:56:00Z">
        <w:r>
          <w:rPr>
            <w:rFonts w:ascii="Arial" w:hAnsi="Arial" w:cs="Arial"/>
            <w:bCs/>
          </w:rPr>
          <w:t xml:space="preserve"> are both negative regulators in the RAS/PKA pathway, and mutations in these genes have similar fitness effects in the evolution condition</w:t>
        </w:r>
      </w:ins>
      <w:ins w:id="548" w:author="Grant Kinsler" w:date="2019-11-14T11:08:00Z">
        <w:r w:rsidR="009562E2">
          <w:rPr>
            <w:rFonts w:ascii="Arial" w:hAnsi="Arial" w:cs="Arial"/>
            <w:bCs/>
          </w:rPr>
          <w:t xml:space="preserve"> (M3)</w:t>
        </w:r>
      </w:ins>
      <w:ins w:id="549" w:author="Grant Kinsler" w:date="2019-11-14T10:56:00Z">
        <w:r>
          <w:rPr>
            <w:rFonts w:ascii="Arial" w:hAnsi="Arial" w:cs="Arial"/>
            <w:bCs/>
          </w:rPr>
          <w:t xml:space="preserve">. This might suggest that the </w:t>
        </w:r>
      </w:ins>
      <w:ins w:id="550" w:author="Grant Kinsler" w:date="2019-11-14T10:57:00Z">
        <w:r>
          <w:rPr>
            <w:rFonts w:ascii="Arial" w:hAnsi="Arial" w:cs="Arial"/>
            <w:bCs/>
          </w:rPr>
          <w:t xml:space="preserve">GPB2 and PDE2 mutants would have similar phenotypic effects, and thus, similar interactions across the suite of environments. While, they do respond to some of the </w:t>
        </w:r>
      </w:ins>
      <w:ins w:id="551" w:author="Grant Kinsler" w:date="2019-11-14T10:58:00Z">
        <w:r>
          <w:rPr>
            <w:rFonts w:ascii="Arial" w:hAnsi="Arial" w:cs="Arial"/>
            <w:bCs/>
          </w:rPr>
          <w:t xml:space="preserve">strong perturbations involving a longer transfer in similar ways (3 Day, 4 Day, 5 Day, 6 Day), they have different responses to other strong perturbations, </w:t>
        </w:r>
      </w:ins>
      <w:ins w:id="552" w:author="Grant Kinsler" w:date="2019-11-14T10:59:00Z">
        <w:r>
          <w:rPr>
            <w:rFonts w:ascii="Arial" w:hAnsi="Arial" w:cs="Arial"/>
            <w:bCs/>
          </w:rPr>
          <w:t xml:space="preserve">with PDE2 mutants showing a stronger sensitivity to osmotic stress (NaCl, </w:t>
        </w:r>
        <w:proofErr w:type="spellStart"/>
        <w:r>
          <w:rPr>
            <w:rFonts w:ascii="Arial" w:hAnsi="Arial" w:cs="Arial"/>
            <w:bCs/>
          </w:rPr>
          <w:t>KCl</w:t>
        </w:r>
        <w:proofErr w:type="spellEnd"/>
        <w:r>
          <w:rPr>
            <w:rFonts w:ascii="Arial" w:hAnsi="Arial" w:cs="Arial"/>
            <w:bCs/>
          </w:rPr>
          <w:t xml:space="preserve"> environments) than GPB2. Additionally, GPB2 has lower fitness in the 1 Day en</w:t>
        </w:r>
      </w:ins>
      <w:ins w:id="553" w:author="Grant Kinsler" w:date="2019-11-14T11:00:00Z">
        <w:r>
          <w:rPr>
            <w:rFonts w:ascii="Arial" w:hAnsi="Arial" w:cs="Arial"/>
            <w:bCs/>
          </w:rPr>
          <w:t>vironment, whereas PDE2 has a similar fitness effect as the evolution condition.</w:t>
        </w:r>
        <w:r w:rsidR="006A5AE5">
          <w:rPr>
            <w:rFonts w:ascii="Arial" w:hAnsi="Arial" w:cs="Arial"/>
            <w:bCs/>
          </w:rPr>
          <w:t xml:space="preserve"> </w:t>
        </w:r>
      </w:ins>
      <w:ins w:id="554" w:author="Grant Kinsler" w:date="2019-11-14T11:07:00Z">
        <w:r w:rsidR="0037264A">
          <w:rPr>
            <w:rFonts w:ascii="Arial" w:hAnsi="Arial" w:cs="Arial"/>
            <w:bCs/>
          </w:rPr>
          <w:t>[talk about other mutants too?]</w:t>
        </w:r>
      </w:ins>
    </w:p>
    <w:p w14:paraId="34300DC4" w14:textId="328CF1BE" w:rsidR="006A5AE5" w:rsidRDefault="006A5AE5" w:rsidP="00343A98">
      <w:pPr>
        <w:rPr>
          <w:ins w:id="555" w:author="Grant Kinsler" w:date="2019-11-14T11:05:00Z"/>
          <w:rFonts w:ascii="Arial" w:hAnsi="Arial" w:cs="Arial"/>
          <w:bCs/>
        </w:rPr>
      </w:pPr>
    </w:p>
    <w:p w14:paraId="3ACE200B" w14:textId="77777777" w:rsidR="00BC50EE" w:rsidRDefault="00BC50EE" w:rsidP="00343A98">
      <w:pPr>
        <w:rPr>
          <w:ins w:id="556" w:author="Grant Kinsler" w:date="2019-11-14T10:54:00Z"/>
          <w:rFonts w:ascii="Arial" w:hAnsi="Arial" w:cs="Arial"/>
          <w:bCs/>
        </w:rPr>
      </w:pPr>
    </w:p>
    <w:p w14:paraId="46F5FDD4" w14:textId="026A98E2" w:rsidR="00663669" w:rsidRPr="00433545" w:rsidRDefault="00E37EA3">
      <w:pPr>
        <w:jc w:val="center"/>
        <w:rPr>
          <w:ins w:id="557" w:author="Grant Kinsler" w:date="2019-07-25T06:57:00Z"/>
          <w:rFonts w:ascii="Arial" w:hAnsi="Arial" w:cs="Arial"/>
          <w:bCs/>
          <w:rPrChange w:id="558" w:author="Grant Kinsler" w:date="2019-08-27T16:12:00Z">
            <w:rPr>
              <w:ins w:id="559" w:author="Grant Kinsler" w:date="2019-07-25T06:57:00Z"/>
              <w:rFonts w:ascii="Times New Roman" w:hAnsi="Times New Roman" w:cs="Times New Roman"/>
              <w:bCs/>
            </w:rPr>
          </w:rPrChange>
        </w:rPr>
        <w:pPrChange w:id="560" w:author="Grant Kinsler" w:date="2019-08-26T13:21:00Z">
          <w:pPr/>
        </w:pPrChange>
      </w:pPr>
      <w:ins w:id="561" w:author="Grant Kinsler" w:date="2019-10-03T11:02:00Z">
        <w:r>
          <w:rPr>
            <w:rFonts w:ascii="Arial" w:hAnsi="Arial" w:cs="Arial"/>
            <w:bCs/>
            <w:noProof/>
          </w:rPr>
          <w:lastRenderedPageBreak/>
          <w:drawing>
            <wp:inline distT="0" distB="0" distL="0" distR="0" wp14:anchorId="4E77D0FF" wp14:editId="52F147DC">
              <wp:extent cx="5943600" cy="598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allcondition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85510"/>
                      </a:xfrm>
                      <a:prstGeom prst="rect">
                        <a:avLst/>
                      </a:prstGeom>
                    </pic:spPr>
                  </pic:pic>
                </a:graphicData>
              </a:graphic>
            </wp:inline>
          </w:drawing>
        </w:r>
      </w:ins>
    </w:p>
    <w:p w14:paraId="01402D9E" w14:textId="3FF8AFB9" w:rsidR="002E659B" w:rsidRPr="00AD133A" w:rsidRDefault="00971C0E" w:rsidP="00343A98">
      <w:pPr>
        <w:rPr>
          <w:ins w:id="562" w:author="Grant Kinsler" w:date="2019-08-28T09:12:00Z"/>
          <w:rFonts w:ascii="Arial" w:hAnsi="Arial" w:cs="Arial"/>
          <w:bCs/>
          <w:sz w:val="21"/>
          <w:szCs w:val="21"/>
          <w:rPrChange w:id="563" w:author="Grant Kinsler" w:date="2019-08-28T09:12:00Z">
            <w:rPr>
              <w:ins w:id="564" w:author="Grant Kinsler" w:date="2019-08-28T09:12:00Z"/>
              <w:rFonts w:ascii="Arial" w:hAnsi="Arial" w:cs="Arial"/>
              <w:bCs/>
            </w:rPr>
          </w:rPrChange>
        </w:rPr>
      </w:pPr>
      <w:commentRangeStart w:id="565"/>
      <w:ins w:id="566" w:author="Grant Kinsler" w:date="2019-08-26T13:21:00Z">
        <w:r w:rsidRPr="00AD133A">
          <w:rPr>
            <w:rFonts w:ascii="Arial" w:hAnsi="Arial" w:cs="Arial"/>
            <w:b/>
            <w:sz w:val="21"/>
            <w:szCs w:val="21"/>
            <w:rPrChange w:id="567" w:author="Grant Kinsler" w:date="2019-08-28T09:12:00Z">
              <w:rPr>
                <w:rFonts w:ascii="Times New Roman" w:hAnsi="Times New Roman" w:cs="Times New Roman"/>
                <w:bCs/>
              </w:rPr>
            </w:rPrChange>
          </w:rPr>
          <w:t xml:space="preserve">Figure </w:t>
        </w:r>
      </w:ins>
      <w:ins w:id="568" w:author="Grant Kinsler" w:date="2019-11-06T09:02:00Z">
        <w:r w:rsidR="00A1414F">
          <w:rPr>
            <w:rFonts w:ascii="Arial" w:hAnsi="Arial" w:cs="Arial"/>
            <w:b/>
            <w:sz w:val="21"/>
            <w:szCs w:val="21"/>
          </w:rPr>
          <w:t>2</w:t>
        </w:r>
      </w:ins>
      <w:ins w:id="569" w:author="Grant Kinsler" w:date="2019-08-26T13:21:00Z">
        <w:r w:rsidRPr="00AD133A">
          <w:rPr>
            <w:rFonts w:ascii="Arial" w:hAnsi="Arial" w:cs="Arial"/>
            <w:b/>
            <w:sz w:val="21"/>
            <w:szCs w:val="21"/>
            <w:rPrChange w:id="570" w:author="Grant Kinsler" w:date="2019-08-28T09:12:00Z">
              <w:rPr>
                <w:rFonts w:ascii="Times New Roman" w:hAnsi="Times New Roman" w:cs="Times New Roman"/>
                <w:bCs/>
              </w:rPr>
            </w:rPrChange>
          </w:rPr>
          <w:t xml:space="preserve">. Measuring </w:t>
        </w:r>
      </w:ins>
      <w:ins w:id="571" w:author="Grant Kinsler" w:date="2019-08-26T13:22:00Z">
        <w:r w:rsidRPr="00AD133A">
          <w:rPr>
            <w:rFonts w:ascii="Arial" w:hAnsi="Arial" w:cs="Arial"/>
            <w:b/>
            <w:sz w:val="21"/>
            <w:szCs w:val="21"/>
            <w:rPrChange w:id="572" w:author="Grant Kinsler" w:date="2019-08-28T09:12:00Z">
              <w:rPr>
                <w:rFonts w:ascii="Times New Roman" w:hAnsi="Times New Roman" w:cs="Times New Roman"/>
                <w:b/>
              </w:rPr>
            </w:rPrChange>
          </w:rPr>
          <w:t>f</w:t>
        </w:r>
      </w:ins>
      <w:ins w:id="573" w:author="Grant Kinsler" w:date="2019-08-26T13:21:00Z">
        <w:r w:rsidRPr="00AD133A">
          <w:rPr>
            <w:rFonts w:ascii="Arial" w:hAnsi="Arial" w:cs="Arial"/>
            <w:b/>
            <w:sz w:val="21"/>
            <w:szCs w:val="21"/>
            <w:rPrChange w:id="574"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75" w:author="Grant Kinsler" w:date="2019-08-28T09:12:00Z">
              <w:rPr>
                <w:rFonts w:ascii="Times New Roman" w:hAnsi="Times New Roman" w:cs="Times New Roman"/>
                <w:b/>
              </w:rPr>
            </w:rPrChange>
          </w:rPr>
          <w:t xml:space="preserve">for a collection of adaptive mutants across </w:t>
        </w:r>
      </w:ins>
      <w:ins w:id="576" w:author="Grant Kinsler" w:date="2019-08-26T13:22:00Z">
        <w:r w:rsidRPr="00AD133A">
          <w:rPr>
            <w:rFonts w:ascii="Arial" w:hAnsi="Arial" w:cs="Arial"/>
            <w:b/>
            <w:sz w:val="21"/>
            <w:szCs w:val="21"/>
            <w:rPrChange w:id="577" w:author="Grant Kinsler" w:date="2019-08-28T09:12:00Z">
              <w:rPr>
                <w:rFonts w:ascii="Times New Roman" w:hAnsi="Times New Roman" w:cs="Times New Roman"/>
                <w:b/>
              </w:rPr>
            </w:rPrChange>
          </w:rPr>
          <w:t>many environments has the potential to reveal real biological signal</w:t>
        </w:r>
      </w:ins>
      <w:commentRangeEnd w:id="565"/>
      <w:ins w:id="578" w:author="Grant Kinsler" w:date="2019-08-26T13:30:00Z">
        <w:r w:rsidR="00050411" w:rsidRPr="00AD133A">
          <w:rPr>
            <w:rStyle w:val="CommentReference"/>
            <w:rFonts w:ascii="Arial" w:hAnsi="Arial" w:cs="Arial"/>
            <w:sz w:val="21"/>
            <w:szCs w:val="21"/>
            <w:rPrChange w:id="579" w:author="Grant Kinsler" w:date="2019-08-28T09:12:00Z">
              <w:rPr>
                <w:rStyle w:val="CommentReference"/>
              </w:rPr>
            </w:rPrChange>
          </w:rPr>
          <w:commentReference w:id="565"/>
        </w:r>
      </w:ins>
      <w:ins w:id="580" w:author="Grant Kinsler" w:date="2019-08-26T13:22:00Z">
        <w:r w:rsidRPr="00AD133A">
          <w:rPr>
            <w:rFonts w:ascii="Arial" w:hAnsi="Arial" w:cs="Arial"/>
            <w:b/>
            <w:sz w:val="21"/>
            <w:szCs w:val="21"/>
            <w:rPrChange w:id="581" w:author="Grant Kinsler" w:date="2019-08-28T09:12:00Z">
              <w:rPr>
                <w:rFonts w:ascii="Times New Roman" w:hAnsi="Times New Roman" w:cs="Times New Roman"/>
                <w:b/>
              </w:rPr>
            </w:rPrChange>
          </w:rPr>
          <w:t xml:space="preserve">. </w:t>
        </w:r>
      </w:ins>
      <w:ins w:id="582" w:author="Grant Kinsler" w:date="2019-08-26T13:24:00Z">
        <w:r w:rsidRPr="00AD133A">
          <w:rPr>
            <w:rFonts w:ascii="Arial" w:hAnsi="Arial" w:cs="Arial"/>
            <w:b/>
            <w:sz w:val="21"/>
            <w:szCs w:val="21"/>
            <w:rPrChange w:id="583" w:author="Grant Kinsler" w:date="2019-08-28T09:12:00Z">
              <w:rPr>
                <w:rFonts w:ascii="Times New Roman" w:hAnsi="Times New Roman" w:cs="Times New Roman"/>
                <w:b/>
              </w:rPr>
            </w:rPrChange>
          </w:rPr>
          <w:t xml:space="preserve">(A) </w:t>
        </w:r>
      </w:ins>
      <w:ins w:id="584"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85"/>
        <w:r w:rsidR="00A51F60" w:rsidRPr="009C36B8">
          <w:rPr>
            <w:rFonts w:ascii="Arial" w:hAnsi="Arial" w:cs="Arial"/>
            <w:bCs/>
            <w:sz w:val="21"/>
            <w:szCs w:val="21"/>
          </w:rPr>
          <w:t xml:space="preserve">Conditions where the aggregate behavior exceeds two standard deviations are shown in </w:t>
        </w:r>
        <w:commentRangeStart w:id="586"/>
        <w:commentRangeStart w:id="587"/>
        <w:r w:rsidR="00A51F60" w:rsidRPr="009C36B8">
          <w:rPr>
            <w:rFonts w:ascii="Arial" w:hAnsi="Arial" w:cs="Arial"/>
            <w:bCs/>
            <w:sz w:val="21"/>
            <w:szCs w:val="21"/>
          </w:rPr>
          <w:t>red</w:t>
        </w:r>
        <w:commentRangeEnd w:id="586"/>
        <w:r w:rsidR="00A51F60" w:rsidRPr="009C36B8">
          <w:rPr>
            <w:rStyle w:val="CommentReference"/>
            <w:rFonts w:ascii="Arial" w:hAnsi="Arial" w:cs="Arial"/>
            <w:sz w:val="21"/>
            <w:szCs w:val="21"/>
          </w:rPr>
          <w:commentReference w:id="586"/>
        </w:r>
        <w:commentRangeEnd w:id="587"/>
        <w:r w:rsidR="00A51F60" w:rsidRPr="009C36B8">
          <w:rPr>
            <w:rStyle w:val="CommentReference"/>
            <w:sz w:val="21"/>
            <w:szCs w:val="21"/>
          </w:rPr>
          <w:commentReference w:id="587"/>
        </w:r>
        <w:r w:rsidR="00A51F60">
          <w:rPr>
            <w:rFonts w:ascii="Arial" w:hAnsi="Arial" w:cs="Arial"/>
            <w:bCs/>
            <w:sz w:val="21"/>
            <w:szCs w:val="21"/>
          </w:rPr>
          <w:t xml:space="preserve"> and make up the strong perturbations.</w:t>
        </w:r>
        <w:commentRangeEnd w:id="585"/>
        <w:r w:rsidR="00A51F60">
          <w:rPr>
            <w:rStyle w:val="CommentReference"/>
          </w:rPr>
          <w:commentReference w:id="585"/>
        </w:r>
        <w:r w:rsidR="00A51F60">
          <w:rPr>
            <w:rFonts w:ascii="Arial" w:hAnsi="Arial" w:cs="Arial"/>
            <w:bCs/>
            <w:sz w:val="21"/>
            <w:szCs w:val="21"/>
          </w:rPr>
          <w:t xml:space="preserve"> </w:t>
        </w:r>
      </w:ins>
      <w:ins w:id="588" w:author="Grant Kinsler" w:date="2019-08-26T13:25:00Z">
        <w:r w:rsidRPr="00AD133A">
          <w:rPr>
            <w:rFonts w:ascii="Arial" w:hAnsi="Arial" w:cs="Arial"/>
            <w:b/>
            <w:sz w:val="21"/>
            <w:szCs w:val="21"/>
            <w:rPrChange w:id="589"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90" w:author="Grant Kinsler" w:date="2019-08-28T09:12:00Z">
              <w:rPr>
                <w:rFonts w:ascii="Times New Roman" w:hAnsi="Times New Roman" w:cs="Times New Roman"/>
                <w:bCs/>
              </w:rPr>
            </w:rPrChange>
          </w:rPr>
          <w:t>For each mutation type, we take the average fitness</w:t>
        </w:r>
      </w:ins>
      <w:ins w:id="591" w:author="Grant Kinsler" w:date="2019-08-26T13:26:00Z">
        <w:r w:rsidRPr="00AD133A">
          <w:rPr>
            <w:rFonts w:ascii="Arial" w:hAnsi="Arial" w:cs="Arial"/>
            <w:bCs/>
            <w:sz w:val="21"/>
            <w:szCs w:val="21"/>
            <w:rPrChange w:id="592" w:author="Grant Kinsler" w:date="2019-08-28T09:12:00Z">
              <w:rPr>
                <w:rFonts w:ascii="Times New Roman" w:hAnsi="Times New Roman" w:cs="Times New Roman"/>
                <w:bCs/>
              </w:rPr>
            </w:rPrChange>
          </w:rPr>
          <w:t xml:space="preserve"> across the evolution condition batches and the standard deviation of this behavior –</w:t>
        </w:r>
      </w:ins>
      <w:ins w:id="593" w:author="Grant Kinsler" w:date="2019-09-16T15:38:00Z">
        <w:r w:rsidR="00A51F60">
          <w:rPr>
            <w:rFonts w:ascii="Arial" w:hAnsi="Arial" w:cs="Arial"/>
            <w:bCs/>
            <w:sz w:val="21"/>
            <w:szCs w:val="21"/>
          </w:rPr>
          <w:t xml:space="preserve">Shaded regions represent two standard deviations away from the mean amongst the batch conditions </w:t>
        </w:r>
      </w:ins>
      <w:ins w:id="594"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95"/>
        <w:r w:rsidR="00A51F60">
          <w:rPr>
            <w:rFonts w:ascii="Arial" w:hAnsi="Arial" w:cs="Arial"/>
            <w:bCs/>
            <w:sz w:val="21"/>
            <w:szCs w:val="21"/>
          </w:rPr>
          <w:t>shaded</w:t>
        </w:r>
        <w:commentRangeEnd w:id="595"/>
        <w:r w:rsidR="00E3173F">
          <w:rPr>
            <w:rStyle w:val="CommentReference"/>
          </w:rPr>
          <w:commentReference w:id="595"/>
        </w:r>
        <w:r w:rsidR="00A51F60">
          <w:rPr>
            <w:rFonts w:ascii="Arial" w:hAnsi="Arial" w:cs="Arial"/>
            <w:bCs/>
            <w:sz w:val="21"/>
            <w:szCs w:val="21"/>
          </w:rPr>
          <w:t>).</w:t>
        </w:r>
      </w:ins>
    </w:p>
    <w:p w14:paraId="54E6D49D" w14:textId="34485A0B" w:rsidR="00AD133A" w:rsidRDefault="00AD133A" w:rsidP="00343A98">
      <w:pPr>
        <w:rPr>
          <w:ins w:id="596" w:author="Grant Kinsler" w:date="2019-08-28T09:25:00Z"/>
          <w:rFonts w:ascii="Arial" w:hAnsi="Arial" w:cs="Arial"/>
          <w:bCs/>
        </w:rPr>
      </w:pPr>
    </w:p>
    <w:p w14:paraId="09316500" w14:textId="77777777" w:rsidR="009F2A99" w:rsidRDefault="009F2A99" w:rsidP="00343A98">
      <w:pPr>
        <w:rPr>
          <w:ins w:id="597" w:author="Grant Kinsler" w:date="2019-10-15T09:18:00Z"/>
          <w:rFonts w:ascii="Arial" w:hAnsi="Arial" w:cs="Arial"/>
          <w:i/>
          <w:iCs/>
        </w:rPr>
      </w:pPr>
    </w:p>
    <w:p w14:paraId="0787BA1A" w14:textId="77777777" w:rsidR="009F2A99" w:rsidRDefault="009F2A99" w:rsidP="00343A98">
      <w:pPr>
        <w:rPr>
          <w:ins w:id="598" w:author="Grant Kinsler" w:date="2019-10-15T09:18:00Z"/>
          <w:rFonts w:ascii="Arial" w:hAnsi="Arial" w:cs="Arial"/>
          <w:i/>
          <w:iCs/>
        </w:rPr>
      </w:pPr>
    </w:p>
    <w:p w14:paraId="2794D092" w14:textId="7886EF7C" w:rsidR="006C12BB" w:rsidRPr="006C12BB" w:rsidRDefault="006C12BB" w:rsidP="00343A98">
      <w:pPr>
        <w:rPr>
          <w:ins w:id="599" w:author="Grant Kinsler" w:date="2019-09-16T15:47:00Z"/>
          <w:rFonts w:ascii="Arial" w:hAnsi="Arial" w:cs="Arial"/>
          <w:i/>
          <w:iCs/>
          <w:rPrChange w:id="600" w:author="Grant Kinsler" w:date="2019-09-16T15:47:00Z">
            <w:rPr>
              <w:ins w:id="601" w:author="Grant Kinsler" w:date="2019-09-16T15:47:00Z"/>
              <w:rFonts w:ascii="Arial" w:hAnsi="Arial" w:cs="Arial"/>
              <w:bCs/>
            </w:rPr>
          </w:rPrChange>
        </w:rPr>
      </w:pPr>
    </w:p>
    <w:p w14:paraId="3C31D50E" w14:textId="0C7ABC45" w:rsidR="006C12BB" w:rsidRDefault="009F1727" w:rsidP="00343A98">
      <w:pPr>
        <w:rPr>
          <w:ins w:id="602" w:author="Grant Kinsler" w:date="2019-10-15T09:18:00Z"/>
          <w:rFonts w:ascii="Arial" w:hAnsi="Arial" w:cs="Arial"/>
          <w:bCs/>
        </w:rPr>
      </w:pPr>
      <w:ins w:id="603" w:author="Grant Kinsler" w:date="2019-11-14T11:59:00Z">
        <w:r>
          <w:rPr>
            <w:rFonts w:ascii="Arial" w:hAnsi="Arial" w:cs="Arial"/>
            <w:bCs/>
          </w:rPr>
          <w:lastRenderedPageBreak/>
          <w:t>Of course, the strong environmental perturbations could be revealing phenotypic consequences that are outside of the behavior of the mutants in the evolution condition itself, so a better assessment of the</w:t>
        </w:r>
      </w:ins>
      <w:ins w:id="604" w:author="Grant Kinsler" w:date="2019-11-14T12:00:00Z">
        <w:r>
          <w:rPr>
            <w:rFonts w:ascii="Arial" w:hAnsi="Arial" w:cs="Arial"/>
            <w:bCs/>
          </w:rPr>
          <w:t xml:space="preserve"> </w:t>
        </w:r>
      </w:ins>
      <w:ins w:id="605" w:author="Grant Kinsler" w:date="2019-11-14T11:59:00Z">
        <w:r>
          <w:rPr>
            <w:rFonts w:ascii="Arial" w:hAnsi="Arial" w:cs="Arial"/>
            <w:bCs/>
          </w:rPr>
          <w:t xml:space="preserve">phenotypes </w:t>
        </w:r>
      </w:ins>
      <w:ins w:id="606" w:author="Grant Kinsler" w:date="2019-11-14T12:00:00Z">
        <w:r>
          <w:rPr>
            <w:rFonts w:ascii="Arial" w:hAnsi="Arial" w:cs="Arial"/>
            <w:bCs/>
          </w:rPr>
          <w:t xml:space="preserve">relevant to fitness </w:t>
        </w:r>
      </w:ins>
      <w:ins w:id="607" w:author="Grant Kinsler" w:date="2019-11-14T11:59:00Z">
        <w:r>
          <w:rPr>
            <w:rFonts w:ascii="Arial" w:hAnsi="Arial" w:cs="Arial"/>
            <w:bCs/>
          </w:rPr>
          <w:t>in the evolution condition</w:t>
        </w:r>
      </w:ins>
      <w:ins w:id="608" w:author="Grant Kinsler" w:date="2019-11-14T12:00:00Z">
        <w:r>
          <w:rPr>
            <w:rFonts w:ascii="Arial" w:hAnsi="Arial" w:cs="Arial"/>
            <w:bCs/>
          </w:rPr>
          <w:t xml:space="preserve"> for this collection of mutants</w:t>
        </w:r>
      </w:ins>
      <w:ins w:id="609" w:author="Grant Kinsler" w:date="2019-11-14T11:59:00Z">
        <w:r>
          <w:rPr>
            <w:rFonts w:ascii="Arial" w:hAnsi="Arial" w:cs="Arial"/>
            <w:bCs/>
          </w:rPr>
          <w:t xml:space="preserve"> is to consider </w:t>
        </w:r>
      </w:ins>
      <w:ins w:id="610" w:author="Grant Kinsler" w:date="2019-11-14T12:00:00Z">
        <w:r>
          <w:rPr>
            <w:rFonts w:ascii="Arial" w:hAnsi="Arial" w:cs="Arial"/>
            <w:bCs/>
          </w:rPr>
          <w:t>their beha</w:t>
        </w:r>
      </w:ins>
      <w:ins w:id="611" w:author="Grant Kinsler" w:date="2019-11-14T12:01:00Z">
        <w:r>
          <w:rPr>
            <w:rFonts w:ascii="Arial" w:hAnsi="Arial" w:cs="Arial"/>
            <w:bCs/>
          </w:rPr>
          <w:t xml:space="preserve">vior in </w:t>
        </w:r>
      </w:ins>
      <w:ins w:id="612" w:author="Grant Kinsler" w:date="2019-11-14T11:59:00Z">
        <w:r>
          <w:rPr>
            <w:rFonts w:ascii="Arial" w:hAnsi="Arial" w:cs="Arial"/>
            <w:bCs/>
          </w:rPr>
          <w:t>subtle environmental perturbations</w:t>
        </w:r>
      </w:ins>
      <w:ins w:id="613" w:author="Grant Kinsler" w:date="2019-11-14T12:01:00Z">
        <w:r>
          <w:rPr>
            <w:rFonts w:ascii="Arial" w:hAnsi="Arial" w:cs="Arial"/>
            <w:bCs/>
          </w:rPr>
          <w:t>.</w:t>
        </w:r>
        <w:r w:rsidR="00D43D09">
          <w:rPr>
            <w:rFonts w:ascii="Arial" w:hAnsi="Arial" w:cs="Arial"/>
            <w:bCs/>
          </w:rPr>
          <w:t xml:space="preserve"> This </w:t>
        </w:r>
        <w:r w:rsidR="0012083C">
          <w:rPr>
            <w:rFonts w:ascii="Arial" w:hAnsi="Arial" w:cs="Arial"/>
            <w:bCs/>
          </w:rPr>
          <w:t>approach</w:t>
        </w:r>
        <w:r w:rsidR="00D43D09">
          <w:rPr>
            <w:rFonts w:ascii="Arial" w:hAnsi="Arial" w:cs="Arial"/>
            <w:bCs/>
          </w:rPr>
          <w:t xml:space="preserve"> </w:t>
        </w:r>
      </w:ins>
      <w:ins w:id="614" w:author="Grant Kinsler" w:date="2019-11-14T11:59:00Z">
        <w:r>
          <w:rPr>
            <w:rFonts w:ascii="Arial" w:hAnsi="Arial" w:cs="Arial"/>
            <w:bCs/>
          </w:rPr>
          <w:t>rel</w:t>
        </w:r>
      </w:ins>
      <w:ins w:id="615" w:author="Grant Kinsler" w:date="2019-11-14T12:01:00Z">
        <w:r w:rsidR="00D43D09">
          <w:rPr>
            <w:rFonts w:ascii="Arial" w:hAnsi="Arial" w:cs="Arial"/>
            <w:bCs/>
          </w:rPr>
          <w:t>ies</w:t>
        </w:r>
      </w:ins>
      <w:ins w:id="616" w:author="Grant Kinsler" w:date="2019-11-14T11:59:00Z">
        <w:r>
          <w:rPr>
            <w:rFonts w:ascii="Arial" w:hAnsi="Arial" w:cs="Arial"/>
            <w:bCs/>
          </w:rPr>
          <w:t xml:space="preserve"> on the i</w:t>
        </w:r>
      </w:ins>
      <w:ins w:id="617" w:author="Grant Kinsler" w:date="2019-11-14T12:02:00Z">
        <w:r w:rsidR="008D36DA">
          <w:rPr>
            <w:rFonts w:ascii="Arial" w:hAnsi="Arial" w:cs="Arial"/>
            <w:bCs/>
          </w:rPr>
          <w:t>ntuition</w:t>
        </w:r>
      </w:ins>
      <w:ins w:id="618" w:author="Grant Kinsler" w:date="2019-11-14T11:59:00Z">
        <w:r>
          <w:rPr>
            <w:rFonts w:ascii="Arial" w:hAnsi="Arial" w:cs="Arial"/>
            <w:bCs/>
          </w:rPr>
          <w:t xml:space="preserve"> that subtle environmental changes will change the relative importance of these fitness-relevant phenotypes</w:t>
        </w:r>
      </w:ins>
      <w:ins w:id="619" w:author="Grant Kinsler" w:date="2019-11-14T12:02:00Z">
        <w:r w:rsidR="008D36DA">
          <w:rPr>
            <w:rFonts w:ascii="Arial" w:hAnsi="Arial" w:cs="Arial"/>
            <w:bCs/>
          </w:rPr>
          <w:t xml:space="preserve">, and the idea that the perturbations are sufficiently subtle as to not change </w:t>
        </w:r>
        <w:r w:rsidR="008D36DA">
          <w:rPr>
            <w:rFonts w:ascii="Arial" w:hAnsi="Arial" w:cs="Arial"/>
            <w:bCs/>
            <w:i/>
            <w:iCs/>
          </w:rPr>
          <w:t xml:space="preserve">which </w:t>
        </w:r>
        <w:r w:rsidR="008D36DA">
          <w:rPr>
            <w:rFonts w:ascii="Arial" w:hAnsi="Arial" w:cs="Arial"/>
            <w:bCs/>
          </w:rPr>
          <w:t>phenotypes are relevant.</w:t>
        </w:r>
      </w:ins>
    </w:p>
    <w:p w14:paraId="0745E62D" w14:textId="77777777" w:rsidR="004D176C" w:rsidRDefault="004D176C" w:rsidP="00AD133A">
      <w:pPr>
        <w:rPr>
          <w:ins w:id="620" w:author="Grant Kinsler" w:date="2019-10-15T12:29:00Z"/>
          <w:rFonts w:ascii="Arial" w:hAnsi="Arial" w:cs="Arial"/>
          <w:bCs/>
        </w:rPr>
      </w:pPr>
    </w:p>
    <w:p w14:paraId="4C85A568" w14:textId="0595452D" w:rsidR="00AD133A" w:rsidRDefault="006B40F7" w:rsidP="00AD133A">
      <w:pPr>
        <w:rPr>
          <w:ins w:id="621" w:author="Grant Kinsler" w:date="2019-10-15T14:59:00Z"/>
          <w:rFonts w:ascii="Arial" w:hAnsi="Arial" w:cs="Arial"/>
          <w:bCs/>
        </w:rPr>
      </w:pPr>
      <w:ins w:id="622" w:author="Grant Kinsler" w:date="2019-08-28T10:04:00Z">
        <w:r>
          <w:rPr>
            <w:rFonts w:ascii="Arial" w:hAnsi="Arial" w:cs="Arial"/>
            <w:bCs/>
          </w:rPr>
          <w:t>First, we will construct a phenotype space from the subtle perturbation set, using cross-validation to identify the number of phenotypes to include in the space that gives us ma</w:t>
        </w:r>
      </w:ins>
      <w:ins w:id="623" w:author="Grant Kinsler" w:date="2019-08-28T10:05:00Z">
        <w:r>
          <w:rPr>
            <w:rFonts w:ascii="Arial" w:hAnsi="Arial" w:cs="Arial"/>
            <w:bCs/>
          </w:rPr>
          <w:t xml:space="preserve">ximum explanatory power without overfitting measurement error. Next, </w:t>
        </w:r>
      </w:ins>
      <w:ins w:id="624" w:author="Grant Kinsler" w:date="2019-08-28T10:06:00Z">
        <w:r>
          <w:rPr>
            <w:rFonts w:ascii="Arial" w:hAnsi="Arial" w:cs="Arial"/>
            <w:bCs/>
          </w:rPr>
          <w:t>using this phenotype space trained only on subtle perturbations, we make predictions about the fitness of mutants in the strong environmental perturbations</w:t>
        </w:r>
      </w:ins>
      <w:ins w:id="625" w:author="Grant Kinsler" w:date="2019-08-28T10:12:00Z">
        <w:r>
          <w:rPr>
            <w:rFonts w:ascii="Arial" w:hAnsi="Arial" w:cs="Arial"/>
            <w:bCs/>
          </w:rPr>
          <w:t>.</w:t>
        </w:r>
      </w:ins>
    </w:p>
    <w:p w14:paraId="4A8B6FDE" w14:textId="624F6B0B" w:rsidR="005D22C9" w:rsidRDefault="005D22C9" w:rsidP="00AD133A">
      <w:pPr>
        <w:rPr>
          <w:ins w:id="626" w:author="Grant Kinsler" w:date="2019-10-15T14:59:00Z"/>
          <w:rFonts w:ascii="Arial" w:hAnsi="Arial" w:cs="Arial"/>
          <w:bCs/>
        </w:rPr>
      </w:pPr>
    </w:p>
    <w:p w14:paraId="77793DC5" w14:textId="6B6F85C9" w:rsidR="009F2A99" w:rsidRDefault="006D7C8F" w:rsidP="00AD133A">
      <w:pPr>
        <w:rPr>
          <w:ins w:id="627" w:author="Grant Kinsler" w:date="2019-10-15T15:04:00Z"/>
          <w:rFonts w:ascii="Arial" w:hAnsi="Arial" w:cs="Arial"/>
          <w:bCs/>
        </w:rPr>
      </w:pPr>
      <w:ins w:id="628" w:author="Grant Kinsler" w:date="2019-12-18T11:27:00Z">
        <w:r>
          <w:rPr>
            <w:rFonts w:ascii="Arial" w:hAnsi="Arial" w:cs="Arial"/>
            <w:bCs/>
          </w:rPr>
          <w:t>I</w:t>
        </w:r>
      </w:ins>
      <w:ins w:id="629" w:author="Grant Kinsler" w:date="2019-10-15T15:01:00Z">
        <w:r w:rsidR="00EF36AB">
          <w:rPr>
            <w:rFonts w:ascii="Arial" w:hAnsi="Arial" w:cs="Arial"/>
            <w:bCs/>
          </w:rPr>
          <w:t xml:space="preserve">n addition to the choice of conditions, </w:t>
        </w:r>
      </w:ins>
      <w:ins w:id="630" w:author="Grant Kinsler" w:date="2019-10-15T15:00:00Z">
        <w:r w:rsidR="005D22C9">
          <w:rPr>
            <w:rFonts w:ascii="Arial" w:hAnsi="Arial" w:cs="Arial"/>
            <w:bCs/>
          </w:rPr>
          <w:t xml:space="preserve">the </w:t>
        </w:r>
        <w:r w:rsidR="005C06E7">
          <w:rPr>
            <w:rFonts w:ascii="Arial" w:hAnsi="Arial" w:cs="Arial"/>
            <w:bCs/>
          </w:rPr>
          <w:t xml:space="preserve">phenotype </w:t>
        </w:r>
        <w:r w:rsidR="005D22C9">
          <w:rPr>
            <w:rFonts w:ascii="Arial" w:hAnsi="Arial" w:cs="Arial"/>
            <w:bCs/>
          </w:rPr>
          <w:t xml:space="preserve">space we construct </w:t>
        </w:r>
      </w:ins>
      <w:ins w:id="631" w:author="Grant Kinsler" w:date="2019-12-18T11:27:00Z">
        <w:r>
          <w:rPr>
            <w:rFonts w:ascii="Arial" w:hAnsi="Arial" w:cs="Arial"/>
            <w:bCs/>
          </w:rPr>
          <w:t xml:space="preserve">is </w:t>
        </w:r>
      </w:ins>
      <w:ins w:id="632" w:author="Grant Kinsler" w:date="2019-10-15T15:00:00Z">
        <w:r w:rsidR="005D22C9">
          <w:rPr>
            <w:rFonts w:ascii="Arial" w:hAnsi="Arial" w:cs="Arial"/>
            <w:bCs/>
          </w:rPr>
          <w:t>dependent on the choice of mutants</w:t>
        </w:r>
      </w:ins>
      <w:ins w:id="633" w:author="Grant Kinsler" w:date="2019-10-15T15:01:00Z">
        <w:r w:rsidR="00ED673E">
          <w:rPr>
            <w:rFonts w:ascii="Arial" w:hAnsi="Arial" w:cs="Arial"/>
            <w:bCs/>
          </w:rPr>
          <w:t xml:space="preserve"> used</w:t>
        </w:r>
      </w:ins>
      <w:ins w:id="634" w:author="Grant Kinsler" w:date="2019-10-15T15:00:00Z">
        <w:r w:rsidR="005D22C9">
          <w:rPr>
            <w:rFonts w:ascii="Arial" w:hAnsi="Arial" w:cs="Arial"/>
            <w:bCs/>
          </w:rPr>
          <w:t>.</w:t>
        </w:r>
        <w:r w:rsidR="005D22C9" w:rsidRPr="005D22C9">
          <w:rPr>
            <w:rFonts w:ascii="Arial" w:hAnsi="Arial" w:cs="Arial"/>
            <w:bCs/>
          </w:rPr>
          <w:t xml:space="preserve"> </w:t>
        </w:r>
        <w:r w:rsidR="005D22C9">
          <w:rPr>
            <w:rFonts w:ascii="Arial" w:hAnsi="Arial" w:cs="Arial"/>
            <w:bCs/>
          </w:rPr>
          <w:t>Our method relies on the key assumption that the collection of mutants is sufficiently diverse to reveal a suite of phenotypic response</w:t>
        </w:r>
      </w:ins>
      <w:ins w:id="635" w:author="Grant Kinsler" w:date="2019-10-15T15:01:00Z">
        <w:r w:rsidR="0015352C">
          <w:rPr>
            <w:rFonts w:ascii="Arial" w:hAnsi="Arial" w:cs="Arial"/>
            <w:bCs/>
          </w:rPr>
          <w:t>s</w:t>
        </w:r>
      </w:ins>
      <w:ins w:id="636" w:author="Grant Kinsler" w:date="2019-10-15T15:00:00Z">
        <w:r w:rsidR="005D22C9">
          <w:rPr>
            <w:rFonts w:ascii="Arial" w:hAnsi="Arial" w:cs="Arial"/>
            <w:bCs/>
          </w:rPr>
          <w:t xml:space="preserve"> to subtle perturbations. In the extreme case where adaptive mutations are all of a single type</w:t>
        </w:r>
      </w:ins>
      <w:ins w:id="637" w:author="Grant Kinsler" w:date="2019-10-15T15:01:00Z">
        <w:r w:rsidR="00693BE5">
          <w:rPr>
            <w:rFonts w:ascii="Arial" w:hAnsi="Arial" w:cs="Arial"/>
            <w:bCs/>
          </w:rPr>
          <w:t>, for example in the</w:t>
        </w:r>
      </w:ins>
      <w:ins w:id="638" w:author="Grant Kinsler" w:date="2019-10-15T15:02:00Z">
        <w:r w:rsidR="00693BE5">
          <w:rPr>
            <w:rFonts w:ascii="Arial" w:hAnsi="Arial" w:cs="Arial"/>
            <w:bCs/>
          </w:rPr>
          <w:t xml:space="preserve"> case of resistance to drugs targeting particular genes</w:t>
        </w:r>
        <w:r w:rsidR="00200E2C">
          <w:rPr>
            <w:rFonts w:ascii="Arial" w:hAnsi="Arial" w:cs="Arial"/>
            <w:bCs/>
          </w:rPr>
          <w:t xml:space="preserve"> [cite some stuff]</w:t>
        </w:r>
        <w:r w:rsidR="00693BE5">
          <w:rPr>
            <w:rFonts w:ascii="Arial" w:hAnsi="Arial" w:cs="Arial"/>
            <w:bCs/>
          </w:rPr>
          <w:t>,</w:t>
        </w:r>
      </w:ins>
      <w:ins w:id="639" w:author="Grant Kinsler" w:date="2019-10-15T15:00:00Z">
        <w:r w:rsidR="005D22C9">
          <w:rPr>
            <w:rFonts w:ascii="Arial" w:hAnsi="Arial" w:cs="Arial"/>
            <w:bCs/>
          </w:rPr>
          <w:t xml:space="preserve"> our method should only identify a single phenotype. Similarly, if instead of using a balanced collection of adaptive mutants, we use a biased collection, we will also get a biased perspective of the phenotype space. </w:t>
        </w:r>
      </w:ins>
      <w:ins w:id="640" w:author="Grant Kinsler" w:date="2019-12-18T11:27:00Z">
        <w:r>
          <w:rPr>
            <w:rFonts w:ascii="Arial" w:hAnsi="Arial" w:cs="Arial"/>
            <w:bCs/>
          </w:rPr>
          <w:t>W</w:t>
        </w:r>
      </w:ins>
      <w:ins w:id="641" w:author="Grant Kinsler" w:date="2019-10-15T15:00:00Z">
        <w:r w:rsidR="005D22C9">
          <w:rPr>
            <w:rFonts w:ascii="Arial" w:hAnsi="Arial" w:cs="Arial"/>
            <w:bCs/>
          </w:rPr>
          <w:t xml:space="preserve">e do not have knowledge of which mutants have similar or distinct phenotypic signatures </w:t>
        </w:r>
        <w:r w:rsidR="005D22C9">
          <w:rPr>
            <w:rFonts w:ascii="Arial" w:hAnsi="Arial" w:cs="Arial"/>
            <w:bCs/>
            <w:i/>
            <w:iCs/>
          </w:rPr>
          <w:t>a priori</w:t>
        </w:r>
        <w:r w:rsidR="005D22C9">
          <w:rPr>
            <w:rFonts w:ascii="Arial" w:hAnsi="Arial" w:cs="Arial"/>
            <w:bCs/>
          </w:rPr>
          <w:t xml:space="preserve">, so we </w:t>
        </w:r>
      </w:ins>
      <w:ins w:id="642" w:author="Grant Kinsler" w:date="2019-10-15T15:02:00Z">
        <w:r w:rsidR="00DF391A">
          <w:rPr>
            <w:rFonts w:ascii="Arial" w:hAnsi="Arial" w:cs="Arial"/>
            <w:bCs/>
          </w:rPr>
          <w:t xml:space="preserve">use </w:t>
        </w:r>
      </w:ins>
      <w:ins w:id="643" w:author="Grant Kinsler" w:date="2019-10-15T15:00:00Z">
        <w:r w:rsidR="005D22C9">
          <w:rPr>
            <w:rFonts w:ascii="Arial" w:hAnsi="Arial" w:cs="Arial"/>
            <w:bCs/>
          </w:rPr>
          <w:t>putative causal genetic change for each of these adaptive mutants</w:t>
        </w:r>
      </w:ins>
      <w:ins w:id="644" w:author="Grant Kinsler" w:date="2019-10-15T15:02:00Z">
        <w:r w:rsidR="00DF391A">
          <w:rPr>
            <w:rFonts w:ascii="Arial" w:hAnsi="Arial" w:cs="Arial"/>
            <w:bCs/>
          </w:rPr>
          <w:t xml:space="preserve"> as identified in </w:t>
        </w:r>
        <w:proofErr w:type="spellStart"/>
        <w:r w:rsidR="00DF391A">
          <w:rPr>
            <w:rFonts w:ascii="Arial" w:hAnsi="Arial" w:cs="Arial"/>
            <w:bCs/>
          </w:rPr>
          <w:t>Venkataram</w:t>
        </w:r>
        <w:proofErr w:type="spellEnd"/>
        <w:r w:rsidR="00DF391A">
          <w:rPr>
            <w:rFonts w:ascii="Arial" w:hAnsi="Arial" w:cs="Arial"/>
            <w:bCs/>
          </w:rPr>
          <w:t xml:space="preserve"> et al. This allows us to </w:t>
        </w:r>
      </w:ins>
      <w:ins w:id="645" w:author="Grant Kinsler" w:date="2019-10-15T15:03:00Z">
        <w:r w:rsidR="00DF391A">
          <w:rPr>
            <w:rFonts w:ascii="Arial" w:hAnsi="Arial" w:cs="Arial"/>
            <w:bCs/>
          </w:rPr>
          <w:t>partition the mutants into balanced training and testing sets</w:t>
        </w:r>
      </w:ins>
      <w:ins w:id="646" w:author="Grant Kinsler" w:date="2019-11-14T08:43:00Z">
        <w:r w:rsidR="00036A7A">
          <w:rPr>
            <w:rFonts w:ascii="Arial" w:hAnsi="Arial" w:cs="Arial"/>
            <w:bCs/>
          </w:rPr>
          <w:t xml:space="preserve"> based on these genetic changes </w:t>
        </w:r>
      </w:ins>
      <w:commentRangeStart w:id="647"/>
      <w:ins w:id="648" w:author="Grant Kinsler" w:date="2019-10-15T15:03:00Z">
        <w:r w:rsidR="00DF391A">
          <w:rPr>
            <w:rFonts w:ascii="Arial" w:hAnsi="Arial" w:cs="Arial"/>
            <w:bCs/>
          </w:rPr>
          <w:t xml:space="preserve">(see Table). </w:t>
        </w:r>
      </w:ins>
      <w:commentRangeEnd w:id="647"/>
      <w:ins w:id="649" w:author="Grant Kinsler" w:date="2019-10-15T15:04:00Z">
        <w:r w:rsidR="00CA4A35">
          <w:rPr>
            <w:rStyle w:val="CommentReference"/>
          </w:rPr>
          <w:commentReference w:id="647"/>
        </w:r>
      </w:ins>
    </w:p>
    <w:p w14:paraId="5A882C55" w14:textId="3519A4DA" w:rsidR="00CA4A35" w:rsidRDefault="00CA4A35" w:rsidP="00AD133A">
      <w:pPr>
        <w:rPr>
          <w:ins w:id="650" w:author="Grant Kinsler" w:date="2019-10-15T15:04:00Z"/>
          <w:rFonts w:ascii="Arial" w:hAnsi="Arial" w:cs="Arial"/>
          <w:bCs/>
        </w:rPr>
      </w:pPr>
    </w:p>
    <w:p w14:paraId="33D60F38" w14:textId="40396536" w:rsidR="00CA4A35" w:rsidRDefault="00CA4A35" w:rsidP="00AD133A">
      <w:pPr>
        <w:rPr>
          <w:ins w:id="651" w:author="Grant Kinsler" w:date="2019-10-15T09:17:00Z"/>
          <w:rFonts w:ascii="Arial" w:hAnsi="Arial" w:cs="Arial"/>
          <w:bCs/>
        </w:rPr>
      </w:pPr>
      <w:ins w:id="652" w:author="Grant Kinsler" w:date="2019-10-15T15:04:00Z">
        <w:r>
          <w:rPr>
            <w:rFonts w:ascii="Arial" w:hAnsi="Arial" w:cs="Arial"/>
            <w:bCs/>
          </w:rPr>
          <w:t xml:space="preserve">Now armed with our </w:t>
        </w:r>
      </w:ins>
      <w:ins w:id="653" w:author="Grant Kinsler" w:date="2019-10-15T15:05:00Z">
        <w:r>
          <w:rPr>
            <w:rFonts w:ascii="Arial" w:hAnsi="Arial" w:cs="Arial"/>
            <w:bCs/>
          </w:rPr>
          <w:t>mathematical framework, balanced set of mutants, and these mutants measured in a range of subtle environmental perturbations, we can identify the fitness-relevant phenotypes associated with this collection of muta</w:t>
        </w:r>
        <w:r w:rsidR="00207320">
          <w:rPr>
            <w:rFonts w:ascii="Arial" w:hAnsi="Arial" w:cs="Arial"/>
            <w:bCs/>
          </w:rPr>
          <w:t>nts</w:t>
        </w:r>
      </w:ins>
      <w:ins w:id="654" w:author="Grant Kinsler" w:date="2019-10-16T08:48:00Z">
        <w:r w:rsidR="004752B4">
          <w:rPr>
            <w:rFonts w:ascii="Arial" w:hAnsi="Arial" w:cs="Arial"/>
            <w:bCs/>
          </w:rPr>
          <w:t xml:space="preserve"> in the evolution condition using subtle environmental perturbations.</w:t>
        </w:r>
      </w:ins>
      <w:ins w:id="655" w:author="Grant Kinsler" w:date="2019-11-14T08:43:00Z">
        <w:r w:rsidR="00826A2A">
          <w:rPr>
            <w:rFonts w:ascii="Arial" w:hAnsi="Arial" w:cs="Arial"/>
            <w:bCs/>
          </w:rPr>
          <w:t xml:space="preserve">  </w:t>
        </w:r>
      </w:ins>
      <w:ins w:id="656" w:author="Grant Kinsler" w:date="2019-10-16T08:48:00Z">
        <w:r w:rsidR="00F5469E">
          <w:rPr>
            <w:rFonts w:ascii="Arial" w:hAnsi="Arial" w:cs="Arial"/>
            <w:bCs/>
          </w:rPr>
          <w:t xml:space="preserve">By repeatedly dividing the subtle </w:t>
        </w:r>
      </w:ins>
      <w:ins w:id="657" w:author="Grant Kinsler" w:date="2019-10-16T08:49:00Z">
        <w:r w:rsidR="00F5469E">
          <w:rPr>
            <w:rFonts w:ascii="Arial" w:hAnsi="Arial" w:cs="Arial"/>
            <w:bCs/>
          </w:rPr>
          <w:t xml:space="preserve">conditions into </w:t>
        </w:r>
      </w:ins>
      <w:ins w:id="658" w:author="Grant Kinsler" w:date="2019-10-16T08:52:00Z">
        <w:r w:rsidR="00110820">
          <w:rPr>
            <w:rFonts w:ascii="Arial" w:hAnsi="Arial" w:cs="Arial"/>
            <w:bCs/>
          </w:rPr>
          <w:t xml:space="preserve">a training and test set, we can use </w:t>
        </w:r>
      </w:ins>
      <w:ins w:id="659" w:author="Grant Kinsler" w:date="2019-11-14T08:44:00Z">
        <w:r w:rsidR="00826A2A">
          <w:rPr>
            <w:rFonts w:ascii="Arial" w:hAnsi="Arial" w:cs="Arial"/>
            <w:bCs/>
          </w:rPr>
          <w:t xml:space="preserve">the </w:t>
        </w:r>
      </w:ins>
      <w:ins w:id="660" w:author="Grant Kinsler" w:date="2019-10-16T08:52:00Z">
        <w:r w:rsidR="00110820">
          <w:rPr>
            <w:rFonts w:ascii="Arial" w:hAnsi="Arial" w:cs="Arial"/>
            <w:bCs/>
          </w:rPr>
          <w:t xml:space="preserve">bi-cross validation </w:t>
        </w:r>
      </w:ins>
      <w:ins w:id="661" w:author="Grant Kinsler" w:date="2019-11-14T08:44:00Z">
        <w:r w:rsidR="00826A2A">
          <w:rPr>
            <w:rFonts w:ascii="Arial" w:hAnsi="Arial" w:cs="Arial"/>
            <w:bCs/>
          </w:rPr>
          <w:t xml:space="preserve">to identify when we are overfitting measurement noise in this particular </w:t>
        </w:r>
      </w:ins>
      <w:ins w:id="662" w:author="Grant Kinsler" w:date="2019-10-16T08:53:00Z">
        <w:r w:rsidR="00110820">
          <w:rPr>
            <w:rFonts w:ascii="Arial" w:hAnsi="Arial" w:cs="Arial"/>
            <w:bCs/>
          </w:rPr>
          <w:t>… the best predictive power is with 9 componen</w:t>
        </w:r>
        <w:r w:rsidR="00FF2105">
          <w:rPr>
            <w:rFonts w:ascii="Arial" w:hAnsi="Arial" w:cs="Arial"/>
            <w:bCs/>
          </w:rPr>
          <w:t xml:space="preserve">ts included in the model. </w:t>
        </w:r>
        <w:r w:rsidR="00C94E81">
          <w:rPr>
            <w:rFonts w:ascii="Arial" w:hAnsi="Arial" w:cs="Arial"/>
            <w:bCs/>
          </w:rPr>
          <w:t>Additionally, because repe</w:t>
        </w:r>
      </w:ins>
      <w:ins w:id="663" w:author="Grant Kinsler" w:date="2019-10-16T08:54:00Z">
        <w:r w:rsidR="00C94E81">
          <w:rPr>
            <w:rFonts w:ascii="Arial" w:hAnsi="Arial" w:cs="Arial"/>
            <w:bCs/>
          </w:rPr>
          <w:t xml:space="preserve">atedly dividing the data into these two sets can alter the </w:t>
        </w:r>
      </w:ins>
    </w:p>
    <w:p w14:paraId="211CD8EE" w14:textId="0FB4CC70" w:rsidR="005F4774" w:rsidRDefault="005F4774">
      <w:pPr>
        <w:rPr>
          <w:ins w:id="664" w:author="Grant Kinsler" w:date="2019-08-28T11:22:00Z"/>
          <w:rFonts w:ascii="Arial" w:hAnsi="Arial" w:cs="Arial"/>
          <w:i/>
          <w:iCs/>
        </w:rPr>
      </w:pPr>
    </w:p>
    <w:p w14:paraId="37577AB3" w14:textId="77777777" w:rsidR="00826A2A" w:rsidRDefault="00A02465" w:rsidP="00AD133A">
      <w:pPr>
        <w:rPr>
          <w:ins w:id="665" w:author="Grant Kinsler" w:date="2019-11-14T08:45:00Z"/>
          <w:rFonts w:ascii="Arial" w:hAnsi="Arial" w:cs="Arial"/>
        </w:rPr>
      </w:pPr>
      <w:ins w:id="666" w:author="Grant Kinsler" w:date="2019-08-28T11:22:00Z">
        <w:r>
          <w:rPr>
            <w:rFonts w:ascii="Arial" w:hAnsi="Arial" w:cs="Arial"/>
          </w:rPr>
          <w:t xml:space="preserve">We construct a </w:t>
        </w:r>
      </w:ins>
      <w:ins w:id="667" w:author="Grant Kinsler" w:date="2019-10-16T08:55:00Z">
        <w:r w:rsidR="00EB4C4A">
          <w:rPr>
            <w:rFonts w:ascii="Arial" w:hAnsi="Arial" w:cs="Arial"/>
          </w:rPr>
          <w:t>9</w:t>
        </w:r>
      </w:ins>
      <w:ins w:id="668" w:author="Grant Kinsler" w:date="2019-08-28T11:22:00Z">
        <w:r>
          <w:rPr>
            <w:rFonts w:ascii="Arial" w:hAnsi="Arial" w:cs="Arial"/>
          </w:rPr>
          <w:t>-</w:t>
        </w:r>
      </w:ins>
      <w:ins w:id="669" w:author="Grant Kinsler" w:date="2019-10-16T08:55:00Z">
        <w:r w:rsidR="00EB4C4A">
          <w:rPr>
            <w:rFonts w:ascii="Arial" w:hAnsi="Arial" w:cs="Arial"/>
          </w:rPr>
          <w:t>compone</w:t>
        </w:r>
      </w:ins>
      <w:ins w:id="670" w:author="Grant Kinsler" w:date="2019-10-18T10:02:00Z">
        <w:r w:rsidR="00550A6A">
          <w:rPr>
            <w:rFonts w:ascii="Arial" w:hAnsi="Arial" w:cs="Arial"/>
          </w:rPr>
          <w:t>n</w:t>
        </w:r>
      </w:ins>
      <w:ins w:id="671" w:author="Grant Kinsler" w:date="2019-10-16T08:55:00Z">
        <w:r w:rsidR="00EB4C4A">
          <w:rPr>
            <w:rFonts w:ascii="Arial" w:hAnsi="Arial" w:cs="Arial"/>
          </w:rPr>
          <w:t xml:space="preserve">t </w:t>
        </w:r>
      </w:ins>
      <w:ins w:id="672" w:author="Grant Kinsler" w:date="2019-08-28T11:22:00Z">
        <w:r>
          <w:rPr>
            <w:rFonts w:ascii="Arial" w:hAnsi="Arial" w:cs="Arial"/>
          </w:rPr>
          <w:t xml:space="preserve">phenotype space using the entire set of subtle environmental perturbations and the training mutants. </w:t>
        </w:r>
      </w:ins>
      <w:ins w:id="673" w:author="Grant Kinsler" w:date="2019-08-28T11:25:00Z">
        <w:r w:rsidR="00D04D84">
          <w:rPr>
            <w:rFonts w:ascii="Arial" w:hAnsi="Arial" w:cs="Arial"/>
          </w:rPr>
          <w:t xml:space="preserve">Using the phenotypic components of the mutants and weightings of subtle conditions in this space, we explain up to </w:t>
        </w:r>
      </w:ins>
      <w:ins w:id="674" w:author="Grant Kinsler" w:date="2019-10-16T08:55:00Z">
        <w:r w:rsidR="00537342">
          <w:rPr>
            <w:rFonts w:ascii="Arial" w:hAnsi="Arial" w:cs="Arial"/>
          </w:rPr>
          <w:t>X</w:t>
        </w:r>
      </w:ins>
      <w:ins w:id="675" w:author="Grant Kinsler" w:date="2019-08-28T11:25:00Z">
        <w:r w:rsidR="00D04D84">
          <w:rPr>
            <w:rFonts w:ascii="Arial" w:hAnsi="Arial" w:cs="Arial"/>
          </w:rPr>
          <w:t>% of variation in fitness for this set of mutants and conditions, indicating we capture</w:t>
        </w:r>
      </w:ins>
      <w:ins w:id="676" w:author="Grant Kinsler" w:date="2019-10-16T08:56:00Z">
        <w:r w:rsidR="00E7304B">
          <w:rPr>
            <w:rFonts w:ascii="Arial" w:hAnsi="Arial" w:cs="Arial"/>
          </w:rPr>
          <w:t xml:space="preserve"> most of the behavior in these subtle perturbations</w:t>
        </w:r>
      </w:ins>
      <w:commentRangeStart w:id="677"/>
      <w:ins w:id="678" w:author="Grant Kinsler" w:date="2019-08-28T11:26:00Z">
        <w:r w:rsidR="00D04D84">
          <w:rPr>
            <w:rFonts w:ascii="Arial" w:hAnsi="Arial" w:cs="Arial"/>
          </w:rPr>
          <w:t>.</w:t>
        </w:r>
        <w:commentRangeEnd w:id="677"/>
        <w:r w:rsidR="00D04D84">
          <w:rPr>
            <w:rStyle w:val="CommentReference"/>
          </w:rPr>
          <w:commentReference w:id="677"/>
        </w:r>
        <w:r w:rsidR="00D04D84">
          <w:rPr>
            <w:rFonts w:ascii="Arial" w:hAnsi="Arial" w:cs="Arial"/>
          </w:rPr>
          <w:t xml:space="preserve"> </w:t>
        </w:r>
      </w:ins>
    </w:p>
    <w:p w14:paraId="69E367B3" w14:textId="61826171" w:rsidR="00826A2A" w:rsidRDefault="00826A2A" w:rsidP="00AD133A">
      <w:pPr>
        <w:rPr>
          <w:ins w:id="679" w:author="Grant Kinsler" w:date="2019-11-14T08:53:00Z"/>
          <w:rFonts w:ascii="Arial" w:hAnsi="Arial" w:cs="Arial"/>
        </w:rPr>
      </w:pPr>
    </w:p>
    <w:p w14:paraId="3E401418" w14:textId="43189516" w:rsidR="00826A2A" w:rsidRDefault="00826A2A" w:rsidP="00AD133A">
      <w:pPr>
        <w:rPr>
          <w:ins w:id="680" w:author="Grant Kinsler" w:date="2019-11-14T08:45:00Z"/>
          <w:rFonts w:ascii="Arial" w:hAnsi="Arial" w:cs="Arial"/>
        </w:rPr>
      </w:pPr>
    </w:p>
    <w:p w14:paraId="646B39C2" w14:textId="2C194BEC" w:rsidR="00826A2A" w:rsidRDefault="00826A2A" w:rsidP="00AD133A">
      <w:pPr>
        <w:rPr>
          <w:ins w:id="681" w:author="Grant Kinsler" w:date="2019-11-14T08:45:00Z"/>
          <w:rFonts w:ascii="Arial" w:hAnsi="Arial" w:cs="Arial"/>
        </w:rPr>
      </w:pPr>
      <w:ins w:id="682" w:author="Grant Kinsler" w:date="2019-11-14T08:52:00Z">
        <w:r>
          <w:rPr>
            <w:rFonts w:ascii="Arial" w:hAnsi="Arial" w:cs="Arial"/>
          </w:rPr>
          <w:t>From subtle environmental pe</w:t>
        </w:r>
      </w:ins>
      <w:ins w:id="683" w:author="Grant Kinsler" w:date="2019-11-14T08:53:00Z">
        <w:r>
          <w:rPr>
            <w:rFonts w:ascii="Arial" w:hAnsi="Arial" w:cs="Arial"/>
          </w:rPr>
          <w:t xml:space="preserve">rturbations, can we detect </w:t>
        </w:r>
      </w:ins>
    </w:p>
    <w:p w14:paraId="091A2676" w14:textId="77777777" w:rsidR="00826A2A" w:rsidRDefault="00826A2A" w:rsidP="00AD133A">
      <w:pPr>
        <w:rPr>
          <w:ins w:id="684" w:author="Grant Kinsler" w:date="2019-11-14T08:45:00Z"/>
          <w:rFonts w:ascii="Arial" w:hAnsi="Arial" w:cs="Arial"/>
        </w:rPr>
      </w:pPr>
    </w:p>
    <w:p w14:paraId="4792C581" w14:textId="77777777" w:rsidR="00826A2A" w:rsidRDefault="00826A2A" w:rsidP="00AD133A">
      <w:pPr>
        <w:rPr>
          <w:ins w:id="685" w:author="Grant Kinsler" w:date="2019-11-14T08:45:00Z"/>
          <w:rFonts w:ascii="Arial" w:hAnsi="Arial" w:cs="Arial"/>
        </w:rPr>
      </w:pPr>
    </w:p>
    <w:p w14:paraId="47E6B0B5" w14:textId="77777777" w:rsidR="00826A2A" w:rsidRDefault="00826A2A" w:rsidP="00AD133A">
      <w:pPr>
        <w:rPr>
          <w:ins w:id="686" w:author="Grant Kinsler" w:date="2019-11-14T08:45:00Z"/>
          <w:rFonts w:ascii="Arial" w:hAnsi="Arial" w:cs="Arial"/>
        </w:rPr>
      </w:pPr>
    </w:p>
    <w:p w14:paraId="28BC9DE4" w14:textId="64AFD0B6" w:rsidR="00DF0947" w:rsidRDefault="00D04D84" w:rsidP="00AD133A">
      <w:pPr>
        <w:rPr>
          <w:ins w:id="687" w:author="Grant Kinsler" w:date="2019-10-16T08:56:00Z"/>
          <w:rFonts w:ascii="Arial" w:hAnsi="Arial" w:cs="Arial"/>
        </w:rPr>
      </w:pPr>
      <w:ins w:id="688" w:author="Grant Kinsler" w:date="2019-08-28T11:26:00Z">
        <w:r>
          <w:rPr>
            <w:rFonts w:ascii="Arial" w:hAnsi="Arial" w:cs="Arial"/>
          </w:rPr>
          <w:t>We can u</w:t>
        </w:r>
      </w:ins>
      <w:ins w:id="689" w:author="Grant Kinsler" w:date="2019-08-28T11:25:00Z">
        <w:r>
          <w:rPr>
            <w:rFonts w:ascii="Arial" w:hAnsi="Arial" w:cs="Arial"/>
          </w:rPr>
          <w:t>s</w:t>
        </w:r>
      </w:ins>
      <w:ins w:id="690" w:author="Grant Kinsler" w:date="2019-08-28T11:26:00Z">
        <w:r>
          <w:rPr>
            <w:rFonts w:ascii="Arial" w:hAnsi="Arial" w:cs="Arial"/>
          </w:rPr>
          <w:t>e</w:t>
        </w:r>
      </w:ins>
      <w:ins w:id="691" w:author="Grant Kinsler" w:date="2019-08-28T11:25:00Z">
        <w:r>
          <w:rPr>
            <w:rFonts w:ascii="Arial" w:hAnsi="Arial" w:cs="Arial"/>
          </w:rPr>
          <w:t xml:space="preserve"> </w:t>
        </w:r>
      </w:ins>
      <w:ins w:id="692" w:author="Grant Kinsler" w:date="2019-08-28T11:23:00Z">
        <w:r>
          <w:rPr>
            <w:rFonts w:ascii="Arial" w:hAnsi="Arial" w:cs="Arial"/>
          </w:rPr>
          <w:t>this subtle perturbation space</w:t>
        </w:r>
      </w:ins>
      <w:ins w:id="693" w:author="Grant Kinsler" w:date="2019-08-28T11:26:00Z">
        <w:r>
          <w:rPr>
            <w:rFonts w:ascii="Arial" w:hAnsi="Arial" w:cs="Arial"/>
          </w:rPr>
          <w:t xml:space="preserve"> to make</w:t>
        </w:r>
      </w:ins>
      <w:ins w:id="694" w:author="Grant Kinsler" w:date="2019-08-28T11:23:00Z">
        <w:r>
          <w:rPr>
            <w:rFonts w:ascii="Arial" w:hAnsi="Arial" w:cs="Arial"/>
          </w:rPr>
          <w:t xml:space="preserve"> predictions of fitness in strong environmental perturbations by independently fitting the l</w:t>
        </w:r>
      </w:ins>
      <w:ins w:id="695" w:author="Grant Kinsler" w:date="2019-08-28T11:24:00Z">
        <w:r>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96" w:author="Grant Kinsler" w:date="2019-08-28T11:28:00Z">
        <w:r>
          <w:rPr>
            <w:rFonts w:ascii="Arial" w:hAnsi="Arial" w:cs="Arial"/>
          </w:rPr>
          <w:t xml:space="preserve"> </w:t>
        </w:r>
      </w:ins>
      <w:ins w:id="697" w:author="Grant Kinsler" w:date="2019-10-16T08:56:00Z">
        <w:r w:rsidR="00B84DCE">
          <w:rPr>
            <w:rFonts w:ascii="Arial" w:hAnsi="Arial" w:cs="Arial"/>
          </w:rPr>
          <w:t>Overall, this 9-</w:t>
        </w:r>
        <w:r w:rsidR="008D4645">
          <w:rPr>
            <w:rFonts w:ascii="Arial" w:hAnsi="Arial" w:cs="Arial"/>
          </w:rPr>
          <w:t>component model</w:t>
        </w:r>
      </w:ins>
      <w:ins w:id="698" w:author="Grant Kinsler" w:date="2019-10-16T08:58:00Z">
        <w:r w:rsidR="009D1581">
          <w:rPr>
            <w:rFonts w:ascii="Arial" w:hAnsi="Arial" w:cs="Arial"/>
          </w:rPr>
          <w:t xml:space="preserve"> explains the most variation in the data</w:t>
        </w:r>
        <w:r w:rsidR="00FF1557">
          <w:rPr>
            <w:rFonts w:ascii="Arial" w:hAnsi="Arial" w:cs="Arial"/>
          </w:rPr>
          <w:t xml:space="preserve"> (65% weighted C</w:t>
        </w:r>
        <w:r w:rsidR="001B1FBB">
          <w:rPr>
            <w:rFonts w:ascii="Arial" w:hAnsi="Arial" w:cs="Arial"/>
          </w:rPr>
          <w:t>o. of D.</w:t>
        </w:r>
      </w:ins>
      <w:ins w:id="699" w:author="Grant Kinsler" w:date="2019-10-16T08:59:00Z">
        <w:r w:rsidR="00750275">
          <w:rPr>
            <w:rFonts w:ascii="Arial" w:hAnsi="Arial" w:cs="Arial"/>
          </w:rPr>
          <w:t>s</w:t>
        </w:r>
      </w:ins>
      <w:ins w:id="700" w:author="Grant Kinsler" w:date="2019-10-16T08:58:00Z">
        <w:r w:rsidR="00FF1557">
          <w:rPr>
            <w:rFonts w:ascii="Arial" w:hAnsi="Arial" w:cs="Arial"/>
          </w:rPr>
          <w:t xml:space="preserve"> overall). </w:t>
        </w:r>
      </w:ins>
    </w:p>
    <w:p w14:paraId="54CD6B0D" w14:textId="77777777" w:rsidR="00DF0947" w:rsidRDefault="00DF0947" w:rsidP="00AD133A">
      <w:pPr>
        <w:rPr>
          <w:ins w:id="701" w:author="Grant Kinsler" w:date="2019-10-16T08:56:00Z"/>
          <w:rFonts w:ascii="Arial" w:hAnsi="Arial" w:cs="Arial"/>
        </w:rPr>
      </w:pPr>
    </w:p>
    <w:p w14:paraId="236E6DF0" w14:textId="699A931D" w:rsidR="005F4774" w:rsidRDefault="00D04D84" w:rsidP="00AD133A">
      <w:pPr>
        <w:rPr>
          <w:ins w:id="702" w:author="Grant Kinsler" w:date="2019-10-18T10:02:00Z"/>
          <w:rFonts w:ascii="Arial" w:hAnsi="Arial" w:cs="Arial"/>
        </w:rPr>
      </w:pPr>
      <w:ins w:id="703" w:author="Grant Kinsler" w:date="2019-08-28T11:29:00Z">
        <w:r>
          <w:rPr>
            <w:rFonts w:ascii="Arial" w:hAnsi="Arial" w:cs="Arial"/>
          </w:rPr>
          <w:t xml:space="preserve">For all the test mutants, </w:t>
        </w:r>
      </w:ins>
      <w:ins w:id="704" w:author="Grant Kinsler" w:date="2019-08-28T11:30:00Z">
        <w:r>
          <w:rPr>
            <w:rFonts w:ascii="Arial" w:hAnsi="Arial" w:cs="Arial"/>
          </w:rPr>
          <w:t>we generally explain more variance in the fitness values than a model with only a single phenotypic component</w:t>
        </w:r>
      </w:ins>
      <w:ins w:id="705" w:author="Grant Kinsler" w:date="2019-08-28T11:35:00Z">
        <w:r w:rsidR="00EB7550">
          <w:rPr>
            <w:rFonts w:ascii="Arial" w:hAnsi="Arial" w:cs="Arial"/>
          </w:rPr>
          <w:t xml:space="preserve"> or the average o</w:t>
        </w:r>
      </w:ins>
      <w:ins w:id="706" w:author="Grant Kinsler" w:date="2019-08-28T11:36:00Z">
        <w:r w:rsidR="00EB7550">
          <w:rPr>
            <w:rFonts w:ascii="Arial" w:hAnsi="Arial" w:cs="Arial"/>
          </w:rPr>
          <w:t>f permutations that remove the correlational signal of mutants and conditions in the training set</w:t>
        </w:r>
      </w:ins>
      <w:ins w:id="707" w:author="Grant Kinsler" w:date="2019-08-28T11:30:00Z">
        <w:r>
          <w:rPr>
            <w:rFonts w:ascii="Arial" w:hAnsi="Arial" w:cs="Arial"/>
          </w:rPr>
          <w:t xml:space="preserve">, indicating that we are learning about phenotype beyond </w:t>
        </w:r>
      </w:ins>
      <w:ins w:id="708" w:author="Grant Kinsler" w:date="2019-08-28T11:31:00Z">
        <w:r>
          <w:rPr>
            <w:rFonts w:ascii="Arial" w:hAnsi="Arial" w:cs="Arial"/>
          </w:rPr>
          <w:t>average fitness across the subtle environmental perturbations</w:t>
        </w:r>
      </w:ins>
      <w:ins w:id="709" w:author="Grant Kinsler" w:date="2019-08-28T11:36:00Z">
        <w:r w:rsidR="00EB7550">
          <w:rPr>
            <w:rFonts w:ascii="Arial" w:hAnsi="Arial" w:cs="Arial"/>
          </w:rPr>
          <w:t>, and that these subtle environmental perturbations do in fact contain information about the behavior of th</w:t>
        </w:r>
      </w:ins>
      <w:ins w:id="710"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711"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712" w:author="Grant Kinsler" w:date="2019-08-28T11:39:00Z">
        <w:r w:rsidR="001B6C5D">
          <w:rPr>
            <w:rFonts w:ascii="Arial" w:hAnsi="Arial" w:cs="Arial"/>
          </w:rPr>
          <w:t xml:space="preserve">behavior in very different </w:t>
        </w:r>
        <w:r w:rsidR="00FE29A5">
          <w:rPr>
            <w:rFonts w:ascii="Arial" w:hAnsi="Arial" w:cs="Arial"/>
          </w:rPr>
          <w:t>environments</w:t>
        </w:r>
      </w:ins>
      <w:ins w:id="713" w:author="Grant Kinsler" w:date="2019-08-28T11:40:00Z">
        <w:r w:rsidR="00291942">
          <w:rPr>
            <w:rFonts w:ascii="Arial" w:hAnsi="Arial" w:cs="Arial"/>
          </w:rPr>
          <w:t xml:space="preserve"> and that this predictive power may be limited to an intermediate scale.</w:t>
        </w:r>
      </w:ins>
    </w:p>
    <w:p w14:paraId="6A0AB445" w14:textId="37B2BB1F" w:rsidR="00550A6A" w:rsidRDefault="00550A6A" w:rsidP="00AD133A">
      <w:pPr>
        <w:rPr>
          <w:ins w:id="714" w:author="Grant Kinsler" w:date="2019-10-18T10:02:00Z"/>
          <w:rFonts w:ascii="Arial" w:hAnsi="Arial" w:cs="Arial"/>
        </w:rPr>
      </w:pPr>
    </w:p>
    <w:p w14:paraId="03037AB5" w14:textId="27002D30" w:rsidR="008B2B46" w:rsidRDefault="00550A6A" w:rsidP="00AD133A">
      <w:pPr>
        <w:rPr>
          <w:ins w:id="715" w:author="Grant Kinsler" w:date="2019-11-06T09:01:00Z"/>
          <w:rFonts w:ascii="Arial" w:hAnsi="Arial" w:cs="Arial"/>
          <w:i/>
          <w:iCs/>
        </w:rPr>
      </w:pPr>
      <w:ins w:id="716" w:author="Grant Kinsler" w:date="2019-10-18T10:02:00Z">
        <w:r w:rsidRPr="00550A6A">
          <w:rPr>
            <w:rFonts w:ascii="Arial" w:hAnsi="Arial" w:cs="Arial"/>
            <w:i/>
            <w:iCs/>
            <w:rPrChange w:id="717" w:author="Grant Kinsler" w:date="2019-10-18T10:02:00Z">
              <w:rPr>
                <w:rFonts w:ascii="Arial" w:hAnsi="Arial" w:cs="Arial"/>
              </w:rPr>
            </w:rPrChange>
          </w:rPr>
          <w:t xml:space="preserve">[paragraph detailing interesting, new things we’ve learned, with attention to specifics in fig </w:t>
        </w:r>
      </w:ins>
      <w:ins w:id="718" w:author="Grant Kinsler" w:date="2019-11-06T09:01:00Z">
        <w:r w:rsidR="00A1414F">
          <w:rPr>
            <w:rFonts w:ascii="Arial" w:hAnsi="Arial" w:cs="Arial"/>
            <w:i/>
            <w:iCs/>
          </w:rPr>
          <w:t>3</w:t>
        </w:r>
      </w:ins>
      <w:ins w:id="719" w:author="Grant Kinsler" w:date="2019-10-18T10:02:00Z">
        <w:r w:rsidRPr="00550A6A">
          <w:rPr>
            <w:rFonts w:ascii="Arial" w:hAnsi="Arial" w:cs="Arial"/>
            <w:i/>
            <w:iCs/>
            <w:rPrChange w:id="720" w:author="Grant Kinsler" w:date="2019-10-18T10:02:00Z">
              <w:rPr>
                <w:rFonts w:ascii="Arial" w:hAnsi="Arial" w:cs="Arial"/>
              </w:rPr>
            </w:rPrChange>
          </w:rPr>
          <w:t>]</w:t>
        </w:r>
      </w:ins>
    </w:p>
    <w:p w14:paraId="4CD242C8" w14:textId="77777777" w:rsidR="00A1414F" w:rsidRDefault="00A1414F" w:rsidP="00AD133A">
      <w:pPr>
        <w:rPr>
          <w:ins w:id="721" w:author="Grant Kinsler" w:date="2019-10-23T09:26:00Z"/>
          <w:rFonts w:ascii="Arial" w:hAnsi="Arial" w:cs="Arial"/>
          <w:i/>
          <w:iCs/>
        </w:rPr>
      </w:pPr>
    </w:p>
    <w:p w14:paraId="56391F48" w14:textId="2213CE7F" w:rsidR="008B2B46" w:rsidRPr="008B2B46" w:rsidRDefault="008B2B46" w:rsidP="00AD133A">
      <w:pPr>
        <w:rPr>
          <w:ins w:id="722" w:author="Grant Kinsler" w:date="2019-10-18T12:04:00Z"/>
          <w:rFonts w:ascii="Arial" w:hAnsi="Arial" w:cs="Arial"/>
          <w:rPrChange w:id="723" w:author="Grant Kinsler" w:date="2019-10-23T09:26:00Z">
            <w:rPr>
              <w:ins w:id="724" w:author="Grant Kinsler" w:date="2019-10-18T12:04:00Z"/>
              <w:rFonts w:ascii="Arial" w:hAnsi="Arial" w:cs="Arial"/>
              <w:i/>
              <w:iCs/>
            </w:rPr>
          </w:rPrChange>
        </w:rPr>
      </w:pPr>
      <w:ins w:id="725" w:author="Grant Kinsler" w:date="2019-10-23T09:26:00Z">
        <w:r w:rsidRPr="004157A5">
          <w:rPr>
            <w:rFonts w:ascii="Arial" w:hAnsi="Arial" w:cs="Arial"/>
          </w:rPr>
          <w:t xml:space="preserve">Though it is clear that this phenotypic model can make predictions of aggregate mutant behavior across a variety of conditions an intermediate distance away from the evolution condition, it remains to be shown that we are learning real phenotypic differences and behavior for these mutants. In particular, our </w:t>
        </w:r>
        <w:r>
          <w:rPr>
            <w:rFonts w:ascii="Arial" w:hAnsi="Arial" w:cs="Arial"/>
          </w:rPr>
          <w:t xml:space="preserve">nine </w:t>
        </w:r>
        <w:r w:rsidRPr="004157A5">
          <w:rPr>
            <w:rFonts w:ascii="Arial" w:hAnsi="Arial" w:cs="Arial"/>
          </w:rPr>
          <w:t xml:space="preserve">phenotype model accurately estimates fitness for the cases where recurrently hit mutations exhibited clear fitness differences from the evolution condition (Fig. </w:t>
        </w:r>
      </w:ins>
      <w:ins w:id="726" w:author="Grant Kinsler" w:date="2019-11-06T09:01:00Z">
        <w:r w:rsidR="00A1414F">
          <w:rPr>
            <w:rFonts w:ascii="Arial" w:hAnsi="Arial" w:cs="Arial"/>
          </w:rPr>
          <w:t>3</w:t>
        </w:r>
      </w:ins>
      <w:ins w:id="727" w:author="Grant Kinsler" w:date="2019-10-23T09:26:00Z">
        <w:r w:rsidRPr="004157A5">
          <w:rPr>
            <w:rFonts w:ascii="Arial" w:hAnsi="Arial" w:cs="Arial"/>
          </w:rPr>
          <w:t xml:space="preserve">). This includes cases where only a subset of the mutations showed such a difference as in the case of GPB2 in 1 Day environment. </w:t>
        </w:r>
      </w:ins>
    </w:p>
    <w:p w14:paraId="527D40C9" w14:textId="2A2B351D" w:rsidR="00585716" w:rsidRDefault="00585716" w:rsidP="00AD133A">
      <w:pPr>
        <w:rPr>
          <w:ins w:id="728" w:author="Grant Kinsler" w:date="2019-10-18T12:04:00Z"/>
          <w:rFonts w:ascii="Arial" w:hAnsi="Arial" w:cs="Arial"/>
          <w:i/>
          <w:iCs/>
        </w:rPr>
      </w:pPr>
    </w:p>
    <w:p w14:paraId="56A1680F" w14:textId="080CFAB9" w:rsidR="00585716" w:rsidRPr="00585716" w:rsidRDefault="00585716" w:rsidP="00AD133A">
      <w:pPr>
        <w:rPr>
          <w:ins w:id="729" w:author="Grant Kinsler" w:date="2019-08-28T09:25:00Z"/>
          <w:rFonts w:ascii="Arial" w:hAnsi="Arial" w:cs="Arial"/>
        </w:rPr>
      </w:pPr>
      <w:ins w:id="730" w:author="Grant Kinsler" w:date="2019-10-18T12:04:00Z">
        <w:r>
          <w:rPr>
            <w:rFonts w:ascii="Arial" w:hAnsi="Arial" w:cs="Arial"/>
          </w:rPr>
          <w:t>This makes it clear that we are able to measure the effect of these mutations across subtle perturbations well, and that mutant behavior acros</w:t>
        </w:r>
      </w:ins>
      <w:ins w:id="731" w:author="Grant Kinsler" w:date="2019-10-18T12:05:00Z">
        <w:r>
          <w:rPr>
            <w:rFonts w:ascii="Arial" w:hAnsi="Arial" w:cs="Arial"/>
          </w:rPr>
          <w:t>s these conditions represents real biology.</w:t>
        </w:r>
      </w:ins>
      <w:ins w:id="732" w:author="Grant Kinsler" w:date="2019-10-18T12:04:00Z">
        <w:r>
          <w:rPr>
            <w:rFonts w:ascii="Arial" w:hAnsi="Arial" w:cs="Arial"/>
          </w:rPr>
          <w:t xml:space="preserve"> </w:t>
        </w:r>
      </w:ins>
    </w:p>
    <w:p w14:paraId="43FBCEEA" w14:textId="77777777" w:rsidR="00642AB8" w:rsidRPr="00433545" w:rsidRDefault="00642AB8" w:rsidP="00343A98">
      <w:pPr>
        <w:rPr>
          <w:ins w:id="733" w:author="Grant Kinsler" w:date="2019-07-02T08:40:00Z"/>
          <w:rFonts w:ascii="Arial" w:hAnsi="Arial" w:cs="Arial"/>
          <w:bCs/>
          <w:rPrChange w:id="734" w:author="Grant Kinsler" w:date="2019-08-27T16:12:00Z">
            <w:rPr>
              <w:ins w:id="735" w:author="Grant Kinsler" w:date="2019-07-02T08:40:00Z"/>
              <w:rFonts w:ascii="Times New Roman" w:hAnsi="Times New Roman" w:cs="Times New Roman"/>
              <w:bCs/>
            </w:rPr>
          </w:rPrChange>
        </w:rPr>
      </w:pPr>
    </w:p>
    <w:p w14:paraId="753353DD" w14:textId="152AE960" w:rsidR="00343A98" w:rsidRPr="00433545" w:rsidRDefault="00343A98" w:rsidP="00343A98">
      <w:pPr>
        <w:rPr>
          <w:ins w:id="736" w:author="Grant Kinsler" w:date="2019-07-02T08:40:00Z"/>
          <w:rFonts w:ascii="Arial" w:hAnsi="Arial" w:cs="Arial"/>
          <w:bCs/>
          <w:rPrChange w:id="737" w:author="Grant Kinsler" w:date="2019-08-27T16:12:00Z">
            <w:rPr>
              <w:ins w:id="738" w:author="Grant Kinsler" w:date="2019-07-02T08:40:00Z"/>
              <w:rFonts w:ascii="Times New Roman" w:hAnsi="Times New Roman" w:cs="Times New Roman"/>
              <w:bCs/>
            </w:rPr>
          </w:rPrChange>
        </w:rPr>
      </w:pPr>
    </w:p>
    <w:p w14:paraId="0DB296A9" w14:textId="22F4BDB5" w:rsidR="00C45CC4" w:rsidRPr="00433545" w:rsidRDefault="005A55DF">
      <w:pPr>
        <w:jc w:val="center"/>
        <w:rPr>
          <w:ins w:id="739" w:author="Grant Kinsler" w:date="2019-08-26T13:31:00Z"/>
          <w:rFonts w:ascii="Arial" w:hAnsi="Arial" w:cs="Arial"/>
          <w:bCs/>
          <w:u w:val="single"/>
          <w:rPrChange w:id="740" w:author="Grant Kinsler" w:date="2019-08-27T16:12:00Z">
            <w:rPr>
              <w:ins w:id="741" w:author="Grant Kinsler" w:date="2019-08-26T13:31:00Z"/>
              <w:rFonts w:ascii="Times New Roman" w:hAnsi="Times New Roman" w:cs="Times New Roman"/>
              <w:bCs/>
              <w:u w:val="single"/>
            </w:rPr>
          </w:rPrChange>
        </w:rPr>
        <w:pPrChange w:id="742" w:author="Grant Kinsler" w:date="2019-09-18T13:59:00Z">
          <w:pPr/>
        </w:pPrChange>
      </w:pPr>
      <w:ins w:id="743" w:author="Grant Kinsler" w:date="2019-10-15T09:15:00Z">
        <w:r>
          <w:rPr>
            <w:rFonts w:ascii="Arial" w:hAnsi="Arial" w:cs="Arial"/>
            <w:bCs/>
            <w:noProof/>
            <w:u w:val="single"/>
          </w:rPr>
          <w:lastRenderedPageBreak/>
          <w:drawing>
            <wp:inline distT="0" distB="0" distL="0" distR="0" wp14:anchorId="221E8A2B" wp14:editId="5FE70677">
              <wp:extent cx="59436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with_prediction_examples_weighted_bytype_model9.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ins>
    </w:p>
    <w:p w14:paraId="334AC89F" w14:textId="5AAFF85B" w:rsidR="001D4C50" w:rsidRPr="00D04788" w:rsidRDefault="00C83471" w:rsidP="001D4C50">
      <w:pPr>
        <w:rPr>
          <w:ins w:id="744" w:author="Grant Kinsler" w:date="2019-10-08T15:14:00Z"/>
          <w:rFonts w:ascii="Arial" w:eastAsiaTheme="minorEastAsia" w:hAnsi="Arial" w:cs="Arial"/>
          <w:bCs/>
          <w:sz w:val="21"/>
          <w:szCs w:val="21"/>
          <w:rPrChange w:id="745" w:author="Grant Kinsler" w:date="2019-10-08T15:14:00Z">
            <w:rPr>
              <w:ins w:id="746" w:author="Grant Kinsler" w:date="2019-10-08T15:14:00Z"/>
              <w:rFonts w:ascii="Cambria Math" w:hAnsi="Cambria Math" w:cs="Arial"/>
              <w:bCs/>
              <w:i/>
              <w:sz w:val="21"/>
              <w:szCs w:val="21"/>
            </w:rPr>
          </w:rPrChange>
        </w:rPr>
      </w:pPr>
      <w:commentRangeStart w:id="747"/>
      <w:ins w:id="748" w:author="Grant Kinsler" w:date="2019-08-26T13:31:00Z">
        <w:r w:rsidRPr="00AD133A">
          <w:rPr>
            <w:rFonts w:ascii="Arial" w:hAnsi="Arial" w:cs="Arial"/>
            <w:b/>
            <w:sz w:val="21"/>
            <w:szCs w:val="21"/>
            <w:rPrChange w:id="749" w:author="Grant Kinsler" w:date="2019-08-28T09:12:00Z">
              <w:rPr>
                <w:rFonts w:ascii="Times New Roman" w:hAnsi="Times New Roman" w:cs="Times New Roman"/>
                <w:bCs/>
                <w:u w:val="single"/>
              </w:rPr>
            </w:rPrChange>
          </w:rPr>
          <w:t xml:space="preserve">Figure </w:t>
        </w:r>
      </w:ins>
      <w:ins w:id="750" w:author="Grant Kinsler" w:date="2019-11-21T09:40:00Z">
        <w:r w:rsidR="00D3588B">
          <w:rPr>
            <w:rFonts w:ascii="Arial" w:hAnsi="Arial" w:cs="Arial"/>
            <w:b/>
            <w:sz w:val="21"/>
            <w:szCs w:val="21"/>
          </w:rPr>
          <w:t>3</w:t>
        </w:r>
      </w:ins>
      <w:ins w:id="751" w:author="Grant Kinsler" w:date="2019-08-26T13:31:00Z">
        <w:r w:rsidRPr="00AD133A">
          <w:rPr>
            <w:rFonts w:ascii="Arial" w:hAnsi="Arial" w:cs="Arial"/>
            <w:b/>
            <w:sz w:val="21"/>
            <w:szCs w:val="21"/>
            <w:rPrChange w:id="752" w:author="Grant Kinsler" w:date="2019-08-28T09:12:00Z">
              <w:rPr>
                <w:rFonts w:ascii="Times New Roman" w:hAnsi="Times New Roman" w:cs="Times New Roman"/>
                <w:bCs/>
                <w:u w:val="single"/>
              </w:rPr>
            </w:rPrChange>
          </w:rPr>
          <w:t>.</w:t>
        </w:r>
        <w:r w:rsidRPr="00AD133A">
          <w:rPr>
            <w:rFonts w:ascii="Arial" w:hAnsi="Arial" w:cs="Arial"/>
            <w:b/>
            <w:sz w:val="21"/>
            <w:szCs w:val="21"/>
            <w:rPrChange w:id="753" w:author="Grant Kinsler" w:date="2019-08-28T09:12:00Z">
              <w:rPr>
                <w:rFonts w:ascii="Times New Roman" w:hAnsi="Times New Roman" w:cs="Times New Roman"/>
                <w:b/>
              </w:rPr>
            </w:rPrChange>
          </w:rPr>
          <w:t xml:space="preserve"> </w:t>
        </w:r>
      </w:ins>
      <w:commentRangeEnd w:id="747"/>
      <w:ins w:id="754" w:author="Grant Kinsler" w:date="2019-08-26T13:41:00Z">
        <w:r w:rsidRPr="00AD133A">
          <w:rPr>
            <w:rStyle w:val="CommentReference"/>
            <w:rFonts w:ascii="Arial" w:hAnsi="Arial" w:cs="Arial"/>
            <w:sz w:val="21"/>
            <w:szCs w:val="21"/>
            <w:rPrChange w:id="755" w:author="Grant Kinsler" w:date="2019-08-28T09:12:00Z">
              <w:rPr>
                <w:rStyle w:val="CommentReference"/>
              </w:rPr>
            </w:rPrChange>
          </w:rPr>
          <w:commentReference w:id="747"/>
        </w:r>
      </w:ins>
      <w:ins w:id="756" w:author="Grant Kinsler" w:date="2019-10-14T17:54:00Z">
        <w:r w:rsidR="004C50FB">
          <w:rPr>
            <w:rFonts w:ascii="Arial" w:hAnsi="Arial" w:cs="Arial"/>
            <w:b/>
            <w:sz w:val="21"/>
            <w:szCs w:val="21"/>
          </w:rPr>
          <w:t>9</w:t>
        </w:r>
      </w:ins>
      <w:ins w:id="757" w:author="Grant Kinsler" w:date="2019-10-08T15:09:00Z">
        <w:r w:rsidR="00BD44E7">
          <w:rPr>
            <w:rFonts w:ascii="Arial" w:hAnsi="Arial" w:cs="Arial"/>
            <w:b/>
            <w:sz w:val="21"/>
            <w:szCs w:val="21"/>
          </w:rPr>
          <w:t xml:space="preserve">-component model can accurately predict fitness of held-out mutants </w:t>
        </w:r>
      </w:ins>
      <w:ins w:id="758" w:author="Grant Kinsler" w:date="2019-10-15T14:35:00Z">
        <w:r w:rsidR="00A81C83">
          <w:rPr>
            <w:rFonts w:ascii="Arial" w:hAnsi="Arial" w:cs="Arial"/>
            <w:b/>
            <w:sz w:val="21"/>
            <w:szCs w:val="21"/>
          </w:rPr>
          <w:t xml:space="preserve">in strong </w:t>
        </w:r>
      </w:ins>
      <w:ins w:id="759" w:author="Grant Kinsler" w:date="2019-10-08T15:09:00Z">
        <w:r w:rsidR="00BD44E7">
          <w:rPr>
            <w:rFonts w:ascii="Arial" w:hAnsi="Arial" w:cs="Arial"/>
            <w:b/>
            <w:sz w:val="21"/>
            <w:szCs w:val="21"/>
          </w:rPr>
          <w:t>conditions.</w:t>
        </w:r>
      </w:ins>
      <w:ins w:id="760" w:author="Grant Kinsler" w:date="2019-08-26T13:35:00Z">
        <w:r w:rsidRPr="00AD133A">
          <w:rPr>
            <w:rFonts w:ascii="Arial" w:hAnsi="Arial" w:cs="Arial"/>
            <w:bCs/>
            <w:sz w:val="21"/>
            <w:szCs w:val="21"/>
            <w:rPrChange w:id="761" w:author="Grant Kinsler" w:date="2019-08-28T09:12:00Z">
              <w:rPr>
                <w:rFonts w:ascii="Times New Roman" w:hAnsi="Times New Roman" w:cs="Times New Roman"/>
                <w:bCs/>
              </w:rPr>
            </w:rPrChange>
          </w:rPr>
          <w:t xml:space="preserve"> </w:t>
        </w:r>
      </w:ins>
      <w:ins w:id="762" w:author="Grant Kinsler" w:date="2019-08-26T13:42:00Z">
        <w:r w:rsidR="00141B12" w:rsidRPr="00AD133A">
          <w:rPr>
            <w:rFonts w:ascii="Arial" w:hAnsi="Arial" w:cs="Arial"/>
            <w:b/>
            <w:sz w:val="21"/>
            <w:szCs w:val="21"/>
            <w:rPrChange w:id="763" w:author="Grant Kinsler" w:date="2019-08-28T09:12:00Z">
              <w:rPr>
                <w:rFonts w:ascii="Times New Roman" w:hAnsi="Times New Roman" w:cs="Times New Roman"/>
                <w:bCs/>
              </w:rPr>
            </w:rPrChange>
          </w:rPr>
          <w:t>(</w:t>
        </w:r>
      </w:ins>
      <w:ins w:id="764" w:author="Grant Kinsler" w:date="2019-10-08T15:07:00Z">
        <w:r w:rsidR="00BD44E7">
          <w:rPr>
            <w:rFonts w:ascii="Arial" w:hAnsi="Arial" w:cs="Arial"/>
            <w:b/>
            <w:sz w:val="21"/>
            <w:szCs w:val="21"/>
          </w:rPr>
          <w:t>A</w:t>
        </w:r>
      </w:ins>
      <w:ins w:id="765" w:author="Grant Kinsler" w:date="2019-08-26T13:42:00Z">
        <w:r w:rsidR="00141B12" w:rsidRPr="00AD133A">
          <w:rPr>
            <w:rFonts w:ascii="Arial" w:hAnsi="Arial" w:cs="Arial"/>
            <w:b/>
            <w:sz w:val="21"/>
            <w:szCs w:val="21"/>
            <w:rPrChange w:id="766" w:author="Grant Kinsler" w:date="2019-08-28T09:12:00Z">
              <w:rPr>
                <w:rFonts w:ascii="Times New Roman" w:hAnsi="Times New Roman" w:cs="Times New Roman"/>
                <w:bCs/>
              </w:rPr>
            </w:rPrChange>
          </w:rPr>
          <w:t>)</w:t>
        </w:r>
        <w:r w:rsidR="000B1F18" w:rsidRPr="00AD133A">
          <w:rPr>
            <w:rFonts w:ascii="Arial" w:hAnsi="Arial" w:cs="Arial"/>
            <w:b/>
            <w:sz w:val="21"/>
            <w:szCs w:val="21"/>
            <w:rPrChange w:id="767" w:author="Grant Kinsler" w:date="2019-08-28T09:12:00Z">
              <w:rPr>
                <w:rFonts w:ascii="Times New Roman" w:hAnsi="Times New Roman" w:cs="Times New Roman"/>
                <w:bCs/>
              </w:rPr>
            </w:rPrChange>
          </w:rPr>
          <w:t xml:space="preserve"> </w:t>
        </w:r>
      </w:ins>
      <w:ins w:id="768" w:author="Grant Kinsler" w:date="2019-08-26T13:52:00Z">
        <w:r w:rsidR="0054175A" w:rsidRPr="00AD133A">
          <w:rPr>
            <w:rFonts w:ascii="Arial" w:hAnsi="Arial" w:cs="Arial"/>
            <w:bCs/>
            <w:sz w:val="21"/>
            <w:szCs w:val="21"/>
            <w:rPrChange w:id="769" w:author="Grant Kinsler" w:date="2019-08-28T09:12:00Z">
              <w:rPr>
                <w:rFonts w:ascii="Times New Roman" w:hAnsi="Times New Roman" w:cs="Times New Roman"/>
                <w:bCs/>
              </w:rPr>
            </w:rPrChange>
          </w:rPr>
          <w:t xml:space="preserve">Predictions from the </w:t>
        </w:r>
      </w:ins>
      <w:ins w:id="770" w:author="Grant Kinsler" w:date="2019-10-15T09:16:00Z">
        <w:r w:rsidR="005A55DF">
          <w:rPr>
            <w:rFonts w:ascii="Arial" w:hAnsi="Arial" w:cs="Arial"/>
            <w:bCs/>
            <w:sz w:val="21"/>
            <w:szCs w:val="21"/>
          </w:rPr>
          <w:t>9</w:t>
        </w:r>
      </w:ins>
      <w:ins w:id="771" w:author="Grant Kinsler" w:date="2019-08-26T13:52:00Z">
        <w:r w:rsidR="0054175A" w:rsidRPr="00AD133A">
          <w:rPr>
            <w:rFonts w:ascii="Arial" w:hAnsi="Arial" w:cs="Arial"/>
            <w:bCs/>
            <w:sz w:val="21"/>
            <w:szCs w:val="21"/>
            <w:rPrChange w:id="772" w:author="Grant Kinsler" w:date="2019-08-28T09:12:00Z">
              <w:rPr>
                <w:rFonts w:ascii="Times New Roman" w:hAnsi="Times New Roman" w:cs="Times New Roman"/>
                <w:bCs/>
              </w:rPr>
            </w:rPrChange>
          </w:rPr>
          <w:t xml:space="preserve">-component model are </w:t>
        </w:r>
      </w:ins>
      <w:ins w:id="773" w:author="Grant Kinsler" w:date="2019-10-08T15:23:00Z">
        <w:r w:rsidR="00A15C79">
          <w:rPr>
            <w:rFonts w:ascii="Arial" w:hAnsi="Arial" w:cs="Arial"/>
            <w:bCs/>
            <w:sz w:val="21"/>
            <w:szCs w:val="21"/>
          </w:rPr>
          <w:t xml:space="preserve">typically </w:t>
        </w:r>
      </w:ins>
      <w:ins w:id="774" w:author="Grant Kinsler" w:date="2019-08-26T13:52:00Z">
        <w:r w:rsidR="0054175A" w:rsidRPr="00AD133A">
          <w:rPr>
            <w:rFonts w:ascii="Arial" w:hAnsi="Arial" w:cs="Arial"/>
            <w:bCs/>
            <w:sz w:val="21"/>
            <w:szCs w:val="21"/>
            <w:rPrChange w:id="775" w:author="Grant Kinsler" w:date="2019-08-28T09:12:00Z">
              <w:rPr>
                <w:rFonts w:ascii="Times New Roman" w:hAnsi="Times New Roman" w:cs="Times New Roman"/>
                <w:bCs/>
              </w:rPr>
            </w:rPrChange>
          </w:rPr>
          <w:t xml:space="preserve">better than </w:t>
        </w:r>
      </w:ins>
      <w:ins w:id="776" w:author="Grant Kinsler" w:date="2019-08-26T13:53:00Z">
        <w:r w:rsidR="0054175A" w:rsidRPr="00AD133A">
          <w:rPr>
            <w:rFonts w:ascii="Arial" w:hAnsi="Arial" w:cs="Arial"/>
            <w:bCs/>
            <w:sz w:val="21"/>
            <w:szCs w:val="21"/>
            <w:rPrChange w:id="777" w:author="Grant Kinsler" w:date="2019-08-28T09:12:00Z">
              <w:rPr>
                <w:rFonts w:ascii="Times New Roman" w:hAnsi="Times New Roman" w:cs="Times New Roman"/>
                <w:bCs/>
              </w:rPr>
            </w:rPrChange>
          </w:rPr>
          <w:t xml:space="preserve">the </w:t>
        </w:r>
      </w:ins>
      <w:ins w:id="778" w:author="Grant Kinsler" w:date="2019-10-08T15:06:00Z">
        <w:r w:rsidR="00BD44E7">
          <w:rPr>
            <w:rFonts w:ascii="Arial" w:hAnsi="Arial" w:cs="Arial"/>
            <w:bCs/>
            <w:sz w:val="21"/>
            <w:szCs w:val="21"/>
          </w:rPr>
          <w:t>1</w:t>
        </w:r>
      </w:ins>
      <w:ins w:id="779" w:author="Grant Kinsler" w:date="2019-08-26T13:53:00Z">
        <w:r w:rsidR="0054175A" w:rsidRPr="00AD133A">
          <w:rPr>
            <w:rFonts w:ascii="Arial" w:hAnsi="Arial" w:cs="Arial"/>
            <w:bCs/>
            <w:sz w:val="21"/>
            <w:szCs w:val="21"/>
            <w:rPrChange w:id="780" w:author="Grant Kinsler" w:date="2019-08-28T09:12:00Z">
              <w:rPr>
                <w:rFonts w:ascii="Times New Roman" w:hAnsi="Times New Roman" w:cs="Times New Roman"/>
                <w:bCs/>
              </w:rPr>
            </w:rPrChange>
          </w:rPr>
          <w:t>-component mode</w:t>
        </w:r>
      </w:ins>
      <w:ins w:id="781" w:author="Grant Kinsler" w:date="2019-09-18T10:45:00Z">
        <w:r w:rsidR="006224D1">
          <w:rPr>
            <w:rFonts w:ascii="Arial" w:hAnsi="Arial" w:cs="Arial"/>
            <w:bCs/>
            <w:sz w:val="21"/>
            <w:szCs w:val="21"/>
          </w:rPr>
          <w:t xml:space="preserve"> (open circle</w:t>
        </w:r>
      </w:ins>
      <w:ins w:id="782" w:author="Grant Kinsler" w:date="2019-08-26T13:53:00Z">
        <w:r w:rsidR="0054175A" w:rsidRPr="00AD133A">
          <w:rPr>
            <w:rFonts w:ascii="Arial" w:hAnsi="Arial" w:cs="Arial"/>
            <w:bCs/>
            <w:sz w:val="21"/>
            <w:szCs w:val="21"/>
            <w:rPrChange w:id="783" w:author="Grant Kinsler" w:date="2019-08-28T09:12:00Z">
              <w:rPr>
                <w:rFonts w:ascii="Times New Roman" w:hAnsi="Times New Roman" w:cs="Times New Roman"/>
                <w:bCs/>
              </w:rPr>
            </w:rPrChange>
          </w:rPr>
          <w:t>) and the average of 1000 permutations (</w:t>
        </w:r>
      </w:ins>
      <w:ins w:id="784" w:author="Grant Kinsler" w:date="2019-09-18T10:45:00Z">
        <w:r w:rsidR="006224D1">
          <w:rPr>
            <w:rFonts w:ascii="Arial" w:hAnsi="Arial" w:cs="Arial"/>
            <w:bCs/>
            <w:sz w:val="21"/>
            <w:szCs w:val="21"/>
          </w:rPr>
          <w:t>black line, each permutation shown in gray</w:t>
        </w:r>
      </w:ins>
      <w:ins w:id="785" w:author="Grant Kinsler" w:date="2019-08-26T13:53:00Z">
        <w:r w:rsidR="0054175A" w:rsidRPr="00AD133A">
          <w:rPr>
            <w:rFonts w:ascii="Arial" w:hAnsi="Arial" w:cs="Arial"/>
            <w:bCs/>
            <w:sz w:val="21"/>
            <w:szCs w:val="21"/>
            <w:rPrChange w:id="786" w:author="Grant Kinsler" w:date="2019-08-28T09:12:00Z">
              <w:rPr>
                <w:rFonts w:ascii="Times New Roman" w:hAnsi="Times New Roman" w:cs="Times New Roman"/>
                <w:bCs/>
              </w:rPr>
            </w:rPrChange>
          </w:rPr>
          <w:t>).</w:t>
        </w:r>
      </w:ins>
      <w:ins w:id="787" w:author="Grant Kinsler" w:date="2019-09-18T10:45:00Z">
        <w:r w:rsidR="003350F3">
          <w:rPr>
            <w:rFonts w:ascii="Arial" w:hAnsi="Arial" w:cs="Arial"/>
            <w:bCs/>
            <w:sz w:val="21"/>
            <w:szCs w:val="21"/>
          </w:rPr>
          <w:t xml:space="preserve"> </w:t>
        </w:r>
      </w:ins>
      <w:ins w:id="788" w:author="Grant Kinsler" w:date="2019-10-08T15:07:00Z">
        <w:r w:rsidR="00BD44E7">
          <w:rPr>
            <w:rFonts w:ascii="Arial" w:hAnsi="Arial" w:cs="Arial"/>
            <w:bCs/>
            <w:sz w:val="21"/>
            <w:szCs w:val="21"/>
          </w:rPr>
          <w:t>Gr</w:t>
        </w:r>
      </w:ins>
      <w:ins w:id="789" w:author="Grant Kinsler" w:date="2019-10-08T15:09:00Z">
        <w:r w:rsidR="006D6646">
          <w:rPr>
            <w:rFonts w:ascii="Arial" w:hAnsi="Arial" w:cs="Arial"/>
            <w:bCs/>
            <w:sz w:val="21"/>
            <w:szCs w:val="21"/>
          </w:rPr>
          <w:t>ay and white background for eye-guiding p</w:t>
        </w:r>
      </w:ins>
      <w:ins w:id="790" w:author="Grant Kinsler" w:date="2019-10-08T15:10:00Z">
        <w:r w:rsidR="006D6646">
          <w:rPr>
            <w:rFonts w:ascii="Arial" w:hAnsi="Arial" w:cs="Arial"/>
            <w:bCs/>
            <w:sz w:val="21"/>
            <w:szCs w:val="21"/>
          </w:rPr>
          <w:t xml:space="preserve">urposes only. </w:t>
        </w:r>
        <w:r w:rsidR="00891235">
          <w:rPr>
            <w:rFonts w:ascii="Arial" w:hAnsi="Arial" w:cs="Arial"/>
            <w:bCs/>
            <w:sz w:val="21"/>
            <w:szCs w:val="21"/>
          </w:rPr>
          <w:t xml:space="preserve">Comparison of predictions of the 1- and </w:t>
        </w:r>
      </w:ins>
      <w:ins w:id="791" w:author="Grant Kinsler" w:date="2019-10-15T09:16:00Z">
        <w:r w:rsidR="00C96EE4">
          <w:rPr>
            <w:rFonts w:ascii="Arial" w:hAnsi="Arial" w:cs="Arial"/>
            <w:bCs/>
            <w:sz w:val="21"/>
            <w:szCs w:val="21"/>
          </w:rPr>
          <w:t>9</w:t>
        </w:r>
      </w:ins>
      <w:ins w:id="792" w:author="Grant Kinsler" w:date="2019-10-08T15:10:00Z">
        <w:r w:rsidR="00891235">
          <w:rPr>
            <w:rFonts w:ascii="Arial" w:hAnsi="Arial" w:cs="Arial"/>
            <w:bCs/>
            <w:sz w:val="21"/>
            <w:szCs w:val="21"/>
          </w:rPr>
          <w:t>- component models for all held-out mutations in Baffle</w:t>
        </w:r>
      </w:ins>
      <w:ins w:id="793" w:author="Grant Kinsler" w:date="2019-10-08T15:17:00Z">
        <w:r w:rsidR="00E86FEE">
          <w:rPr>
            <w:rFonts w:ascii="Arial" w:hAnsi="Arial" w:cs="Arial"/>
            <w:bCs/>
            <w:sz w:val="21"/>
            <w:szCs w:val="21"/>
          </w:rPr>
          <w:t xml:space="preserve"> + </w:t>
        </w:r>
      </w:ins>
      <w:ins w:id="794" w:author="Grant Kinsler" w:date="2019-10-08T15:10:00Z">
        <w:r w:rsidR="00891235">
          <w:rPr>
            <w:rFonts w:ascii="Arial" w:hAnsi="Arial" w:cs="Arial"/>
            <w:bCs/>
            <w:sz w:val="21"/>
            <w:szCs w:val="21"/>
          </w:rPr>
          <w:t xml:space="preserve">1.8% Glucose </w:t>
        </w:r>
        <w:r w:rsidR="00891235" w:rsidRPr="00891235">
          <w:rPr>
            <w:rFonts w:ascii="Arial" w:hAnsi="Arial" w:cs="Arial"/>
            <w:b/>
            <w:sz w:val="21"/>
            <w:szCs w:val="21"/>
            <w:rPrChange w:id="795" w:author="Grant Kinsler" w:date="2019-10-08T15:10:00Z">
              <w:rPr>
                <w:rFonts w:ascii="Arial" w:hAnsi="Arial" w:cs="Arial"/>
                <w:bCs/>
                <w:sz w:val="21"/>
                <w:szCs w:val="21"/>
              </w:rPr>
            </w:rPrChange>
          </w:rPr>
          <w:t>(B and C)</w:t>
        </w:r>
        <w:r w:rsidR="00891235">
          <w:rPr>
            <w:rFonts w:ascii="Arial" w:hAnsi="Arial" w:cs="Arial"/>
            <w:bCs/>
            <w:sz w:val="21"/>
            <w:szCs w:val="21"/>
          </w:rPr>
          <w:t>, 1 Day</w:t>
        </w:r>
      </w:ins>
      <w:ins w:id="796"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97" w:author="Grant Kinsler" w:date="2019-10-08T15:17:00Z">
              <w:rPr>
                <w:rFonts w:ascii="Arial" w:hAnsi="Arial" w:cs="Arial"/>
                <w:bCs/>
                <w:sz w:val="21"/>
                <w:szCs w:val="21"/>
              </w:rPr>
            </w:rPrChange>
          </w:rPr>
          <w:t>(D and E)</w:t>
        </w:r>
      </w:ins>
      <w:ins w:id="798" w:author="Grant Kinsler" w:date="2019-10-08T15:10:00Z">
        <w:r w:rsidR="00891235">
          <w:rPr>
            <w:rFonts w:ascii="Arial" w:hAnsi="Arial" w:cs="Arial"/>
            <w:bCs/>
            <w:sz w:val="21"/>
            <w:szCs w:val="21"/>
          </w:rPr>
          <w:t>, 1%</w:t>
        </w:r>
      </w:ins>
      <w:ins w:id="799" w:author="Grant Kinsler" w:date="2019-10-08T15:11:00Z">
        <w:r w:rsidR="00891235">
          <w:rPr>
            <w:rFonts w:ascii="Arial" w:hAnsi="Arial" w:cs="Arial"/>
            <w:bCs/>
            <w:sz w:val="21"/>
            <w:szCs w:val="21"/>
          </w:rPr>
          <w:t xml:space="preserve"> EtOH</w:t>
        </w:r>
      </w:ins>
      <w:ins w:id="800"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801" w:author="Grant Kinsler" w:date="2019-10-08T15:17:00Z">
              <w:rPr>
                <w:rFonts w:ascii="Arial" w:hAnsi="Arial" w:cs="Arial"/>
                <w:bCs/>
                <w:sz w:val="21"/>
                <w:szCs w:val="21"/>
              </w:rPr>
            </w:rPrChange>
          </w:rPr>
          <w:t>(F and G)</w:t>
        </w:r>
      </w:ins>
      <w:ins w:id="802" w:author="Grant Kinsler" w:date="2019-10-08T15:11:00Z">
        <w:r w:rsidR="00891235">
          <w:rPr>
            <w:rFonts w:ascii="Arial" w:hAnsi="Arial" w:cs="Arial"/>
            <w:bCs/>
            <w:sz w:val="21"/>
            <w:szCs w:val="21"/>
          </w:rPr>
          <w:t>, Baffle + Benomyl</w:t>
        </w:r>
      </w:ins>
      <w:ins w:id="803"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804" w:author="Grant Kinsler" w:date="2019-10-08T15:17:00Z">
              <w:rPr>
                <w:rFonts w:ascii="Arial" w:hAnsi="Arial" w:cs="Arial"/>
                <w:bCs/>
                <w:sz w:val="21"/>
                <w:szCs w:val="21"/>
              </w:rPr>
            </w:rPrChange>
          </w:rPr>
          <w:t>(H and I</w:t>
        </w:r>
      </w:ins>
      <w:ins w:id="805" w:author="Grant Kinsler" w:date="2019-10-08T15:17:00Z">
        <w:r w:rsidR="00E86FEE" w:rsidRPr="00E86FEE">
          <w:rPr>
            <w:rFonts w:ascii="Arial" w:hAnsi="Arial" w:cs="Arial"/>
            <w:b/>
            <w:sz w:val="21"/>
            <w:szCs w:val="21"/>
            <w:rPrChange w:id="806" w:author="Grant Kinsler" w:date="2019-10-08T15:17:00Z">
              <w:rPr>
                <w:rFonts w:ascii="Arial" w:hAnsi="Arial" w:cs="Arial"/>
                <w:bCs/>
                <w:sz w:val="21"/>
                <w:szCs w:val="21"/>
              </w:rPr>
            </w:rPrChange>
          </w:rPr>
          <w:t>)</w:t>
        </w:r>
      </w:ins>
      <w:ins w:id="807" w:author="Grant Kinsler" w:date="2019-10-08T15:11:00Z">
        <w:r w:rsidR="00891235">
          <w:rPr>
            <w:rFonts w:ascii="Arial" w:hAnsi="Arial" w:cs="Arial"/>
            <w:bCs/>
            <w:sz w:val="21"/>
            <w:szCs w:val="21"/>
          </w:rPr>
          <w:t xml:space="preserve">, and 0.5M NaCl </w:t>
        </w:r>
      </w:ins>
      <w:ins w:id="808" w:author="Grant Kinsler" w:date="2019-10-08T15:17:00Z">
        <w:r w:rsidR="00E86FEE" w:rsidRPr="00E86FEE">
          <w:rPr>
            <w:rFonts w:ascii="Arial" w:hAnsi="Arial" w:cs="Arial"/>
            <w:b/>
            <w:sz w:val="21"/>
            <w:szCs w:val="21"/>
            <w:rPrChange w:id="809" w:author="Grant Kinsler" w:date="2019-10-08T15:17:00Z">
              <w:rPr>
                <w:rFonts w:ascii="Arial" w:hAnsi="Arial" w:cs="Arial"/>
                <w:bCs/>
                <w:sz w:val="21"/>
                <w:szCs w:val="21"/>
              </w:rPr>
            </w:rPrChange>
          </w:rPr>
          <w:t>(J and K)</w:t>
        </w:r>
        <w:r w:rsidR="00E86FEE">
          <w:rPr>
            <w:rFonts w:ascii="Arial" w:hAnsi="Arial" w:cs="Arial"/>
            <w:bCs/>
            <w:sz w:val="21"/>
            <w:szCs w:val="21"/>
          </w:rPr>
          <w:t xml:space="preserve"> </w:t>
        </w:r>
      </w:ins>
      <w:ins w:id="810" w:author="Grant Kinsler" w:date="2019-10-08T15:11:00Z">
        <w:r w:rsidR="00891235">
          <w:rPr>
            <w:rFonts w:ascii="Arial" w:hAnsi="Arial" w:cs="Arial"/>
            <w:bCs/>
            <w:sz w:val="21"/>
            <w:szCs w:val="21"/>
          </w:rPr>
          <w:t xml:space="preserve">conditions, respectively. </w:t>
        </w:r>
        <w:r w:rsidR="00D04788">
          <w:rPr>
            <w:rFonts w:ascii="Arial" w:hAnsi="Arial" w:cs="Arial"/>
            <w:bCs/>
            <w:sz w:val="21"/>
            <w:szCs w:val="21"/>
          </w:rPr>
          <w:t xml:space="preserve">Note that </w:t>
        </w:r>
      </w:ins>
      <m:oMath>
        <m:sSup>
          <m:sSupPr>
            <m:ctrlPr>
              <w:ins w:id="811" w:author="Grant Kinsler" w:date="2019-10-08T15:15:00Z">
                <w:rPr>
                  <w:rFonts w:ascii="Cambria Math" w:hAnsi="Cambria Math" w:cs="Arial"/>
                  <w:bCs/>
                  <w:i/>
                  <w:sz w:val="21"/>
                  <w:szCs w:val="21"/>
                </w:rPr>
              </w:ins>
            </m:ctrlPr>
          </m:sSupPr>
          <m:e>
            <m:acc>
              <m:accPr>
                <m:chr m:val="̃"/>
                <m:ctrlPr>
                  <w:ins w:id="812" w:author="Grant Kinsler" w:date="2019-10-08T15:15:00Z">
                    <w:rPr>
                      <w:rFonts w:ascii="Cambria Math" w:hAnsi="Cambria Math" w:cs="Arial"/>
                      <w:bCs/>
                      <w:i/>
                      <w:sz w:val="21"/>
                      <w:szCs w:val="21"/>
                    </w:rPr>
                  </w:ins>
                </m:ctrlPr>
              </m:accPr>
              <m:e>
                <m:r>
                  <w:ins w:id="813" w:author="Grant Kinsler" w:date="2019-10-08T15:15:00Z">
                    <w:rPr>
                      <w:rFonts w:ascii="Cambria Math" w:hAnsi="Cambria Math" w:cs="Arial"/>
                      <w:sz w:val="21"/>
                      <w:szCs w:val="21"/>
                    </w:rPr>
                    <m:t>R</m:t>
                  </w:ins>
                </m:r>
              </m:e>
            </m:acc>
          </m:e>
          <m:sup>
            <m:r>
              <w:ins w:id="814" w:author="Grant Kinsler" w:date="2019-10-08T15:15:00Z">
                <w:rPr>
                  <w:rFonts w:ascii="Cambria Math" w:hAnsi="Cambria Math" w:cs="Arial"/>
                  <w:sz w:val="21"/>
                  <w:szCs w:val="21"/>
                </w:rPr>
                <m:t>2</m:t>
              </w:ins>
            </m:r>
          </m:sup>
        </m:sSup>
      </m:oMath>
      <w:ins w:id="815" w:author="Grant Kinsler" w:date="2019-10-08T15:11:00Z">
        <w:r w:rsidR="00D04788">
          <w:rPr>
            <w:rFonts w:ascii="Arial" w:hAnsi="Arial" w:cs="Arial"/>
            <w:bCs/>
            <w:sz w:val="21"/>
            <w:szCs w:val="21"/>
          </w:rPr>
          <w:t xml:space="preserve"> less than </w:t>
        </w:r>
      </w:ins>
      <w:ins w:id="816" w:author="Grant Kinsler" w:date="2019-10-08T15:15:00Z">
        <w:r w:rsidR="00D04788">
          <w:rPr>
            <w:rFonts w:ascii="Arial" w:hAnsi="Arial" w:cs="Arial"/>
            <w:bCs/>
            <w:sz w:val="21"/>
            <w:szCs w:val="21"/>
          </w:rPr>
          <w:t xml:space="preserve">zero </w:t>
        </w:r>
      </w:ins>
      <w:ins w:id="817" w:author="Grant Kinsler" w:date="2019-10-08T15:11:00Z">
        <w:r w:rsidR="00D04788">
          <w:rPr>
            <w:rFonts w:ascii="Arial" w:hAnsi="Arial" w:cs="Arial"/>
            <w:bCs/>
            <w:sz w:val="21"/>
            <w:szCs w:val="21"/>
          </w:rPr>
          <w:t>indicates that the prediction is worse than using the mean fitness in that condition and that</w:t>
        </w:r>
      </w:ins>
      <w:ins w:id="818" w:author="Grant Kinsler" w:date="2019-10-08T15:15:00Z">
        <w:r w:rsidR="00E86FEE">
          <w:rPr>
            <w:rFonts w:ascii="Arial" w:hAnsi="Arial" w:cs="Arial"/>
            <w:bCs/>
            <w:sz w:val="21"/>
            <w:szCs w:val="21"/>
          </w:rPr>
          <w:t xml:space="preserve"> </w:t>
        </w:r>
        <m:oMath>
          <m:sSup>
            <m:sSupPr>
              <m:ctrlPr>
                <w:rPr>
                  <w:rFonts w:ascii="Cambria Math" w:hAnsi="Cambria Math" w:cs="Arial"/>
                  <w:bCs/>
                  <w:i/>
                  <w:sz w:val="21"/>
                  <w:szCs w:val="21"/>
                </w:rPr>
              </m:ctrlPr>
            </m:sSupPr>
            <m:e>
              <m:acc>
                <m:accPr>
                  <m:chr m:val="̃"/>
                  <m:ctrlPr>
                    <w:rPr>
                      <w:rFonts w:ascii="Cambria Math" w:hAnsi="Cambria Math" w:cs="Arial"/>
                      <w:bCs/>
                      <w:i/>
                      <w:sz w:val="21"/>
                      <w:szCs w:val="21"/>
                    </w:rPr>
                  </m:ctrlPr>
                </m:accPr>
                <m:e>
                  <m:r>
                    <w:rPr>
                      <w:rFonts w:ascii="Cambria Math" w:hAnsi="Cambria Math" w:cs="Arial"/>
                      <w:sz w:val="21"/>
                      <w:szCs w:val="21"/>
                    </w:rPr>
                    <m:t>R</m:t>
                  </m:r>
                </m:e>
              </m:acc>
            </m:e>
            <m:sup>
              <m:r>
                <w:rPr>
                  <w:rFonts w:ascii="Cambria Math" w:hAnsi="Cambria Math" w:cs="Arial"/>
                  <w:sz w:val="21"/>
                  <w:szCs w:val="21"/>
                </w:rPr>
                <m:t>2</m:t>
              </m:r>
            </m:sup>
          </m:sSup>
        </m:oMath>
        <w:r w:rsidR="00E86FEE">
          <w:rPr>
            <w:rFonts w:ascii="Arial" w:hAnsi="Arial" w:cs="Arial"/>
            <w:bCs/>
            <w:sz w:val="21"/>
            <w:szCs w:val="21"/>
          </w:rPr>
          <w:t xml:space="preserve"> is weighted accord</w:t>
        </w:r>
      </w:ins>
      <w:ins w:id="819" w:author="Grant Kinsler" w:date="2019-10-08T15:16:00Z">
        <w:r w:rsidR="00E86FEE">
          <w:rPr>
            <w:rFonts w:ascii="Arial" w:hAnsi="Arial" w:cs="Arial"/>
            <w:bCs/>
            <w:sz w:val="21"/>
            <w:szCs w:val="21"/>
          </w:rPr>
          <w:t xml:space="preserve">ing to the number of each mutation type present in the held out data </w:t>
        </w:r>
        <w:commentRangeStart w:id="820"/>
        <w:r w:rsidR="00E86FEE">
          <w:rPr>
            <w:rFonts w:ascii="Arial" w:hAnsi="Arial" w:cs="Arial"/>
            <w:bCs/>
            <w:sz w:val="21"/>
            <w:szCs w:val="21"/>
          </w:rPr>
          <w:t>(see Methods for details)</w:t>
        </w:r>
        <w:commentRangeEnd w:id="820"/>
        <w:r w:rsidR="00E86FEE">
          <w:rPr>
            <w:rStyle w:val="CommentReference"/>
          </w:rPr>
          <w:commentReference w:id="820"/>
        </w:r>
        <w:r w:rsidR="00E86FEE">
          <w:rPr>
            <w:rFonts w:ascii="Arial" w:hAnsi="Arial" w:cs="Arial"/>
            <w:bCs/>
            <w:sz w:val="21"/>
            <w:szCs w:val="21"/>
          </w:rPr>
          <w:t>.</w:t>
        </w:r>
      </w:ins>
      <w:ins w:id="821" w:author="Grant Kinsler" w:date="2019-10-08T15:21:00Z">
        <w:r w:rsidR="00D75DE0">
          <w:rPr>
            <w:rFonts w:ascii="Arial" w:hAnsi="Arial" w:cs="Arial"/>
            <w:bCs/>
            <w:sz w:val="21"/>
            <w:szCs w:val="21"/>
          </w:rPr>
          <w:t xml:space="preserve"> Points in B-K colored by the mutation type.</w:t>
        </w:r>
      </w:ins>
      <w:ins w:id="822" w:author="Grant Kinsler" w:date="2019-10-08T15:22:00Z">
        <w:r w:rsidR="00A15C79">
          <w:rPr>
            <w:rFonts w:ascii="Arial" w:hAnsi="Arial" w:cs="Arial"/>
            <w:bCs/>
            <w:sz w:val="21"/>
            <w:szCs w:val="21"/>
          </w:rPr>
          <w:t xml:space="preserve"> For a full set of prediction comparisons see </w:t>
        </w:r>
        <w:commentRangeStart w:id="823"/>
        <w:r w:rsidR="00A15C79">
          <w:rPr>
            <w:rFonts w:ascii="Arial" w:hAnsi="Arial" w:cs="Arial"/>
            <w:bCs/>
            <w:sz w:val="21"/>
            <w:szCs w:val="21"/>
          </w:rPr>
          <w:t>Supplement.</w:t>
        </w:r>
        <w:commentRangeEnd w:id="823"/>
        <w:r w:rsidR="00A15C79">
          <w:rPr>
            <w:rStyle w:val="CommentReference"/>
          </w:rPr>
          <w:commentReference w:id="823"/>
        </w:r>
      </w:ins>
    </w:p>
    <w:p w14:paraId="1364F3C0" w14:textId="77777777" w:rsidR="00D04788" w:rsidRPr="00D04788" w:rsidRDefault="00D04788" w:rsidP="001D4C50">
      <w:pPr>
        <w:rPr>
          <w:ins w:id="824" w:author="Grant Kinsler" w:date="2019-09-18T11:43:00Z"/>
          <w:rFonts w:ascii="Arial" w:eastAsiaTheme="minorEastAsia" w:hAnsi="Arial" w:cs="Arial"/>
          <w:bCs/>
          <w:iCs/>
          <w:sz w:val="21"/>
          <w:szCs w:val="21"/>
          <w:rPrChange w:id="825" w:author="Grant Kinsler" w:date="2019-10-08T15:14:00Z">
            <w:rPr>
              <w:ins w:id="826" w:author="Grant Kinsler" w:date="2019-09-18T11:43:00Z"/>
              <w:rFonts w:ascii="Arial" w:hAnsi="Arial" w:cs="Arial"/>
              <w:bCs/>
              <w:i/>
              <w:iCs/>
              <w:sz w:val="21"/>
              <w:szCs w:val="21"/>
            </w:rPr>
          </w:rPrChange>
        </w:rPr>
      </w:pPr>
    </w:p>
    <w:p w14:paraId="0EC0F997" w14:textId="47EFB1C7" w:rsidR="00082806" w:rsidRPr="00433545" w:rsidRDefault="00082806" w:rsidP="00A24D7B">
      <w:pPr>
        <w:rPr>
          <w:ins w:id="827" w:author="Grant Kinsler" w:date="2019-07-02T09:30:00Z"/>
          <w:rFonts w:ascii="Arial" w:hAnsi="Arial" w:cs="Arial"/>
          <w:b/>
          <w:bCs/>
          <w:i/>
          <w:iCs/>
          <w:rPrChange w:id="828" w:author="Grant Kinsler" w:date="2019-08-27T16:12:00Z">
            <w:rPr>
              <w:ins w:id="829" w:author="Grant Kinsler" w:date="2019-07-02T09:30:00Z"/>
              <w:rFonts w:ascii="Times New Roman" w:hAnsi="Times New Roman" w:cs="Times New Roman"/>
              <w:b/>
              <w:bCs/>
              <w:i/>
              <w:iCs/>
            </w:rPr>
          </w:rPrChange>
        </w:rPr>
      </w:pPr>
    </w:p>
    <w:p w14:paraId="66FBDDE5" w14:textId="2396F6FD" w:rsidR="00A24D7B" w:rsidRPr="00831077" w:rsidRDefault="00A24D7B" w:rsidP="00343A98">
      <w:pPr>
        <w:rPr>
          <w:ins w:id="830" w:author="Grant Kinsler" w:date="2019-08-27T16:01:00Z"/>
          <w:rFonts w:ascii="Arial" w:hAnsi="Arial" w:cs="Arial"/>
          <w:b/>
          <w:bCs/>
          <w:i/>
          <w:iCs/>
          <w:rPrChange w:id="831" w:author="Grant Kinsler" w:date="2019-11-11T15:39:00Z">
            <w:rPr>
              <w:ins w:id="832" w:author="Grant Kinsler" w:date="2019-08-27T16:01:00Z"/>
              <w:rFonts w:ascii="Times New Roman" w:hAnsi="Times New Roman" w:cs="Times New Roman"/>
              <w:bCs/>
            </w:rPr>
          </w:rPrChange>
        </w:rPr>
      </w:pPr>
      <w:ins w:id="833" w:author="Grant Kinsler" w:date="2019-07-02T08:46:00Z">
        <w:r w:rsidRPr="00433545">
          <w:rPr>
            <w:rFonts w:ascii="Arial" w:hAnsi="Arial" w:cs="Arial"/>
            <w:b/>
            <w:bCs/>
            <w:i/>
            <w:iCs/>
            <w:rPrChange w:id="834" w:author="Grant Kinsler" w:date="2019-08-27T16:12:00Z">
              <w:rPr>
                <w:rFonts w:ascii="Times New Roman" w:hAnsi="Times New Roman" w:cs="Times New Roman"/>
                <w:b/>
                <w:bCs/>
                <w:i/>
                <w:iCs/>
              </w:rPr>
            </w:rPrChange>
          </w:rPr>
          <w:t>Results Section</w:t>
        </w:r>
      </w:ins>
      <w:ins w:id="835" w:author="Grant Kinsler" w:date="2019-11-11T15:39:00Z">
        <w:r w:rsidR="00831077">
          <w:rPr>
            <w:rFonts w:ascii="Arial" w:hAnsi="Arial" w:cs="Arial"/>
            <w:b/>
            <w:bCs/>
            <w:i/>
            <w:iCs/>
          </w:rPr>
          <w:t xml:space="preserve"> 3</w:t>
        </w:r>
      </w:ins>
      <w:ins w:id="836" w:author="Grant Kinsler" w:date="2019-07-02T08:46:00Z">
        <w:r w:rsidRPr="00433545">
          <w:rPr>
            <w:rFonts w:ascii="Arial" w:hAnsi="Arial" w:cs="Arial"/>
            <w:b/>
            <w:bCs/>
            <w:i/>
            <w:iCs/>
            <w:rPrChange w:id="837" w:author="Grant Kinsler" w:date="2019-08-27T16:12:00Z">
              <w:rPr>
                <w:rFonts w:ascii="Times New Roman" w:hAnsi="Times New Roman" w:cs="Times New Roman"/>
                <w:b/>
                <w:bCs/>
                <w:i/>
                <w:iCs/>
              </w:rPr>
            </w:rPrChange>
          </w:rPr>
          <w:t xml:space="preserve">: </w:t>
        </w:r>
      </w:ins>
      <w:ins w:id="838" w:author="Grant Kinsler" w:date="2019-10-04T14:15:00Z">
        <w:r w:rsidR="00D63B02">
          <w:rPr>
            <w:rFonts w:ascii="Arial" w:hAnsi="Arial" w:cs="Arial"/>
            <w:b/>
            <w:bCs/>
            <w:i/>
            <w:iCs/>
          </w:rPr>
          <w:t xml:space="preserve">The phenotype </w:t>
        </w:r>
      </w:ins>
      <w:ins w:id="839" w:author="Grant Kinsler" w:date="2019-11-11T15:39:00Z">
        <w:r w:rsidR="00831077">
          <w:rPr>
            <w:rFonts w:ascii="Arial" w:hAnsi="Arial" w:cs="Arial"/>
            <w:b/>
            <w:bCs/>
            <w:i/>
            <w:iCs/>
          </w:rPr>
          <w:t xml:space="preserve">space </w:t>
        </w:r>
      </w:ins>
      <w:ins w:id="840" w:author="Grant Kinsler" w:date="2019-10-18T10:03:00Z">
        <w:r w:rsidR="00550A6A">
          <w:rPr>
            <w:rFonts w:ascii="Arial" w:hAnsi="Arial" w:cs="Arial"/>
            <w:b/>
            <w:bCs/>
            <w:i/>
            <w:iCs/>
          </w:rPr>
          <w:t>reveals</w:t>
        </w:r>
      </w:ins>
      <w:ins w:id="841" w:author="Grant Kinsler" w:date="2019-10-04T14:15:00Z">
        <w:r w:rsidR="00D63B02">
          <w:rPr>
            <w:rFonts w:ascii="Arial" w:hAnsi="Arial" w:cs="Arial"/>
            <w:b/>
            <w:bCs/>
            <w:i/>
            <w:iCs/>
          </w:rPr>
          <w:t xml:space="preserve"> </w:t>
        </w:r>
      </w:ins>
      <w:ins w:id="842" w:author="Grant Kinsler" w:date="2019-10-04T14:16:00Z">
        <w:r w:rsidR="0088725C">
          <w:rPr>
            <w:rFonts w:ascii="Arial" w:hAnsi="Arial" w:cs="Arial"/>
            <w:b/>
            <w:bCs/>
            <w:i/>
            <w:iCs/>
          </w:rPr>
          <w:t>real biology</w:t>
        </w:r>
      </w:ins>
    </w:p>
    <w:p w14:paraId="65407F77" w14:textId="02D620F6" w:rsidR="004F069F" w:rsidRDefault="000E1A19" w:rsidP="009A5361">
      <w:pPr>
        <w:rPr>
          <w:ins w:id="843" w:author="Grant Kinsler" w:date="2019-10-18T09:59:00Z"/>
          <w:rFonts w:ascii="Arial" w:hAnsi="Arial" w:cs="Arial"/>
          <w:i/>
          <w:iCs/>
        </w:rPr>
      </w:pPr>
      <w:ins w:id="844" w:author="Grant Kinsler" w:date="2019-10-18T10:03:00Z">
        <w:r>
          <w:rPr>
            <w:rFonts w:ascii="Arial" w:hAnsi="Arial" w:cs="Arial"/>
            <w:i/>
            <w:iCs/>
          </w:rPr>
          <w:t>[what mutants are close to each</w:t>
        </w:r>
      </w:ins>
      <w:ins w:id="845" w:author="Grant Kinsler" w:date="2019-10-18T12:05:00Z">
        <w:r w:rsidR="00C7382B">
          <w:rPr>
            <w:rFonts w:ascii="Arial" w:hAnsi="Arial" w:cs="Arial"/>
            <w:i/>
            <w:iCs/>
          </w:rPr>
          <w:t xml:space="preserve"> </w:t>
        </w:r>
      </w:ins>
      <w:ins w:id="846" w:author="Grant Kinsler" w:date="2019-10-18T10:03:00Z">
        <w:r>
          <w:rPr>
            <w:rFonts w:ascii="Arial" w:hAnsi="Arial" w:cs="Arial"/>
            <w:i/>
            <w:iCs/>
          </w:rPr>
          <w:t xml:space="preserve">other in phenotypic space? Do “pathways” cluster together/have similar </w:t>
        </w:r>
      </w:ins>
      <w:ins w:id="847" w:author="Grant Kinsler" w:date="2019-10-18T10:04:00Z">
        <w:r>
          <w:rPr>
            <w:rFonts w:ascii="Arial" w:hAnsi="Arial" w:cs="Arial"/>
            <w:i/>
            <w:iCs/>
          </w:rPr>
          <w:t>phenotypic responses? What about genes? Are there interesting, unique members of particular genes?]</w:t>
        </w:r>
      </w:ins>
    </w:p>
    <w:p w14:paraId="64059225" w14:textId="57D3C68A" w:rsidR="004F069F" w:rsidRDefault="004F069F" w:rsidP="009A5361">
      <w:pPr>
        <w:rPr>
          <w:ins w:id="848" w:author="Grant Kinsler" w:date="2019-10-23T09:26:00Z"/>
          <w:rFonts w:ascii="Arial" w:hAnsi="Arial" w:cs="Arial"/>
        </w:rPr>
      </w:pPr>
    </w:p>
    <w:p w14:paraId="3764F9EC" w14:textId="52285637" w:rsidR="004F069F" w:rsidRDefault="008B2B46" w:rsidP="00343A98">
      <w:pPr>
        <w:rPr>
          <w:ins w:id="849" w:author="Grant Kinsler" w:date="2019-10-23T09:27:00Z"/>
          <w:rFonts w:ascii="Arial" w:hAnsi="Arial" w:cs="Arial"/>
        </w:rPr>
      </w:pPr>
      <w:ins w:id="850" w:author="Grant Kinsler" w:date="2019-10-23T09:27:00Z">
        <w:r>
          <w:rPr>
            <w:rFonts w:ascii="Arial" w:hAnsi="Arial" w:cs="Arial"/>
          </w:rPr>
          <w:t>Beyond being able to predict the fitness of these adaptive mutants in other environments, our approach</w:t>
        </w:r>
      </w:ins>
      <w:ins w:id="851" w:author="Grant Kinsler" w:date="2019-10-23T09:28:00Z">
        <w:r>
          <w:rPr>
            <w:rFonts w:ascii="Arial" w:hAnsi="Arial" w:cs="Arial"/>
          </w:rPr>
          <w:t xml:space="preserve"> allows us to disentangle differences between these mutants</w:t>
        </w:r>
      </w:ins>
      <w:ins w:id="852" w:author="Grant Kinsler" w:date="2019-10-23T10:12:00Z">
        <w:r w:rsidR="001F3202">
          <w:rPr>
            <w:rFonts w:ascii="Arial" w:hAnsi="Arial" w:cs="Arial"/>
          </w:rPr>
          <w:t xml:space="preserve"> by considering the locations of the mutants in the phenotype space itself. </w:t>
        </w:r>
      </w:ins>
    </w:p>
    <w:p w14:paraId="723A816C" w14:textId="77777777" w:rsidR="008B2B46" w:rsidRDefault="008B2B46" w:rsidP="00343A98">
      <w:pPr>
        <w:rPr>
          <w:ins w:id="853" w:author="Grant Kinsler" w:date="2019-10-18T10:00:00Z"/>
          <w:rFonts w:ascii="Arial" w:hAnsi="Arial" w:cs="Arial"/>
        </w:rPr>
      </w:pPr>
    </w:p>
    <w:p w14:paraId="7263B24D" w14:textId="02EB8398" w:rsidR="004F069F" w:rsidRDefault="004F069F" w:rsidP="00343A98">
      <w:pPr>
        <w:rPr>
          <w:ins w:id="854" w:author="Grant Kinsler" w:date="2019-10-18T10:08:00Z"/>
          <w:rFonts w:ascii="Arial" w:hAnsi="Arial" w:cs="Arial"/>
        </w:rPr>
      </w:pPr>
      <w:ins w:id="855" w:author="Grant Kinsler" w:date="2019-10-18T10:00:00Z">
        <w:r>
          <w:rPr>
            <w:rFonts w:ascii="Arial" w:hAnsi="Arial" w:cs="Arial"/>
          </w:rPr>
          <w:t>“Pathway”</w:t>
        </w:r>
      </w:ins>
    </w:p>
    <w:p w14:paraId="20240D0D" w14:textId="2215735C" w:rsidR="00430CA4" w:rsidRDefault="00430CA4" w:rsidP="00343A98">
      <w:pPr>
        <w:rPr>
          <w:ins w:id="856" w:author="Grant Kinsler" w:date="2019-10-18T10:08:00Z"/>
          <w:rFonts w:ascii="Arial" w:hAnsi="Arial" w:cs="Arial"/>
        </w:rPr>
      </w:pPr>
    </w:p>
    <w:p w14:paraId="165F3046" w14:textId="6978E5D5" w:rsidR="00B104E5" w:rsidRDefault="00430CA4" w:rsidP="00343A98">
      <w:pPr>
        <w:rPr>
          <w:ins w:id="857" w:author="Grant Kinsler" w:date="2019-10-18T10:15:00Z"/>
          <w:rFonts w:ascii="Arial" w:hAnsi="Arial" w:cs="Arial"/>
        </w:rPr>
      </w:pPr>
      <w:ins w:id="858" w:author="Grant Kinsler" w:date="2019-10-18T10:08:00Z">
        <w:r>
          <w:rPr>
            <w:rFonts w:ascii="Arial" w:hAnsi="Arial" w:cs="Arial"/>
          </w:rPr>
          <w:t xml:space="preserve">Genetically, the adaptive mutants </w:t>
        </w:r>
      </w:ins>
      <w:ins w:id="859" w:author="Grant Kinsler" w:date="2019-10-18T10:09:00Z">
        <w:r>
          <w:rPr>
            <w:rFonts w:ascii="Arial" w:hAnsi="Arial" w:cs="Arial"/>
          </w:rPr>
          <w:t xml:space="preserve">observed tended to fall into four broad classes: </w:t>
        </w:r>
        <w:proofErr w:type="spellStart"/>
        <w:r>
          <w:rPr>
            <w:rFonts w:ascii="Arial" w:hAnsi="Arial" w:cs="Arial"/>
          </w:rPr>
          <w:t>autodiploids</w:t>
        </w:r>
        <w:proofErr w:type="spellEnd"/>
        <w:r>
          <w:rPr>
            <w:rFonts w:ascii="Arial" w:hAnsi="Arial" w:cs="Arial"/>
          </w:rPr>
          <w:t xml:space="preserve">, RAS/PKA pathway mutations, TOR pathway mutations, and other mutations that did not fall into the other three classes. </w:t>
        </w:r>
      </w:ins>
      <w:ins w:id="860" w:author="Grant Kinsler" w:date="2019-10-18T10:10:00Z">
        <w:r>
          <w:rPr>
            <w:rFonts w:ascii="Arial" w:hAnsi="Arial" w:cs="Arial"/>
          </w:rPr>
          <w:t xml:space="preserve">Do these broad classes of mutation fall out of our subtle phenotype space? </w:t>
        </w:r>
        <w:r w:rsidR="001B1EED">
          <w:rPr>
            <w:rFonts w:ascii="Arial" w:hAnsi="Arial" w:cs="Arial"/>
          </w:rPr>
          <w:t>To assess this, we</w:t>
        </w:r>
      </w:ins>
      <w:ins w:id="861" w:author="Grant Kinsler" w:date="2019-10-18T10:11:00Z">
        <w:r w:rsidR="00911A3C">
          <w:rPr>
            <w:rFonts w:ascii="Arial" w:hAnsi="Arial" w:cs="Arial"/>
          </w:rPr>
          <w:t xml:space="preserve"> use hierarchical clustering to cluster </w:t>
        </w:r>
      </w:ins>
      <w:ins w:id="862" w:author="Grant Kinsler" w:date="2019-10-18T10:10:00Z">
        <w:r w:rsidR="001B1EED">
          <w:rPr>
            <w:rFonts w:ascii="Arial" w:hAnsi="Arial" w:cs="Arial"/>
          </w:rPr>
          <w:t>mutants based on their location</w:t>
        </w:r>
      </w:ins>
      <w:ins w:id="863" w:author="Grant Kinsler" w:date="2019-10-18T10:11:00Z">
        <w:r w:rsidR="001B1EED">
          <w:rPr>
            <w:rFonts w:ascii="Arial" w:hAnsi="Arial" w:cs="Arial"/>
          </w:rPr>
          <w:t>s</w:t>
        </w:r>
      </w:ins>
      <w:ins w:id="864" w:author="Grant Kinsler" w:date="2019-10-18T10:10:00Z">
        <w:r w:rsidR="001B1EED">
          <w:rPr>
            <w:rFonts w:ascii="Arial" w:hAnsi="Arial" w:cs="Arial"/>
          </w:rPr>
          <w:t xml:space="preserve"> in the subtle perturbation space</w:t>
        </w:r>
      </w:ins>
      <w:ins w:id="865" w:author="Grant Kinsler" w:date="2019-10-18T10:11:00Z">
        <w:r w:rsidR="00911A3C">
          <w:rPr>
            <w:rFonts w:ascii="Arial" w:hAnsi="Arial" w:cs="Arial"/>
          </w:rPr>
          <w:t xml:space="preserve"> [See figure].</w:t>
        </w:r>
        <w:r w:rsidR="00BC35E4">
          <w:rPr>
            <w:rFonts w:ascii="Arial" w:hAnsi="Arial" w:cs="Arial"/>
          </w:rPr>
          <w:t xml:space="preserve"> The </w:t>
        </w:r>
      </w:ins>
      <w:ins w:id="866" w:author="Grant Kinsler" w:date="2019-10-18T10:12:00Z">
        <w:r w:rsidR="00BC35E4">
          <w:rPr>
            <w:rFonts w:ascii="Arial" w:hAnsi="Arial" w:cs="Arial"/>
          </w:rPr>
          <w:t>two broadest clusters pulled out represented a divide between haplo</w:t>
        </w:r>
      </w:ins>
      <w:ins w:id="867" w:author="Grant Kinsler" w:date="2019-10-18T10:14:00Z">
        <w:r w:rsidR="005253A7">
          <w:rPr>
            <w:rFonts w:ascii="Arial" w:hAnsi="Arial" w:cs="Arial"/>
          </w:rPr>
          <w:t>i</w:t>
        </w:r>
      </w:ins>
      <w:ins w:id="868" w:author="Grant Kinsler" w:date="2019-10-18T10:12:00Z">
        <w:r w:rsidR="00BC35E4">
          <w:rPr>
            <w:rFonts w:ascii="Arial" w:hAnsi="Arial" w:cs="Arial"/>
          </w:rPr>
          <w:t xml:space="preserve">ds and diploids. </w:t>
        </w:r>
      </w:ins>
      <w:ins w:id="869" w:author="Grant Kinsler" w:date="2019-10-18T10:14:00Z">
        <w:r w:rsidR="00B104E5">
          <w:rPr>
            <w:rFonts w:ascii="Arial" w:hAnsi="Arial" w:cs="Arial"/>
          </w:rPr>
          <w:t>Within the diploid cluster, there are three major groups: diploid</w:t>
        </w:r>
      </w:ins>
      <w:ins w:id="870" w:author="Grant Kinsler" w:date="2019-10-18T10:15:00Z">
        <w:r w:rsidR="00B104E5">
          <w:rPr>
            <w:rFonts w:ascii="Arial" w:hAnsi="Arial" w:cs="Arial"/>
          </w:rPr>
          <w:t>s with a chromosome 11 amplification, diploids with no additional mutations as well as those with additional mutations in RAS/PKA pathways</w:t>
        </w:r>
      </w:ins>
      <w:ins w:id="871" w:author="Grant Kinsler" w:date="2019-10-18T10:16:00Z">
        <w:r w:rsidR="00B104E5">
          <w:rPr>
            <w:rFonts w:ascii="Arial" w:hAnsi="Arial" w:cs="Arial"/>
          </w:rPr>
          <w:t xml:space="preserve">, and a third group of </w:t>
        </w:r>
        <w:r w:rsidR="005031D5">
          <w:rPr>
            <w:rFonts w:ascii="Arial" w:hAnsi="Arial" w:cs="Arial"/>
          </w:rPr>
          <w:t xml:space="preserve">six </w:t>
        </w:r>
        <w:r w:rsidR="00B104E5">
          <w:rPr>
            <w:rFonts w:ascii="Arial" w:hAnsi="Arial" w:cs="Arial"/>
          </w:rPr>
          <w:t xml:space="preserve">diploids that have higher </w:t>
        </w:r>
        <w:proofErr w:type="spellStart"/>
        <w:r w:rsidR="00B104E5">
          <w:rPr>
            <w:rFonts w:ascii="Arial" w:hAnsi="Arial" w:cs="Arial"/>
          </w:rPr>
          <w:t>that</w:t>
        </w:r>
        <w:proofErr w:type="spellEnd"/>
        <w:r w:rsidR="00B104E5">
          <w:rPr>
            <w:rFonts w:ascii="Arial" w:hAnsi="Arial" w:cs="Arial"/>
          </w:rPr>
          <w:t xml:space="preserve"> average fitness in the evolution condition but no known additional mutations. </w:t>
        </w:r>
        <w:r w:rsidR="004B5AC0">
          <w:rPr>
            <w:rFonts w:ascii="Arial" w:hAnsi="Arial" w:cs="Arial"/>
          </w:rPr>
          <w:t>This set of six diplo</w:t>
        </w:r>
      </w:ins>
      <w:ins w:id="872" w:author="Grant Kinsler" w:date="2019-10-18T10:17:00Z">
        <w:r w:rsidR="004B5AC0">
          <w:rPr>
            <w:rFonts w:ascii="Arial" w:hAnsi="Arial" w:cs="Arial"/>
          </w:rPr>
          <w:t>ids also falls out visually when using t-SNE to visualize the 9-dimenionsal phenotype space</w:t>
        </w:r>
      </w:ins>
      <w:ins w:id="873" w:author="Grant Kinsler" w:date="2019-10-18T10:50:00Z">
        <w:r w:rsidR="00E57831">
          <w:rPr>
            <w:rFonts w:ascii="Arial" w:hAnsi="Arial" w:cs="Arial"/>
          </w:rPr>
          <w:t xml:space="preserve"> [another figure?]. </w:t>
        </w:r>
      </w:ins>
      <w:ins w:id="874" w:author="Grant Kinsler" w:date="2019-10-18T11:05:00Z">
        <w:r w:rsidR="00F0744A">
          <w:rPr>
            <w:rFonts w:ascii="Arial" w:hAnsi="Arial" w:cs="Arial"/>
          </w:rPr>
          <w:t>[something about what these diploids are act</w:t>
        </w:r>
      </w:ins>
      <w:ins w:id="875" w:author="Grant Kinsler" w:date="2019-10-18T11:08:00Z">
        <w:r w:rsidR="00F0744A">
          <w:rPr>
            <w:rFonts w:ascii="Arial" w:hAnsi="Arial" w:cs="Arial"/>
          </w:rPr>
          <w:t>u</w:t>
        </w:r>
      </w:ins>
      <w:ins w:id="876" w:author="Grant Kinsler" w:date="2019-10-18T11:05:00Z">
        <w:r w:rsidR="00F0744A">
          <w:rPr>
            <w:rFonts w:ascii="Arial" w:hAnsi="Arial" w:cs="Arial"/>
          </w:rPr>
          <w:t>ally doing??]</w:t>
        </w:r>
      </w:ins>
      <w:ins w:id="877" w:author="Grant Kinsler" w:date="2019-10-18T12:16:00Z">
        <w:r w:rsidR="005C2EE5">
          <w:rPr>
            <w:rFonts w:ascii="Arial" w:hAnsi="Arial" w:cs="Arial"/>
          </w:rPr>
          <w:t xml:space="preserve"> [figure like the genes but by pathway??]</w:t>
        </w:r>
      </w:ins>
    </w:p>
    <w:p w14:paraId="0C24E7BB" w14:textId="77777777" w:rsidR="00B104E5" w:rsidRDefault="00B104E5" w:rsidP="00343A98">
      <w:pPr>
        <w:rPr>
          <w:ins w:id="878" w:author="Grant Kinsler" w:date="2019-10-18T10:15:00Z"/>
          <w:rFonts w:ascii="Arial" w:hAnsi="Arial" w:cs="Arial"/>
        </w:rPr>
      </w:pPr>
    </w:p>
    <w:p w14:paraId="4D7697EC" w14:textId="6C9D6736" w:rsidR="004D2E2A" w:rsidRDefault="007975D5" w:rsidP="00343A98">
      <w:pPr>
        <w:rPr>
          <w:ins w:id="879" w:author="Grant Kinsler" w:date="2019-10-18T12:20:00Z"/>
          <w:rFonts w:ascii="Arial" w:hAnsi="Arial" w:cs="Arial"/>
        </w:rPr>
      </w:pPr>
      <w:ins w:id="880" w:author="Grant Kinsler" w:date="2019-10-18T12:08:00Z">
        <w:r>
          <w:rPr>
            <w:rFonts w:ascii="Arial" w:hAnsi="Arial" w:cs="Arial"/>
          </w:rPr>
          <w:t>Amongst the haploid cluster, RAS/PKA pathway mutants do not cluster separately from TOR pathway mutations, suggesting there may not be a meaningful difference in the fitness-relevant</w:t>
        </w:r>
      </w:ins>
      <w:ins w:id="881" w:author="Grant Kinsler" w:date="2019-10-18T12:09:00Z">
        <w:r>
          <w:rPr>
            <w:rFonts w:ascii="Arial" w:hAnsi="Arial" w:cs="Arial"/>
          </w:rPr>
          <w:t xml:space="preserve"> phenotypes perturbed by mutations in these pathways. </w:t>
        </w:r>
        <w:r w:rsidR="00E040D7">
          <w:rPr>
            <w:rFonts w:ascii="Arial" w:hAnsi="Arial" w:cs="Arial"/>
          </w:rPr>
          <w:t xml:space="preserve">However, </w:t>
        </w:r>
        <w:r w:rsidR="00166B04">
          <w:rPr>
            <w:rFonts w:ascii="Arial" w:hAnsi="Arial" w:cs="Arial"/>
          </w:rPr>
          <w:t xml:space="preserve">there do seem to be strong clustering based on the genotype of the mutants. In particular, GPB2, PDE2, </w:t>
        </w:r>
      </w:ins>
      <w:ins w:id="882" w:author="Grant Kinsler" w:date="2019-10-18T12:12:00Z">
        <w:r w:rsidR="00C70F0F">
          <w:rPr>
            <w:rFonts w:ascii="Arial" w:hAnsi="Arial" w:cs="Arial"/>
          </w:rPr>
          <w:t xml:space="preserve">GPB1, </w:t>
        </w:r>
      </w:ins>
      <w:ins w:id="883" w:author="Grant Kinsler" w:date="2019-10-18T12:09:00Z">
        <w:r w:rsidR="00166B04">
          <w:rPr>
            <w:rFonts w:ascii="Arial" w:hAnsi="Arial" w:cs="Arial"/>
          </w:rPr>
          <w:t xml:space="preserve">and IRA1 nonsense mutations </w:t>
        </w:r>
      </w:ins>
      <w:ins w:id="884" w:author="Grant Kinsler" w:date="2019-10-18T12:10:00Z">
        <w:r w:rsidR="00166B04">
          <w:rPr>
            <w:rFonts w:ascii="Arial" w:hAnsi="Arial" w:cs="Arial"/>
          </w:rPr>
          <w:t>cluster closely with each other and are close in phenotype space. This is consistent with our groupings in Figure 3, though our initial decision to include them as meaningful sets of mutations was based in their consistent behavior in M</w:t>
        </w:r>
      </w:ins>
      <w:ins w:id="885" w:author="Grant Kinsler" w:date="2019-10-18T12:11:00Z">
        <w:r w:rsidR="00166B04">
          <w:rPr>
            <w:rFonts w:ascii="Arial" w:hAnsi="Arial" w:cs="Arial"/>
          </w:rPr>
          <w:t>3, which also happens to be reflected in their fitness-relevant phenotypes</w:t>
        </w:r>
        <w:r w:rsidR="00222083">
          <w:rPr>
            <w:rFonts w:ascii="Arial" w:hAnsi="Arial" w:cs="Arial"/>
          </w:rPr>
          <w:t xml:space="preserve"> as identified across a range of subtle perturbation. </w:t>
        </w:r>
      </w:ins>
      <w:ins w:id="886" w:author="Grant Kinsler" w:date="2019-10-18T12:15:00Z">
        <w:r w:rsidR="00890B29">
          <w:rPr>
            <w:rFonts w:ascii="Arial" w:hAnsi="Arial" w:cs="Arial"/>
          </w:rPr>
          <w:t>Because these seem to have clustered responses, we can also study the behavior of these genes by considering</w:t>
        </w:r>
      </w:ins>
      <w:ins w:id="887" w:author="Grant Kinsler" w:date="2019-10-18T12:16:00Z">
        <w:r w:rsidR="00815D86">
          <w:rPr>
            <w:rFonts w:ascii="Arial" w:hAnsi="Arial" w:cs="Arial"/>
          </w:rPr>
          <w:t xml:space="preserve"> looking at the relative distanc</w:t>
        </w:r>
      </w:ins>
      <w:ins w:id="888" w:author="Grant Kinsler" w:date="2019-10-18T12:17:00Z">
        <w:r w:rsidR="00815D86">
          <w:rPr>
            <w:rFonts w:ascii="Arial" w:hAnsi="Arial" w:cs="Arial"/>
          </w:rPr>
          <w:t>es of the centroid in the 9-</w:t>
        </w:r>
      </w:ins>
      <w:ins w:id="889" w:author="Grant Kinsler" w:date="2019-10-18T12:19:00Z">
        <w:r w:rsidR="00430940">
          <w:rPr>
            <w:rFonts w:ascii="Arial" w:hAnsi="Arial" w:cs="Arial"/>
          </w:rPr>
          <w:t>component phenotype</w:t>
        </w:r>
      </w:ins>
      <w:ins w:id="890" w:author="Grant Kinsler" w:date="2019-10-18T12:17:00Z">
        <w:r w:rsidR="00815D86">
          <w:rPr>
            <w:rFonts w:ascii="Arial" w:hAnsi="Arial" w:cs="Arial"/>
          </w:rPr>
          <w:t xml:space="preserve"> space</w:t>
        </w:r>
      </w:ins>
      <w:ins w:id="891" w:author="Grant Kinsler" w:date="2019-10-18T12:19:00Z">
        <w:r w:rsidR="00BB6794">
          <w:rPr>
            <w:rFonts w:ascii="Arial" w:hAnsi="Arial" w:cs="Arial"/>
          </w:rPr>
          <w:t xml:space="preserve"> </w:t>
        </w:r>
      </w:ins>
      <w:ins w:id="892" w:author="Grant Kinsler" w:date="2019-10-18T12:17:00Z">
        <w:r w:rsidR="00815D86">
          <w:rPr>
            <w:rFonts w:ascii="Arial" w:hAnsi="Arial" w:cs="Arial"/>
          </w:rPr>
          <w:t xml:space="preserve">and comparing this to our expectations of the similarity of mutations in these genes from their behavior in M3 alone. </w:t>
        </w:r>
        <w:r w:rsidR="00C714B6">
          <w:rPr>
            <w:rFonts w:ascii="Arial" w:hAnsi="Arial" w:cs="Arial"/>
          </w:rPr>
          <w:t xml:space="preserve">In particular, we can see that mutations in GPB2 and PDE2 were </w:t>
        </w:r>
      </w:ins>
      <w:ins w:id="893" w:author="Grant Kinsler" w:date="2019-10-18T12:18:00Z">
        <w:r w:rsidR="00C714B6">
          <w:rPr>
            <w:rFonts w:ascii="Arial" w:hAnsi="Arial" w:cs="Arial"/>
          </w:rPr>
          <w:t xml:space="preserve">expected to have similar phenotypic response due to their similar fitness in the evolution condition as well as both being a part of the RAS/PKA pathway. However, we can detect that mutations in these two genes </w:t>
        </w:r>
      </w:ins>
      <w:ins w:id="894" w:author="Grant Kinsler" w:date="2019-10-18T12:19:00Z">
        <w:r w:rsidR="00434991">
          <w:rPr>
            <w:rFonts w:ascii="Arial" w:hAnsi="Arial" w:cs="Arial"/>
          </w:rPr>
          <w:t>d</w:t>
        </w:r>
      </w:ins>
      <w:ins w:id="895" w:author="Grant Kinsler" w:date="2019-10-18T12:18:00Z">
        <w:r w:rsidR="00C714B6">
          <w:rPr>
            <w:rFonts w:ascii="Arial" w:hAnsi="Arial" w:cs="Arial"/>
          </w:rPr>
          <w:t>o have very different phenotypic consequences</w:t>
        </w:r>
      </w:ins>
      <w:ins w:id="896" w:author="Grant Kinsler" w:date="2019-10-18T12:19:00Z">
        <w:r w:rsidR="00434991">
          <w:rPr>
            <w:rFonts w:ascii="Arial" w:hAnsi="Arial" w:cs="Arial"/>
          </w:rPr>
          <w:t xml:space="preserve">, looking roughly as distant from each other as the average distance between </w:t>
        </w:r>
        <w:r w:rsidR="00C0454D">
          <w:rPr>
            <w:rFonts w:ascii="Arial" w:hAnsi="Arial" w:cs="Arial"/>
          </w:rPr>
          <w:t>any pair of mutants in the 9-component space</w:t>
        </w:r>
        <w:r w:rsidR="00BD584E">
          <w:rPr>
            <w:rFonts w:ascii="Arial" w:hAnsi="Arial" w:cs="Arial"/>
          </w:rPr>
          <w:t xml:space="preserve"> [fig </w:t>
        </w:r>
      </w:ins>
      <w:ins w:id="897" w:author="Grant Kinsler" w:date="2019-11-06T09:02:00Z">
        <w:r w:rsidR="00A1414F">
          <w:rPr>
            <w:rFonts w:ascii="Arial" w:hAnsi="Arial" w:cs="Arial"/>
          </w:rPr>
          <w:t>4</w:t>
        </w:r>
      </w:ins>
      <w:ins w:id="898" w:author="Grant Kinsler" w:date="2019-10-18T12:19:00Z">
        <w:r w:rsidR="00BD584E">
          <w:rPr>
            <w:rFonts w:ascii="Arial" w:hAnsi="Arial" w:cs="Arial"/>
          </w:rPr>
          <w:t>].</w:t>
        </w:r>
      </w:ins>
      <w:ins w:id="899" w:author="Grant Kinsler" w:date="2019-10-18T12:20:00Z">
        <w:r w:rsidR="004D2E2A">
          <w:rPr>
            <w:rFonts w:ascii="Arial" w:hAnsi="Arial" w:cs="Arial"/>
          </w:rPr>
          <w:t xml:space="preserve"> </w:t>
        </w:r>
      </w:ins>
    </w:p>
    <w:p w14:paraId="02DA6CBE" w14:textId="77777777" w:rsidR="00B11F00" w:rsidRDefault="00B11F00" w:rsidP="00343A98">
      <w:pPr>
        <w:rPr>
          <w:ins w:id="900" w:author="Grant Kinsler" w:date="2019-10-18T12:12:00Z"/>
          <w:rFonts w:ascii="Arial" w:hAnsi="Arial" w:cs="Arial"/>
        </w:rPr>
      </w:pPr>
    </w:p>
    <w:p w14:paraId="1AB917BA" w14:textId="3B6CCBA9" w:rsidR="004F069F" w:rsidRDefault="00B11F00" w:rsidP="00343A98">
      <w:pPr>
        <w:rPr>
          <w:ins w:id="901" w:author="Grant Kinsler" w:date="2019-10-18T12:20:00Z"/>
          <w:rFonts w:ascii="Arial" w:hAnsi="Arial" w:cs="Arial"/>
        </w:rPr>
      </w:pPr>
      <w:ins w:id="902" w:author="Grant Kinsler" w:date="2019-10-18T12:12:00Z">
        <w:r>
          <w:rPr>
            <w:rFonts w:ascii="Arial" w:hAnsi="Arial" w:cs="Arial"/>
          </w:rPr>
          <w:t xml:space="preserve">Despite </w:t>
        </w:r>
      </w:ins>
      <w:ins w:id="903" w:author="Grant Kinsler" w:date="2019-10-18T12:15:00Z">
        <w:r w:rsidR="00890B29">
          <w:rPr>
            <w:rFonts w:ascii="Arial" w:hAnsi="Arial" w:cs="Arial"/>
          </w:rPr>
          <w:t>many mutations</w:t>
        </w:r>
      </w:ins>
      <w:ins w:id="904" w:author="Grant Kinsler" w:date="2019-10-18T12:12:00Z">
        <w:r>
          <w:rPr>
            <w:rFonts w:ascii="Arial" w:hAnsi="Arial" w:cs="Arial"/>
          </w:rPr>
          <w:t xml:space="preserve"> clustering by gene, there are cases in which mutations in the same gene do not lead to closely-related phenotypic consequences. For instance, IRA1 missense mutations have a large ar</w:t>
        </w:r>
      </w:ins>
      <w:ins w:id="905" w:author="Grant Kinsler" w:date="2019-10-18T12:13:00Z">
        <w:r>
          <w:rPr>
            <w:rFonts w:ascii="Arial" w:hAnsi="Arial" w:cs="Arial"/>
          </w:rPr>
          <w:t xml:space="preserve">ray of phenotypic responses, </w:t>
        </w:r>
      </w:ins>
      <w:ins w:id="906" w:author="Grant Kinsler" w:date="2019-10-18T12:14:00Z">
        <w:r>
          <w:rPr>
            <w:rFonts w:ascii="Arial" w:hAnsi="Arial" w:cs="Arial"/>
          </w:rPr>
          <w:t>not clustering with each other nor with IRA1 nonsense mutations [see dendrogram, t</w:t>
        </w:r>
      </w:ins>
      <w:ins w:id="907" w:author="Grant Kinsler" w:date="2019-10-18T14:21:00Z">
        <w:r w:rsidR="00CE2A44">
          <w:rPr>
            <w:rFonts w:ascii="Arial" w:hAnsi="Arial" w:cs="Arial"/>
          </w:rPr>
          <w:t>-</w:t>
        </w:r>
      </w:ins>
      <w:ins w:id="908" w:author="Grant Kinsler" w:date="2019-10-18T12:14:00Z">
        <w:r>
          <w:rPr>
            <w:rFonts w:ascii="Arial" w:hAnsi="Arial" w:cs="Arial"/>
          </w:rPr>
          <w:t>SNE plot].</w:t>
        </w:r>
        <w:r w:rsidR="00890B29">
          <w:rPr>
            <w:rFonts w:ascii="Arial" w:hAnsi="Arial" w:cs="Arial"/>
          </w:rPr>
          <w:t xml:space="preserve"> Interestingly,</w:t>
        </w:r>
      </w:ins>
    </w:p>
    <w:p w14:paraId="6228AC33" w14:textId="4D62FF50" w:rsidR="004D2E2A" w:rsidRDefault="004D2E2A" w:rsidP="00343A98">
      <w:pPr>
        <w:rPr>
          <w:ins w:id="909" w:author="Grant Kinsler" w:date="2019-10-18T12:20:00Z"/>
          <w:rFonts w:ascii="Arial" w:hAnsi="Arial" w:cs="Arial"/>
        </w:rPr>
      </w:pPr>
    </w:p>
    <w:p w14:paraId="7C07C4F5" w14:textId="03B1DA45" w:rsidR="007B26F9" w:rsidRDefault="004D2E2A" w:rsidP="00343A98">
      <w:pPr>
        <w:rPr>
          <w:ins w:id="910" w:author="Grant Kinsler" w:date="2019-10-18T12:23:00Z"/>
          <w:rFonts w:ascii="Arial" w:hAnsi="Arial" w:cs="Arial"/>
        </w:rPr>
      </w:pPr>
      <w:ins w:id="911" w:author="Grant Kinsler" w:date="2019-10-18T12:20:00Z">
        <w:r>
          <w:rPr>
            <w:rFonts w:ascii="Arial" w:hAnsi="Arial" w:cs="Arial"/>
          </w:rPr>
          <w:t xml:space="preserve">We can also study the properties of other adaptive mutations with no known </w:t>
        </w:r>
      </w:ins>
      <w:ins w:id="912" w:author="Grant Kinsler" w:date="2019-10-18T12:21:00Z">
        <w:r>
          <w:rPr>
            <w:rFonts w:ascii="Arial" w:hAnsi="Arial" w:cs="Arial"/>
          </w:rPr>
          <w:t xml:space="preserve">mutations in nutrient-response pathways. </w:t>
        </w:r>
        <w:r w:rsidR="00113E1A">
          <w:rPr>
            <w:rFonts w:ascii="Arial" w:hAnsi="Arial" w:cs="Arial"/>
          </w:rPr>
          <w:t xml:space="preserve">Of these adaptive mutations, one is very close to the GPB2 centroid, and is </w:t>
        </w:r>
      </w:ins>
      <w:ins w:id="913" w:author="Grant Kinsler" w:date="2019-10-18T12:22:00Z">
        <w:r w:rsidR="00113E1A">
          <w:rPr>
            <w:rFonts w:ascii="Arial" w:hAnsi="Arial" w:cs="Arial"/>
          </w:rPr>
          <w:t>statistically indistinguishable from the distance of the GPB2 mutants from the centroid</w:t>
        </w:r>
      </w:ins>
      <w:ins w:id="914" w:author="Grant Kinsler" w:date="2019-10-18T12:24:00Z">
        <w:r w:rsidR="00776F9F">
          <w:rPr>
            <w:rFonts w:ascii="Arial" w:hAnsi="Arial" w:cs="Arial"/>
          </w:rPr>
          <w:t xml:space="preserve"> [need some stats]</w:t>
        </w:r>
      </w:ins>
      <w:ins w:id="915" w:author="Grant Kinsler" w:date="2019-10-18T12:22:00Z">
        <w:r w:rsidR="00113E1A">
          <w:rPr>
            <w:rFonts w:ascii="Arial" w:hAnsi="Arial" w:cs="Arial"/>
          </w:rPr>
          <w:t>. We then manually investigated genome wide sequencing data for this mutant and identified a pre</w:t>
        </w:r>
      </w:ins>
      <w:ins w:id="916" w:author="Grant Kinsler" w:date="2019-10-18T12:23:00Z">
        <w:r w:rsidR="00113E1A">
          <w:rPr>
            <w:rFonts w:ascii="Arial" w:hAnsi="Arial" w:cs="Arial"/>
          </w:rPr>
          <w:t>viously uncalled GPB2 mutation, indicating that this similarity was in fact due to this mutation.</w:t>
        </w:r>
      </w:ins>
    </w:p>
    <w:p w14:paraId="67C6EB39" w14:textId="553AD17B" w:rsidR="00776F9F" w:rsidRDefault="00776F9F" w:rsidP="00343A98">
      <w:pPr>
        <w:rPr>
          <w:ins w:id="917" w:author="Grant Kinsler" w:date="2019-10-18T12:23:00Z"/>
          <w:rFonts w:ascii="Arial" w:hAnsi="Arial" w:cs="Arial"/>
        </w:rPr>
      </w:pPr>
    </w:p>
    <w:p w14:paraId="4C834B7A" w14:textId="09CB69FE" w:rsidR="00776F9F" w:rsidRDefault="00776F9F" w:rsidP="00343A98">
      <w:pPr>
        <w:rPr>
          <w:ins w:id="918" w:author="Grant Kinsler" w:date="2019-10-18T12:25:00Z"/>
          <w:rFonts w:ascii="Arial" w:hAnsi="Arial" w:cs="Arial"/>
        </w:rPr>
      </w:pPr>
      <w:ins w:id="919" w:author="Grant Kinsler" w:date="2019-10-18T12:23:00Z">
        <w:r>
          <w:rPr>
            <w:rFonts w:ascii="Arial" w:hAnsi="Arial" w:cs="Arial"/>
          </w:rPr>
          <w:t>Another of the adaptive mutations clusters closely to IRA1 nonsense cent</w:t>
        </w:r>
      </w:ins>
      <w:ins w:id="920" w:author="Grant Kinsler" w:date="2019-10-18T12:24:00Z">
        <w:r w:rsidR="00BE6C3F">
          <w:rPr>
            <w:rFonts w:ascii="Arial" w:hAnsi="Arial" w:cs="Arial"/>
          </w:rPr>
          <w:t>roid [again, stats]</w:t>
        </w:r>
        <w:r w:rsidR="008A57EE">
          <w:rPr>
            <w:rFonts w:ascii="Arial" w:hAnsi="Arial" w:cs="Arial"/>
          </w:rPr>
          <w:t>. This mutant has low coverage in the IRA1 gene, despite otherwise high coverage, suggesting either a deletion of the gene or insufficient coverage to identify a putative causal mutation.</w:t>
        </w:r>
      </w:ins>
    </w:p>
    <w:p w14:paraId="5BADEF57" w14:textId="3AC3D40B" w:rsidR="00926E52" w:rsidRDefault="00926E52" w:rsidP="00343A98">
      <w:pPr>
        <w:rPr>
          <w:ins w:id="921" w:author="Grant Kinsler" w:date="2019-10-18T12:25:00Z"/>
          <w:rFonts w:ascii="Arial" w:hAnsi="Arial" w:cs="Arial"/>
        </w:rPr>
      </w:pPr>
    </w:p>
    <w:p w14:paraId="05AA7202" w14:textId="34B85B6A" w:rsidR="00926E52" w:rsidRDefault="00926E52" w:rsidP="00343A98">
      <w:pPr>
        <w:rPr>
          <w:ins w:id="922" w:author="Grant Kinsler" w:date="2019-10-18T12:19:00Z"/>
          <w:rFonts w:ascii="Arial" w:hAnsi="Arial" w:cs="Arial"/>
        </w:rPr>
      </w:pPr>
      <w:ins w:id="923" w:author="Grant Kinsler" w:date="2019-10-18T12:25:00Z">
        <w:r>
          <w:rPr>
            <w:rFonts w:ascii="Arial" w:hAnsi="Arial" w:cs="Arial"/>
          </w:rPr>
          <w:t>The remaining “other” adaptive mutants…</w:t>
        </w:r>
      </w:ins>
    </w:p>
    <w:p w14:paraId="05CAD5E4" w14:textId="77777777" w:rsidR="00113E1A" w:rsidRDefault="00113E1A" w:rsidP="00343A98">
      <w:pPr>
        <w:rPr>
          <w:ins w:id="924" w:author="Grant Kinsler" w:date="2019-10-18T12:22:00Z"/>
          <w:rFonts w:ascii="Arial" w:hAnsi="Arial" w:cs="Arial"/>
        </w:rPr>
      </w:pPr>
    </w:p>
    <w:p w14:paraId="209AD063" w14:textId="5B937272" w:rsidR="004F069F" w:rsidRDefault="007B26F9" w:rsidP="00343A98">
      <w:pPr>
        <w:rPr>
          <w:ins w:id="925" w:author="Grant Kinsler" w:date="2019-10-18T14:04:00Z"/>
          <w:rFonts w:ascii="Arial" w:hAnsi="Arial" w:cs="Arial"/>
        </w:rPr>
      </w:pPr>
      <w:ins w:id="926" w:author="Grant Kinsler" w:date="2019-10-18T12:19:00Z">
        <w:r>
          <w:rPr>
            <w:rFonts w:ascii="Arial" w:hAnsi="Arial" w:cs="Arial"/>
          </w:rPr>
          <w:t>[Diploid + IRA1 epistasis?]</w:t>
        </w:r>
      </w:ins>
    </w:p>
    <w:p w14:paraId="429A6AED" w14:textId="3904E9C1" w:rsidR="00D0111A" w:rsidRDefault="00D0111A" w:rsidP="00343A98">
      <w:pPr>
        <w:rPr>
          <w:ins w:id="927" w:author="Grant Kinsler" w:date="2019-10-18T14:04:00Z"/>
          <w:rFonts w:ascii="Arial" w:hAnsi="Arial" w:cs="Arial"/>
        </w:rPr>
      </w:pPr>
    </w:p>
    <w:p w14:paraId="0C885AEC" w14:textId="347EC17F" w:rsidR="00D0111A" w:rsidRDefault="00D0111A" w:rsidP="00343A98">
      <w:pPr>
        <w:rPr>
          <w:ins w:id="928" w:author="Grant Kinsler" w:date="2019-10-18T14:08:00Z"/>
          <w:rFonts w:ascii="Arial" w:hAnsi="Arial" w:cs="Arial"/>
        </w:rPr>
      </w:pPr>
      <w:ins w:id="929" w:author="Grant Kinsler" w:date="2019-10-18T14:04:00Z">
        <w:r>
          <w:rPr>
            <w:rFonts w:ascii="Arial" w:hAnsi="Arial" w:cs="Arial"/>
          </w:rPr>
          <w:t>[IRA2?]</w:t>
        </w:r>
      </w:ins>
    </w:p>
    <w:p w14:paraId="7DD1F6BB" w14:textId="7AF35CB7" w:rsidR="007527B5" w:rsidRDefault="007527B5" w:rsidP="00343A98">
      <w:pPr>
        <w:rPr>
          <w:ins w:id="930" w:author="Grant Kinsler" w:date="2019-10-18T14:08:00Z"/>
          <w:rFonts w:ascii="Arial" w:hAnsi="Arial" w:cs="Arial"/>
        </w:rPr>
      </w:pPr>
    </w:p>
    <w:p w14:paraId="4FBE1041" w14:textId="46BDC7BE" w:rsidR="007527B5" w:rsidRPr="003A3F15" w:rsidRDefault="007527B5" w:rsidP="007527B5">
      <w:pPr>
        <w:rPr>
          <w:ins w:id="931" w:author="Grant Kinsler" w:date="2019-10-18T14:08:00Z"/>
          <w:rFonts w:ascii="Arial" w:hAnsi="Arial" w:cs="Arial"/>
          <w:bCs/>
        </w:rPr>
      </w:pPr>
      <w:ins w:id="932" w:author="Grant Kinsler" w:date="2019-10-18T14:08:00Z">
        <w:r>
          <w:rPr>
            <w:rFonts w:ascii="Arial" w:hAnsi="Arial" w:cs="Arial"/>
            <w:bCs/>
          </w:rPr>
          <w:t>[</w:t>
        </w:r>
        <w:r w:rsidRPr="003A3F15">
          <w:rPr>
            <w:rFonts w:ascii="Arial" w:hAnsi="Arial" w:cs="Arial"/>
            <w:bCs/>
          </w:rPr>
          <w:t>Are the particular pairs of points that appear to be close but actually have substantially different fitness effects across other conditions?? (for below part)</w:t>
        </w:r>
        <w:r>
          <w:rPr>
            <w:rFonts w:ascii="Arial" w:hAnsi="Arial" w:cs="Arial"/>
            <w:bCs/>
          </w:rPr>
          <w:t>]</w:t>
        </w:r>
      </w:ins>
    </w:p>
    <w:p w14:paraId="49826415" w14:textId="77777777" w:rsidR="007527B5" w:rsidRPr="003A3F15" w:rsidRDefault="007527B5" w:rsidP="007527B5">
      <w:pPr>
        <w:rPr>
          <w:ins w:id="933" w:author="Grant Kinsler" w:date="2019-10-18T14:08:00Z"/>
          <w:rFonts w:ascii="Arial" w:hAnsi="Arial" w:cs="Arial"/>
          <w:bCs/>
        </w:rPr>
      </w:pPr>
    </w:p>
    <w:p w14:paraId="2A4644A2" w14:textId="39ED289B" w:rsidR="007527B5" w:rsidRDefault="007527B5" w:rsidP="007527B5">
      <w:pPr>
        <w:rPr>
          <w:ins w:id="934" w:author="Grant Kinsler" w:date="2019-10-18T14:08:00Z"/>
          <w:rFonts w:ascii="Arial" w:hAnsi="Arial" w:cs="Arial"/>
          <w:bCs/>
        </w:rPr>
      </w:pPr>
      <w:ins w:id="935" w:author="Grant Kinsler" w:date="2019-10-18T14:08:00Z">
        <w:r>
          <w:rPr>
            <w:rFonts w:ascii="Arial" w:hAnsi="Arial" w:cs="Arial"/>
            <w:bCs/>
          </w:rPr>
          <w:t>[</w:t>
        </w:r>
        <w:r w:rsidRPr="003A3F15">
          <w:rPr>
            <w:rFonts w:ascii="Arial" w:hAnsi="Arial" w:cs="Arial"/>
            <w:bCs/>
          </w:rPr>
          <w:t xml:space="preserve">Are we learning anything more than what correlation patterns alone would show us? </w:t>
        </w:r>
        <w:r>
          <w:rPr>
            <w:rFonts w:ascii="Arial" w:hAnsi="Arial" w:cs="Arial"/>
            <w:bCs/>
          </w:rPr>
          <w:t>]</w:t>
        </w:r>
      </w:ins>
    </w:p>
    <w:p w14:paraId="6538D130" w14:textId="77777777" w:rsidR="007527B5" w:rsidRDefault="007527B5" w:rsidP="00343A98">
      <w:pPr>
        <w:rPr>
          <w:ins w:id="936" w:author="Grant Kinsler" w:date="2019-10-18T10:00:00Z"/>
          <w:rFonts w:ascii="Arial" w:hAnsi="Arial" w:cs="Arial"/>
        </w:rPr>
      </w:pPr>
    </w:p>
    <w:p w14:paraId="071DE181" w14:textId="2060B921" w:rsidR="00374BC4" w:rsidRDefault="00374BC4" w:rsidP="00343A98">
      <w:pPr>
        <w:rPr>
          <w:ins w:id="937" w:author="Grant Kinsler" w:date="2019-08-28T12:03:00Z"/>
          <w:rFonts w:ascii="Arial" w:hAnsi="Arial" w:cs="Arial"/>
        </w:rPr>
      </w:pPr>
    </w:p>
    <w:p w14:paraId="0419C520" w14:textId="1889EBC4" w:rsidR="007F2D66" w:rsidRDefault="00374BC4" w:rsidP="00343A98">
      <w:pPr>
        <w:rPr>
          <w:ins w:id="938" w:author="Grant Kinsler" w:date="2019-08-28T12:07:00Z"/>
          <w:rFonts w:ascii="Arial" w:hAnsi="Arial" w:cs="Arial"/>
        </w:rPr>
      </w:pPr>
      <w:ins w:id="939" w:author="Grant Kinsler" w:date="2019-08-28T12:03:00Z">
        <w:r>
          <w:rPr>
            <w:rFonts w:ascii="Arial" w:hAnsi="Arial" w:cs="Arial"/>
          </w:rPr>
          <w:t>Despite mutation identity being hidden from the model as</w:t>
        </w:r>
      </w:ins>
      <w:ins w:id="940" w:author="Grant Kinsler" w:date="2019-08-28T12:04:00Z">
        <w:r>
          <w:rPr>
            <w:rFonts w:ascii="Arial" w:hAnsi="Arial" w:cs="Arial"/>
          </w:rPr>
          <w:t xml:space="preserve"> it assigns new mutants to locations in the phenotype space, mutations in </w:t>
        </w:r>
      </w:ins>
      <w:ins w:id="941" w:author="Grant Kinsler" w:date="2019-09-18T13:29:00Z">
        <w:r w:rsidR="008D0705">
          <w:rPr>
            <w:rFonts w:ascii="Arial" w:hAnsi="Arial" w:cs="Arial"/>
          </w:rPr>
          <w:t xml:space="preserve">the same genes </w:t>
        </w:r>
      </w:ins>
      <w:ins w:id="942" w:author="Grant Kinsler" w:date="2019-08-28T12:04:00Z">
        <w:r>
          <w:rPr>
            <w:rFonts w:ascii="Arial" w:hAnsi="Arial" w:cs="Arial"/>
          </w:rPr>
          <w:t>tend to cluster ne</w:t>
        </w:r>
      </w:ins>
      <w:ins w:id="943" w:author="Grant Kinsler" w:date="2019-08-28T12:05:00Z">
        <w:r>
          <w:rPr>
            <w:rFonts w:ascii="Arial" w:hAnsi="Arial" w:cs="Arial"/>
          </w:rPr>
          <w:t>ar each other in phenotype space</w:t>
        </w:r>
        <w:r w:rsidR="007F2D66">
          <w:rPr>
            <w:rFonts w:ascii="Arial" w:hAnsi="Arial" w:cs="Arial"/>
          </w:rPr>
          <w:t xml:space="preserve"> (</w:t>
        </w:r>
      </w:ins>
      <w:ins w:id="944" w:author="Grant Kinsler" w:date="2019-09-18T13:29:00Z">
        <w:r w:rsidR="008D0705">
          <w:rPr>
            <w:rFonts w:ascii="Arial" w:hAnsi="Arial" w:cs="Arial"/>
          </w:rPr>
          <w:t xml:space="preserve">Fig </w:t>
        </w:r>
      </w:ins>
      <w:ins w:id="945" w:author="Grant Kinsler" w:date="2019-10-27T15:32:00Z">
        <w:r w:rsidR="00684C4B">
          <w:rPr>
            <w:rFonts w:ascii="Arial" w:hAnsi="Arial" w:cs="Arial"/>
          </w:rPr>
          <w:t>5</w:t>
        </w:r>
      </w:ins>
      <w:ins w:id="946" w:author="Grant Kinsler" w:date="2019-09-18T13:29:00Z">
        <w:r w:rsidR="008D0705">
          <w:rPr>
            <w:rFonts w:ascii="Arial" w:hAnsi="Arial" w:cs="Arial"/>
          </w:rPr>
          <w:t xml:space="preserve">) </w:t>
        </w:r>
      </w:ins>
      <w:ins w:id="947" w:author="Grant Kinsler" w:date="2019-08-28T12:05:00Z">
        <w:r>
          <w:rPr>
            <w:rFonts w:ascii="Arial" w:hAnsi="Arial" w:cs="Arial"/>
          </w:rPr>
          <w:t xml:space="preserve">indicating that phenotype space location </w:t>
        </w:r>
        <w:r w:rsidR="007F2D66">
          <w:rPr>
            <w:rFonts w:ascii="Arial" w:hAnsi="Arial" w:cs="Arial"/>
          </w:rPr>
          <w:t>gives information about the phenotypic identity of our mutants</w:t>
        </w:r>
        <w:commentRangeStart w:id="948"/>
        <w:r w:rsidR="007F2D66">
          <w:rPr>
            <w:rFonts w:ascii="Arial" w:hAnsi="Arial" w:cs="Arial"/>
          </w:rPr>
          <w:t xml:space="preserve">. </w:t>
        </w:r>
      </w:ins>
      <w:ins w:id="949" w:author="Grant Kinsler" w:date="2019-08-28T12:07:00Z">
        <w:r w:rsidR="007F2D66">
          <w:rPr>
            <w:rFonts w:ascii="Arial" w:hAnsi="Arial" w:cs="Arial"/>
          </w:rPr>
          <w:t>However, there are cases (IRA1 missense and nonsense) in which the mutation types appear to be</w:t>
        </w:r>
      </w:ins>
      <w:ins w:id="950" w:author="Grant Kinsler" w:date="2019-08-28T12:08:00Z">
        <w:r w:rsidR="007F2D66">
          <w:rPr>
            <w:rFonts w:ascii="Arial" w:hAnsi="Arial" w:cs="Arial"/>
          </w:rPr>
          <w:t xml:space="preserve"> more</w:t>
        </w:r>
      </w:ins>
      <w:commentRangeStart w:id="951"/>
      <w:ins w:id="952" w:author="Grant Kinsler" w:date="2019-08-28T12:07:00Z">
        <w:r w:rsidR="007F2D66">
          <w:rPr>
            <w:rFonts w:ascii="Arial" w:hAnsi="Arial" w:cs="Arial"/>
          </w:rPr>
          <w:t xml:space="preserve"> distant from each other</w:t>
        </w:r>
      </w:ins>
      <w:commentRangeEnd w:id="951"/>
      <w:ins w:id="953" w:author="Grant Kinsler" w:date="2019-08-28T12:08:00Z">
        <w:r w:rsidR="007F2D66">
          <w:rPr>
            <w:rStyle w:val="CommentReference"/>
          </w:rPr>
          <w:commentReference w:id="951"/>
        </w:r>
        <w:r w:rsidR="007F2D66">
          <w:rPr>
            <w:rFonts w:ascii="Arial" w:hAnsi="Arial" w:cs="Arial"/>
          </w:rPr>
          <w:t xml:space="preserve"> than other like types. </w:t>
        </w:r>
      </w:ins>
      <w:commentRangeEnd w:id="948"/>
      <w:ins w:id="954" w:author="Grant Kinsler" w:date="2019-09-18T13:29:00Z">
        <w:r w:rsidR="00BA18B5">
          <w:rPr>
            <w:rStyle w:val="CommentReference"/>
          </w:rPr>
          <w:commentReference w:id="948"/>
        </w:r>
      </w:ins>
      <w:ins w:id="955" w:author="Grant Kinsler" w:date="2019-08-28T12:08:00Z">
        <w:r w:rsidR="007F2D66">
          <w:rPr>
            <w:rFonts w:ascii="Arial" w:hAnsi="Arial" w:cs="Arial"/>
          </w:rPr>
          <w:t>This represents phenotypic heterogeneity in mutations in these genes,</w:t>
        </w:r>
      </w:ins>
      <w:ins w:id="956" w:author="Grant Kinsler" w:date="2019-08-28T12:09:00Z">
        <w:r w:rsidR="007F2D66">
          <w:rPr>
            <w:rFonts w:ascii="Arial" w:hAnsi="Arial" w:cs="Arial"/>
          </w:rPr>
          <w:t xml:space="preserve"> which is also observed from the </w:t>
        </w:r>
        <w:commentRangeStart w:id="957"/>
        <w:r w:rsidR="007F2D66">
          <w:rPr>
            <w:rFonts w:ascii="Arial" w:hAnsi="Arial" w:cs="Arial"/>
          </w:rPr>
          <w:t>fitness effects of these particular mutations in even just the evolution condition alone.</w:t>
        </w:r>
        <w:commentRangeEnd w:id="957"/>
        <w:r w:rsidR="007F2D66">
          <w:rPr>
            <w:rStyle w:val="CommentReference"/>
          </w:rPr>
          <w:commentReference w:id="957"/>
        </w:r>
      </w:ins>
    </w:p>
    <w:p w14:paraId="40158818" w14:textId="77777777" w:rsidR="007F2D66" w:rsidRDefault="007F2D66" w:rsidP="00343A98">
      <w:pPr>
        <w:rPr>
          <w:ins w:id="958" w:author="Grant Kinsler" w:date="2019-08-28T12:07:00Z"/>
          <w:rFonts w:ascii="Arial" w:hAnsi="Arial" w:cs="Arial"/>
        </w:rPr>
      </w:pPr>
    </w:p>
    <w:p w14:paraId="4AE39D79" w14:textId="718E0739" w:rsidR="003A5C06" w:rsidRDefault="00E73209" w:rsidP="00343A98">
      <w:pPr>
        <w:rPr>
          <w:ins w:id="959" w:author="Grant Kinsler" w:date="2019-11-11T15:39:00Z"/>
          <w:rFonts w:ascii="Arial" w:hAnsi="Arial" w:cs="Arial"/>
        </w:rPr>
      </w:pPr>
      <w:ins w:id="960" w:author="Grant Kinsler" w:date="2019-08-28T11:59:00Z">
        <w:r>
          <w:rPr>
            <w:rFonts w:ascii="Arial" w:hAnsi="Arial" w:cs="Arial"/>
          </w:rPr>
          <w:t xml:space="preserve">Furthermore, our </w:t>
        </w:r>
      </w:ins>
      <w:ins w:id="961" w:author="Grant Kinsler" w:date="2019-10-14T15:28:00Z">
        <w:r w:rsidR="002F757A">
          <w:rPr>
            <w:rFonts w:ascii="Arial" w:hAnsi="Arial" w:cs="Arial"/>
          </w:rPr>
          <w:t>nine</w:t>
        </w:r>
      </w:ins>
      <w:ins w:id="962" w:author="Grant Kinsler" w:date="2019-08-28T11:59:00Z">
        <w:r>
          <w:rPr>
            <w:rFonts w:ascii="Arial" w:hAnsi="Arial" w:cs="Arial"/>
          </w:rPr>
          <w:t xml:space="preserve"> phenotype model identifies strong di</w:t>
        </w:r>
      </w:ins>
      <w:ins w:id="963" w:author="Grant Kinsler" w:date="2019-08-28T12:00:00Z">
        <w:r>
          <w:rPr>
            <w:rFonts w:ascii="Arial" w:hAnsi="Arial" w:cs="Arial"/>
          </w:rPr>
          <w:t>fferences between mutation types that are not immediately clear from behavior in a one component model or from fitness alone.</w:t>
        </w:r>
      </w:ins>
      <w:ins w:id="964" w:author="Grant Kinsler" w:date="2019-08-28T12:19:00Z">
        <w:r w:rsidR="00C52CEC">
          <w:rPr>
            <w:rFonts w:ascii="Arial" w:hAnsi="Arial" w:cs="Arial"/>
          </w:rPr>
          <w:t xml:space="preserve"> </w:t>
        </w:r>
      </w:ins>
      <w:ins w:id="965" w:author="Grant Kinsler" w:date="2019-08-28T12:00:00Z">
        <w:r>
          <w:rPr>
            <w:rFonts w:ascii="Arial" w:hAnsi="Arial" w:cs="Arial"/>
          </w:rPr>
          <w:t xml:space="preserve">In particular, GPB2 and PDE2 mutants </w:t>
        </w:r>
      </w:ins>
      <w:ins w:id="966" w:author="Grant Kinsler" w:date="2019-08-28T12:01:00Z">
        <w:r>
          <w:rPr>
            <w:rFonts w:ascii="Arial" w:hAnsi="Arial" w:cs="Arial"/>
          </w:rPr>
          <w:t>have similar fitness in the evolution condition, and from a one component model</w:t>
        </w:r>
      </w:ins>
      <w:ins w:id="967" w:author="Grant Kinsler" w:date="2019-08-28T12:20:00Z">
        <w:r w:rsidR="00C52CEC">
          <w:rPr>
            <w:rFonts w:ascii="Arial" w:hAnsi="Arial" w:cs="Arial"/>
          </w:rPr>
          <w:t xml:space="preserve">, the geometric median of the locations of the mutants of these types </w:t>
        </w:r>
      </w:ins>
      <w:ins w:id="968" w:author="Grant Kinsler" w:date="2019-08-28T12:01:00Z">
        <w:r>
          <w:rPr>
            <w:rFonts w:ascii="Arial" w:hAnsi="Arial" w:cs="Arial"/>
          </w:rPr>
          <w:t>appear to be located in similar locations in the space</w:t>
        </w:r>
      </w:ins>
      <w:ins w:id="969" w:author="Grant Kinsler" w:date="2019-09-18T13:29:00Z">
        <w:r w:rsidR="00BA18B5">
          <w:rPr>
            <w:rFonts w:ascii="Arial" w:hAnsi="Arial" w:cs="Arial"/>
          </w:rPr>
          <w:t xml:space="preserve"> (Fig </w:t>
        </w:r>
      </w:ins>
      <w:ins w:id="970" w:author="Grant Kinsler" w:date="2019-10-14T15:28:00Z">
        <w:r w:rsidR="002F757A">
          <w:rPr>
            <w:rFonts w:ascii="Arial" w:hAnsi="Arial" w:cs="Arial"/>
          </w:rPr>
          <w:t>5A)</w:t>
        </w:r>
      </w:ins>
      <w:ins w:id="971" w:author="Grant Kinsler" w:date="2019-08-28T12:01:00Z">
        <w:r>
          <w:rPr>
            <w:rFonts w:ascii="Arial" w:hAnsi="Arial" w:cs="Arial"/>
          </w:rPr>
          <w:t xml:space="preserve">. However, in the full </w:t>
        </w:r>
      </w:ins>
      <w:ins w:id="972" w:author="Grant Kinsler" w:date="2019-10-18T12:03:00Z">
        <w:r w:rsidR="003A3422">
          <w:rPr>
            <w:rFonts w:ascii="Arial" w:hAnsi="Arial" w:cs="Arial"/>
          </w:rPr>
          <w:t>nine</w:t>
        </w:r>
      </w:ins>
      <w:ins w:id="973" w:author="Grant Kinsler" w:date="2019-08-28T12:01:00Z">
        <w:r>
          <w:rPr>
            <w:rFonts w:ascii="Arial" w:hAnsi="Arial" w:cs="Arial"/>
          </w:rPr>
          <w:t xml:space="preserve"> component model from the subtle perturbations, </w:t>
        </w:r>
      </w:ins>
      <w:ins w:id="974" w:author="Grant Kinsler" w:date="2019-08-28T12:20:00Z">
        <w:r w:rsidR="00C52CEC">
          <w:rPr>
            <w:rFonts w:ascii="Arial" w:hAnsi="Arial" w:cs="Arial"/>
          </w:rPr>
          <w:t xml:space="preserve">the mutants </w:t>
        </w:r>
      </w:ins>
      <w:ins w:id="975" w:author="Grant Kinsler" w:date="2019-08-28T12:01:00Z">
        <w:r>
          <w:rPr>
            <w:rFonts w:ascii="Arial" w:hAnsi="Arial" w:cs="Arial"/>
          </w:rPr>
          <w:t xml:space="preserve">are as different from each other as </w:t>
        </w:r>
      </w:ins>
      <w:ins w:id="976" w:author="Grant Kinsler" w:date="2019-08-28T12:02:00Z">
        <w:r>
          <w:rPr>
            <w:rFonts w:ascii="Arial" w:hAnsi="Arial" w:cs="Arial"/>
          </w:rPr>
          <w:t>other pairs of recurrent mutations</w:t>
        </w:r>
      </w:ins>
      <w:ins w:id="977" w:author="Grant Kinsler" w:date="2019-08-28T15:51:00Z">
        <w:r w:rsidR="00E31B40">
          <w:rPr>
            <w:rFonts w:ascii="Arial" w:hAnsi="Arial" w:cs="Arial"/>
          </w:rPr>
          <w:t>, suggesting they do have distinct phenoty</w:t>
        </w:r>
        <w:r w:rsidR="00F069A8">
          <w:rPr>
            <w:rFonts w:ascii="Arial" w:hAnsi="Arial" w:cs="Arial"/>
          </w:rPr>
          <w:t>pic effects</w:t>
        </w:r>
      </w:ins>
      <w:ins w:id="978" w:author="Grant Kinsler" w:date="2019-08-28T15:52:00Z">
        <w:r w:rsidR="00F069A8">
          <w:rPr>
            <w:rFonts w:ascii="Arial" w:hAnsi="Arial" w:cs="Arial"/>
          </w:rPr>
          <w:t xml:space="preserve">. This phenotypic prediction for these mutations types, learned from subtle perturbations alone, </w:t>
        </w:r>
      </w:ins>
      <w:ins w:id="979"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980"/>
        <w:r w:rsidR="00F069A8">
          <w:rPr>
            <w:rFonts w:ascii="Arial" w:hAnsi="Arial" w:cs="Arial"/>
          </w:rPr>
          <w:t>conditions</w:t>
        </w:r>
      </w:ins>
      <w:commentRangeEnd w:id="980"/>
      <w:ins w:id="981" w:author="Grant Kinsler" w:date="2019-09-05T07:46:00Z">
        <w:r w:rsidR="00CD7129">
          <w:rPr>
            <w:rStyle w:val="CommentReference"/>
          </w:rPr>
          <w:commentReference w:id="980"/>
        </w:r>
      </w:ins>
      <w:ins w:id="982" w:author="Grant Kinsler" w:date="2019-08-28T15:53:00Z">
        <w:r w:rsidR="00F069A8">
          <w:rPr>
            <w:rFonts w:ascii="Arial" w:hAnsi="Arial" w:cs="Arial"/>
          </w:rPr>
          <w:t>.</w:t>
        </w:r>
      </w:ins>
      <w:ins w:id="983" w:author="Grant Kinsler" w:date="2019-08-28T15:52:00Z">
        <w:r w:rsidR="00F069A8">
          <w:rPr>
            <w:rFonts w:ascii="Arial" w:hAnsi="Arial" w:cs="Arial"/>
          </w:rPr>
          <w:t xml:space="preserve"> </w:t>
        </w:r>
      </w:ins>
    </w:p>
    <w:p w14:paraId="70B80233" w14:textId="5A0AFCA5" w:rsidR="00831077" w:rsidRDefault="00831077" w:rsidP="00343A98">
      <w:pPr>
        <w:rPr>
          <w:ins w:id="984" w:author="Grant Kinsler" w:date="2019-11-11T15:39:00Z"/>
          <w:rFonts w:ascii="Arial" w:hAnsi="Arial" w:cs="Arial"/>
        </w:rPr>
      </w:pPr>
    </w:p>
    <w:p w14:paraId="728B2BB1" w14:textId="7815DA61" w:rsidR="00831077" w:rsidRDefault="00831077" w:rsidP="00343A98">
      <w:pPr>
        <w:rPr>
          <w:ins w:id="985" w:author="Grant Kinsler" w:date="2019-11-14T08:52:00Z"/>
          <w:rFonts w:ascii="Arial" w:hAnsi="Arial" w:cs="Arial"/>
          <w:b/>
          <w:bCs/>
          <w:i/>
          <w:iCs/>
        </w:rPr>
      </w:pPr>
      <w:ins w:id="986" w:author="Grant Kinsler" w:date="2019-11-11T15:39:00Z">
        <w:r w:rsidRPr="00831077">
          <w:rPr>
            <w:rFonts w:ascii="Arial" w:hAnsi="Arial" w:cs="Arial"/>
            <w:b/>
            <w:bCs/>
            <w:i/>
            <w:iCs/>
            <w:rPrChange w:id="987" w:author="Grant Kinsler" w:date="2019-11-11T15:39:00Z">
              <w:rPr>
                <w:rFonts w:ascii="Arial" w:hAnsi="Arial" w:cs="Arial"/>
              </w:rPr>
            </w:rPrChange>
          </w:rPr>
          <w:t xml:space="preserve">Results Section 4: </w:t>
        </w:r>
        <w:r w:rsidRPr="00831077">
          <w:rPr>
            <w:rFonts w:ascii="Arial" w:hAnsi="Arial" w:cs="Arial"/>
            <w:b/>
            <w:bCs/>
            <w:i/>
            <w:iCs/>
            <w:rPrChange w:id="988" w:author="Grant Kinsler" w:date="2019-11-11T15:39:00Z">
              <w:rPr>
                <w:rFonts w:ascii="Arial" w:hAnsi="Arial" w:cs="Arial"/>
                <w:b/>
                <w:bCs/>
              </w:rPr>
            </w:rPrChange>
          </w:rPr>
          <w:t>We</w:t>
        </w:r>
        <w:r>
          <w:rPr>
            <w:rFonts w:ascii="Arial" w:hAnsi="Arial" w:cs="Arial"/>
            <w:b/>
            <w:bCs/>
            <w:i/>
            <w:iCs/>
          </w:rPr>
          <w:t xml:space="preserve"> can predict behavior in strong environmental perturbations with our approach</w:t>
        </w:r>
      </w:ins>
    </w:p>
    <w:p w14:paraId="7967B824" w14:textId="0F5D2419" w:rsidR="00826A2A" w:rsidRDefault="00826A2A" w:rsidP="00343A98">
      <w:pPr>
        <w:rPr>
          <w:ins w:id="989" w:author="Grant Kinsler" w:date="2019-11-25T11:53:00Z"/>
          <w:rFonts w:ascii="Arial" w:hAnsi="Arial" w:cs="Arial"/>
          <w:b/>
          <w:bCs/>
          <w:i/>
          <w:iCs/>
        </w:rPr>
      </w:pPr>
    </w:p>
    <w:p w14:paraId="13A84C00" w14:textId="77777777" w:rsidR="00BE1BFB" w:rsidRDefault="00BE1BFB" w:rsidP="00BE1BFB">
      <w:pPr>
        <w:widowControl w:val="0"/>
        <w:autoSpaceDE w:val="0"/>
        <w:autoSpaceDN w:val="0"/>
        <w:adjustRightInd w:val="0"/>
        <w:spacing w:line="276" w:lineRule="auto"/>
        <w:rPr>
          <w:ins w:id="990" w:author="Grant Kinsler" w:date="2019-11-25T11:53:00Z"/>
          <w:rFonts w:ascii="Arial" w:hAnsi="Arial" w:cs="Arial"/>
          <w:bCs/>
          <w:color w:val="000000"/>
          <w:sz w:val="22"/>
          <w:szCs w:val="22"/>
        </w:rPr>
      </w:pPr>
      <w:ins w:id="991" w:author="Grant Kinsler" w:date="2019-11-25T11:53:00Z">
        <w:r>
          <w:rPr>
            <w:rFonts w:ascii="Arial" w:hAnsi="Arial" w:cs="Arial"/>
            <w:bCs/>
            <w:color w:val="000000"/>
            <w:sz w:val="22"/>
            <w:szCs w:val="22"/>
          </w:rPr>
          <w:t xml:space="preserve">It’s clear that 4 fitness-relevant phenotypes can capture the behavior of these classes of mutants in most conditions, but additional components with small effects in the subtle environmental perturbations can have large, significant effects in particular environments. This brings up two related questions: 1. How do mutants cluster in their phenotypic behavior? Are some mutants more similar than others? Additionally, do particular mutants have </w:t>
        </w:r>
        <w:r>
          <w:rPr>
            <w:rFonts w:ascii="Arial" w:hAnsi="Arial" w:cs="Arial"/>
            <w:bCs/>
            <w:i/>
            <w:iCs/>
            <w:color w:val="000000"/>
            <w:sz w:val="22"/>
            <w:szCs w:val="22"/>
          </w:rPr>
          <w:t>particular</w:t>
        </w:r>
        <w:r>
          <w:rPr>
            <w:rFonts w:ascii="Arial" w:hAnsi="Arial" w:cs="Arial"/>
            <w:bCs/>
            <w:color w:val="000000"/>
            <w:sz w:val="22"/>
            <w:szCs w:val="22"/>
          </w:rPr>
          <w:t xml:space="preserve"> environmental interactions that drive the importance of the latent phenotypes or is this a general feature of all mutants?</w:t>
        </w:r>
      </w:ins>
    </w:p>
    <w:p w14:paraId="3A7851BA" w14:textId="77777777" w:rsidR="00BE1BFB" w:rsidRDefault="00BE1BFB" w:rsidP="00BE1BFB">
      <w:pPr>
        <w:widowControl w:val="0"/>
        <w:autoSpaceDE w:val="0"/>
        <w:autoSpaceDN w:val="0"/>
        <w:adjustRightInd w:val="0"/>
        <w:spacing w:line="276" w:lineRule="auto"/>
        <w:rPr>
          <w:ins w:id="992" w:author="Grant Kinsler" w:date="2019-11-25T11:53:00Z"/>
          <w:rFonts w:ascii="Arial" w:hAnsi="Arial" w:cs="Arial"/>
          <w:bCs/>
          <w:color w:val="000000"/>
          <w:sz w:val="22"/>
          <w:szCs w:val="22"/>
        </w:rPr>
      </w:pPr>
    </w:p>
    <w:p w14:paraId="34E4201E" w14:textId="77777777" w:rsidR="00BE1BFB" w:rsidRDefault="00BE1BFB" w:rsidP="00BE1BFB">
      <w:pPr>
        <w:widowControl w:val="0"/>
        <w:autoSpaceDE w:val="0"/>
        <w:autoSpaceDN w:val="0"/>
        <w:adjustRightInd w:val="0"/>
        <w:spacing w:line="276" w:lineRule="auto"/>
        <w:rPr>
          <w:ins w:id="993" w:author="Grant Kinsler" w:date="2019-11-25T11:53:00Z"/>
          <w:rFonts w:ascii="Arial" w:hAnsi="Arial" w:cs="Arial"/>
          <w:bCs/>
          <w:color w:val="000000"/>
          <w:sz w:val="22"/>
          <w:szCs w:val="22"/>
        </w:rPr>
      </w:pPr>
      <w:ins w:id="994" w:author="Grant Kinsler" w:date="2019-11-25T11:53:00Z">
        <w:r>
          <w:rPr>
            <w:rFonts w:ascii="Arial" w:hAnsi="Arial" w:cs="Arial"/>
            <w:bCs/>
            <w:color w:val="000000"/>
            <w:sz w:val="22"/>
            <w:szCs w:val="22"/>
          </w:rPr>
          <w:t xml:space="preserve">To understand the phenotypic structure of these mutants, we can cluster them based on their phenotypic </w:t>
        </w:r>
      </w:ins>
    </w:p>
    <w:p w14:paraId="2EB0E6AE" w14:textId="77777777" w:rsidR="00BE1BFB" w:rsidRDefault="00BE1BFB" w:rsidP="00BE1BFB">
      <w:pPr>
        <w:widowControl w:val="0"/>
        <w:autoSpaceDE w:val="0"/>
        <w:autoSpaceDN w:val="0"/>
        <w:adjustRightInd w:val="0"/>
        <w:spacing w:line="276" w:lineRule="auto"/>
        <w:rPr>
          <w:ins w:id="995" w:author="Grant Kinsler" w:date="2019-11-25T11:53:00Z"/>
          <w:rFonts w:ascii="Arial" w:hAnsi="Arial" w:cs="Arial"/>
          <w:bCs/>
          <w:color w:val="000000"/>
          <w:sz w:val="22"/>
          <w:szCs w:val="22"/>
        </w:rPr>
      </w:pPr>
    </w:p>
    <w:p w14:paraId="538E7B80" w14:textId="77777777" w:rsidR="00BE1BFB" w:rsidRDefault="00BE1BFB" w:rsidP="00BE1BFB">
      <w:pPr>
        <w:widowControl w:val="0"/>
        <w:autoSpaceDE w:val="0"/>
        <w:autoSpaceDN w:val="0"/>
        <w:adjustRightInd w:val="0"/>
        <w:spacing w:line="276" w:lineRule="auto"/>
        <w:rPr>
          <w:ins w:id="996" w:author="Grant Kinsler" w:date="2019-11-25T11:53:00Z"/>
          <w:rFonts w:ascii="Arial" w:hAnsi="Arial" w:cs="Arial"/>
          <w:bCs/>
          <w:color w:val="000000"/>
          <w:sz w:val="22"/>
          <w:szCs w:val="22"/>
        </w:rPr>
      </w:pPr>
      <w:ins w:id="997" w:author="Grant Kinsler" w:date="2019-11-25T11:53:00Z">
        <w:r>
          <w:rPr>
            <w:rFonts w:ascii="Arial" w:hAnsi="Arial" w:cs="Arial"/>
            <w:bCs/>
            <w:color w:val="000000"/>
            <w:sz w:val="22"/>
            <w:szCs w:val="22"/>
          </w:rPr>
          <w:t xml:space="preserve">In addition to </w:t>
        </w:r>
      </w:ins>
    </w:p>
    <w:p w14:paraId="1C24B29F" w14:textId="77777777" w:rsidR="00BE1BFB" w:rsidRDefault="00BE1BFB" w:rsidP="00BE1BFB">
      <w:pPr>
        <w:widowControl w:val="0"/>
        <w:autoSpaceDE w:val="0"/>
        <w:autoSpaceDN w:val="0"/>
        <w:adjustRightInd w:val="0"/>
        <w:spacing w:line="276" w:lineRule="auto"/>
        <w:rPr>
          <w:ins w:id="998" w:author="Grant Kinsler" w:date="2019-11-25T11:53:00Z"/>
          <w:rFonts w:ascii="Arial" w:hAnsi="Arial" w:cs="Arial"/>
          <w:bCs/>
          <w:color w:val="000000"/>
          <w:sz w:val="22"/>
          <w:szCs w:val="22"/>
        </w:rPr>
      </w:pPr>
    </w:p>
    <w:p w14:paraId="46E53E6D" w14:textId="77777777" w:rsidR="00BE1BFB" w:rsidRPr="003E45DC" w:rsidRDefault="00BE1BFB" w:rsidP="00BE1BFB">
      <w:pPr>
        <w:widowControl w:val="0"/>
        <w:autoSpaceDE w:val="0"/>
        <w:autoSpaceDN w:val="0"/>
        <w:adjustRightInd w:val="0"/>
        <w:spacing w:line="276" w:lineRule="auto"/>
        <w:rPr>
          <w:ins w:id="999" w:author="Grant Kinsler" w:date="2019-11-25T11:53:00Z"/>
          <w:rFonts w:ascii="Arial" w:hAnsi="Arial" w:cs="Arial"/>
          <w:bCs/>
          <w:color w:val="000000"/>
          <w:sz w:val="22"/>
          <w:szCs w:val="22"/>
        </w:rPr>
      </w:pPr>
      <w:ins w:id="1000" w:author="Grant Kinsler" w:date="2019-11-25T11:53:00Z">
        <w:r>
          <w:rPr>
            <w:rFonts w:ascii="Arial" w:hAnsi="Arial" w:cs="Arial"/>
            <w:bCs/>
            <w:color w:val="000000"/>
            <w:sz w:val="22"/>
            <w:szCs w:val="22"/>
          </w:rPr>
          <w:t>Are there particular conditions that prompt our detection of these components?</w:t>
        </w:r>
      </w:ins>
    </w:p>
    <w:p w14:paraId="6398AC12" w14:textId="77777777" w:rsidR="00BE1BFB" w:rsidRDefault="00BE1BFB" w:rsidP="00BE1BFB">
      <w:pPr>
        <w:widowControl w:val="0"/>
        <w:autoSpaceDE w:val="0"/>
        <w:autoSpaceDN w:val="0"/>
        <w:adjustRightInd w:val="0"/>
        <w:spacing w:line="276" w:lineRule="auto"/>
        <w:rPr>
          <w:ins w:id="1001" w:author="Grant Kinsler" w:date="2019-11-25T11:53:00Z"/>
          <w:rFonts w:ascii="Arial" w:hAnsi="Arial" w:cs="Arial"/>
          <w:b/>
          <w:color w:val="000000"/>
          <w:sz w:val="22"/>
          <w:szCs w:val="22"/>
        </w:rPr>
      </w:pPr>
    </w:p>
    <w:p w14:paraId="730E0B86" w14:textId="77777777" w:rsidR="00BE1BFB" w:rsidRDefault="00BE1BFB" w:rsidP="00BE1BFB">
      <w:pPr>
        <w:widowControl w:val="0"/>
        <w:autoSpaceDE w:val="0"/>
        <w:autoSpaceDN w:val="0"/>
        <w:adjustRightInd w:val="0"/>
        <w:spacing w:line="276" w:lineRule="auto"/>
        <w:rPr>
          <w:ins w:id="1002" w:author="Grant Kinsler" w:date="2019-11-25T11:53:00Z"/>
          <w:rFonts w:ascii="Arial" w:hAnsi="Arial" w:cs="Arial"/>
          <w:bCs/>
          <w:color w:val="000000"/>
          <w:sz w:val="22"/>
          <w:szCs w:val="22"/>
        </w:rPr>
      </w:pPr>
      <w:ins w:id="1003" w:author="Grant Kinsler" w:date="2019-11-25T11:53:00Z">
        <w:r w:rsidRPr="00261C4C">
          <w:rPr>
            <w:rFonts w:ascii="Arial" w:hAnsi="Arial" w:cs="Arial"/>
            <w:bCs/>
            <w:color w:val="000000"/>
            <w:sz w:val="22"/>
            <w:szCs w:val="22"/>
          </w:rPr>
          <w:t xml:space="preserve">… </w:t>
        </w:r>
        <w:r>
          <w:rPr>
            <w:rFonts w:ascii="Arial" w:hAnsi="Arial" w:cs="Arial"/>
            <w:bCs/>
            <w:color w:val="000000"/>
            <w:sz w:val="22"/>
            <w:szCs w:val="22"/>
          </w:rPr>
          <w:t xml:space="preserve">what about these minor phenotypes allow them to have strong predictive power in these particular conditions? Is this reflective of particular phenotypes? (yes) particular mutants in those phenotypes (yes) [additional control – remove those particular mutants – 4 components </w:t>
        </w:r>
        <w:r>
          <w:rPr>
            <w:rFonts w:ascii="Arial" w:hAnsi="Arial" w:cs="Arial"/>
            <w:bCs/>
            <w:color w:val="000000"/>
            <w:sz w:val="22"/>
            <w:szCs w:val="22"/>
          </w:rPr>
          <w:lastRenderedPageBreak/>
          <w:t>should do basically good enough]</w:t>
        </w:r>
      </w:ins>
    </w:p>
    <w:p w14:paraId="7CDCFD7A" w14:textId="77777777" w:rsidR="00BE1BFB" w:rsidRDefault="00BE1BFB" w:rsidP="00BE1BFB">
      <w:pPr>
        <w:widowControl w:val="0"/>
        <w:autoSpaceDE w:val="0"/>
        <w:autoSpaceDN w:val="0"/>
        <w:adjustRightInd w:val="0"/>
        <w:spacing w:line="276" w:lineRule="auto"/>
        <w:rPr>
          <w:ins w:id="1004" w:author="Grant Kinsler" w:date="2019-11-25T11:53:00Z"/>
          <w:rFonts w:ascii="Arial" w:hAnsi="Arial" w:cs="Arial"/>
          <w:bCs/>
          <w:color w:val="000000"/>
          <w:sz w:val="22"/>
          <w:szCs w:val="22"/>
        </w:rPr>
      </w:pPr>
    </w:p>
    <w:p w14:paraId="44F51D71" w14:textId="77777777" w:rsidR="00BE1BFB" w:rsidRPr="008B2FA1" w:rsidRDefault="00BE1BFB" w:rsidP="00BE1BFB">
      <w:pPr>
        <w:widowControl w:val="0"/>
        <w:autoSpaceDE w:val="0"/>
        <w:autoSpaceDN w:val="0"/>
        <w:adjustRightInd w:val="0"/>
        <w:spacing w:line="276" w:lineRule="auto"/>
        <w:rPr>
          <w:ins w:id="1005" w:author="Grant Kinsler" w:date="2019-11-25T11:53:00Z"/>
          <w:rFonts w:ascii="Arial" w:hAnsi="Arial" w:cs="Arial"/>
          <w:bCs/>
          <w:color w:val="000000"/>
          <w:sz w:val="22"/>
          <w:szCs w:val="22"/>
        </w:rPr>
      </w:pPr>
      <w:ins w:id="1006" w:author="Grant Kinsler" w:date="2019-11-25T11:53:00Z">
        <w:r>
          <w:rPr>
            <w:rFonts w:ascii="Arial" w:hAnsi="Arial" w:cs="Arial"/>
            <w:bCs/>
            <w:color w:val="000000"/>
            <w:sz w:val="22"/>
            <w:szCs w:val="22"/>
          </w:rPr>
          <w:t>Somewhere in here have to mention that genes tend to cluster.</w:t>
        </w:r>
      </w:ins>
    </w:p>
    <w:p w14:paraId="033E9A0B" w14:textId="77777777" w:rsidR="00BE1BFB" w:rsidRDefault="00BE1BFB" w:rsidP="00343A98">
      <w:pPr>
        <w:rPr>
          <w:ins w:id="1007" w:author="Grant Kinsler" w:date="2019-11-14T08:52:00Z"/>
          <w:rFonts w:ascii="Arial" w:hAnsi="Arial" w:cs="Arial"/>
          <w:b/>
          <w:bCs/>
          <w:i/>
          <w:iCs/>
        </w:rPr>
      </w:pPr>
    </w:p>
    <w:p w14:paraId="57E0D25A" w14:textId="77777777" w:rsidR="00826A2A" w:rsidRPr="00831077" w:rsidRDefault="00826A2A" w:rsidP="00343A98">
      <w:pPr>
        <w:rPr>
          <w:ins w:id="1008" w:author="Grant Kinsler" w:date="2019-08-28T12:00:00Z"/>
          <w:rFonts w:ascii="Arial" w:hAnsi="Arial" w:cs="Arial"/>
          <w:b/>
          <w:bCs/>
          <w:i/>
          <w:iCs/>
          <w:rPrChange w:id="1009" w:author="Grant Kinsler" w:date="2019-11-11T15:39:00Z">
            <w:rPr>
              <w:ins w:id="1010" w:author="Grant Kinsler" w:date="2019-08-28T12:00:00Z"/>
              <w:rFonts w:ascii="Arial" w:hAnsi="Arial" w:cs="Arial"/>
            </w:rPr>
          </w:rPrChange>
        </w:rPr>
      </w:pPr>
    </w:p>
    <w:p w14:paraId="4B0C30F7" w14:textId="2DBF40E8" w:rsidR="00C81237" w:rsidRDefault="00C81237" w:rsidP="00343A98">
      <w:pPr>
        <w:rPr>
          <w:ins w:id="1011" w:author="Grant Kinsler" w:date="2019-10-18T11:17:00Z"/>
          <w:rFonts w:ascii="Arial" w:hAnsi="Arial" w:cs="Arial"/>
          <w:bCs/>
        </w:rPr>
      </w:pPr>
    </w:p>
    <w:p w14:paraId="4978DD2F" w14:textId="47023DE6" w:rsidR="00C81237" w:rsidRDefault="00C81237" w:rsidP="00C81237">
      <w:pPr>
        <w:rPr>
          <w:ins w:id="1012" w:author="Grant Kinsler" w:date="2019-11-12T08:52:00Z"/>
          <w:rFonts w:ascii="Arial" w:hAnsi="Arial" w:cs="Arial"/>
          <w:b/>
          <w:bCs/>
          <w:i/>
          <w:iCs/>
        </w:rPr>
      </w:pPr>
      <w:ins w:id="1013" w:author="Grant Kinsler" w:date="2019-10-18T11:17:00Z">
        <w:r w:rsidRPr="003A3F15">
          <w:rPr>
            <w:rFonts w:ascii="Arial" w:hAnsi="Arial" w:cs="Arial"/>
            <w:b/>
            <w:bCs/>
            <w:i/>
            <w:iCs/>
          </w:rPr>
          <w:t xml:space="preserve">Results Section </w:t>
        </w:r>
        <w:r>
          <w:rPr>
            <w:rFonts w:ascii="Arial" w:hAnsi="Arial" w:cs="Arial"/>
            <w:b/>
            <w:bCs/>
            <w:i/>
            <w:iCs/>
          </w:rPr>
          <w:t>5</w:t>
        </w:r>
        <w:r w:rsidRPr="003A3F15">
          <w:rPr>
            <w:rFonts w:ascii="Arial" w:hAnsi="Arial" w:cs="Arial"/>
            <w:b/>
            <w:bCs/>
            <w:i/>
            <w:iCs/>
          </w:rPr>
          <w:t xml:space="preserve">: </w:t>
        </w:r>
      </w:ins>
      <w:ins w:id="1014" w:author="Grant Kinsler" w:date="2019-11-11T15:39:00Z">
        <w:r w:rsidR="00831077">
          <w:rPr>
            <w:rFonts w:ascii="Arial" w:hAnsi="Arial" w:cs="Arial"/>
            <w:b/>
            <w:bCs/>
            <w:i/>
            <w:iCs/>
          </w:rPr>
          <w:t>Context</w:t>
        </w:r>
      </w:ins>
      <w:ins w:id="1015" w:author="Grant Kinsler" w:date="2019-11-11T15:40:00Z">
        <w:r w:rsidR="00831077">
          <w:rPr>
            <w:rFonts w:ascii="Arial" w:hAnsi="Arial" w:cs="Arial"/>
            <w:b/>
            <w:bCs/>
            <w:i/>
            <w:iCs/>
          </w:rPr>
          <w:t>-dependent pleiotropy</w:t>
        </w:r>
      </w:ins>
    </w:p>
    <w:p w14:paraId="3C0D7FF0" w14:textId="6CF1FCCA" w:rsidR="00445AD2" w:rsidRDefault="00445AD2" w:rsidP="00C81237">
      <w:pPr>
        <w:rPr>
          <w:ins w:id="1016" w:author="Grant Kinsler" w:date="2019-11-12T08:52:00Z"/>
          <w:rFonts w:ascii="Arial" w:hAnsi="Arial" w:cs="Arial"/>
          <w:b/>
          <w:bCs/>
          <w:i/>
          <w:iCs/>
        </w:rPr>
      </w:pPr>
    </w:p>
    <w:p w14:paraId="28D890C4" w14:textId="77777777" w:rsidR="008A05B1" w:rsidRDefault="00445AD2" w:rsidP="008A05B1">
      <w:pPr>
        <w:rPr>
          <w:ins w:id="1017" w:author="Grant Kinsler" w:date="2019-11-18T11:10:00Z"/>
          <w:rFonts w:ascii="Arial" w:hAnsi="Arial" w:cs="Arial"/>
        </w:rPr>
      </w:pPr>
      <w:ins w:id="1018" w:author="Grant Kinsler" w:date="2019-11-12T08:53:00Z">
        <w:r>
          <w:rPr>
            <w:rFonts w:ascii="Arial" w:hAnsi="Arial" w:cs="Arial"/>
          </w:rPr>
          <w:t>…</w:t>
        </w:r>
      </w:ins>
      <w:ins w:id="1019" w:author="Grant Kinsler" w:date="2019-11-18T11:10:00Z">
        <w:r w:rsidR="008A05B1">
          <w:rPr>
            <w:rFonts w:ascii="Arial" w:hAnsi="Arial" w:cs="Arial"/>
          </w:rPr>
          <w:t xml:space="preserve"> … … … … … … … … … … … … … </w:t>
        </w:r>
      </w:ins>
    </w:p>
    <w:p w14:paraId="1D29E192" w14:textId="173687C5" w:rsidR="00C81237" w:rsidRDefault="00C81237" w:rsidP="00343A98">
      <w:pPr>
        <w:rPr>
          <w:ins w:id="1020" w:author="Grant Kinsler" w:date="2019-11-12T08:53:00Z"/>
          <w:rFonts w:ascii="Arial" w:hAnsi="Arial" w:cs="Arial"/>
        </w:rPr>
      </w:pPr>
    </w:p>
    <w:p w14:paraId="5761AB03" w14:textId="77777777" w:rsidR="00445AD2" w:rsidRDefault="00445AD2" w:rsidP="00343A98">
      <w:pPr>
        <w:rPr>
          <w:ins w:id="1021" w:author="Grant Kinsler" w:date="2019-10-18T11:21:00Z"/>
          <w:rFonts w:ascii="Arial" w:hAnsi="Arial" w:cs="Arial"/>
          <w:bCs/>
        </w:rPr>
      </w:pPr>
    </w:p>
    <w:p w14:paraId="26003DAE" w14:textId="4207AB85" w:rsidR="00DF3295" w:rsidRPr="00DF3295" w:rsidRDefault="00DF3295" w:rsidP="00343A98">
      <w:pPr>
        <w:rPr>
          <w:ins w:id="1022" w:author="Grant Kinsler" w:date="2019-10-14T15:28:00Z"/>
          <w:rFonts w:ascii="Arial" w:hAnsi="Arial" w:cs="Arial"/>
          <w:bCs/>
          <w:u w:val="single"/>
          <w:rPrChange w:id="1023" w:author="Grant Kinsler" w:date="2019-10-18T11:21:00Z">
            <w:rPr>
              <w:ins w:id="1024" w:author="Grant Kinsler" w:date="2019-10-14T15:28:00Z"/>
              <w:rFonts w:ascii="Arial" w:hAnsi="Arial" w:cs="Arial"/>
              <w:bCs/>
            </w:rPr>
          </w:rPrChange>
        </w:rPr>
      </w:pPr>
      <w:ins w:id="1025" w:author="Grant Kinsler" w:date="2019-10-18T11:21:00Z">
        <w:r w:rsidRPr="003A3F15">
          <w:rPr>
            <w:rFonts w:ascii="Arial" w:hAnsi="Arial" w:cs="Arial"/>
            <w:bCs/>
            <w:u w:val="single"/>
          </w:rPr>
          <w:t>Figure 6: Inability to detect particular behavior represents unpredictable pleiotropic effects not present/relevant to evolution in M3.</w:t>
        </w:r>
      </w:ins>
    </w:p>
    <w:p w14:paraId="37D347BF" w14:textId="5CDA5F43" w:rsidR="002F757A" w:rsidRDefault="002F757A" w:rsidP="00343A98">
      <w:pPr>
        <w:rPr>
          <w:ins w:id="1026" w:author="Grant Kinsler" w:date="2019-10-18T11:09:00Z"/>
          <w:rFonts w:ascii="Arial" w:hAnsi="Arial" w:cs="Arial"/>
          <w:bCs/>
        </w:rPr>
      </w:pPr>
    </w:p>
    <w:p w14:paraId="7AFCCC1A" w14:textId="68760667" w:rsidR="009F2DC7" w:rsidRDefault="009F2DC7" w:rsidP="009F2DC7">
      <w:pPr>
        <w:rPr>
          <w:ins w:id="1027" w:author="Grant Kinsler" w:date="2019-10-18T11:09:00Z"/>
          <w:rFonts w:ascii="Arial" w:hAnsi="Arial" w:cs="Arial"/>
          <w:bCs/>
        </w:rPr>
      </w:pPr>
      <w:ins w:id="1028" w:author="Grant Kinsler" w:date="2019-10-18T11:09:00Z">
        <w:r>
          <w:rPr>
            <w:rFonts w:ascii="Arial" w:hAnsi="Arial" w:cs="Arial"/>
            <w:bCs/>
          </w:rPr>
          <w:t>[paragraph: it’s not important that it’s exactly 9 dimensions but rather that it’s not 1 and not infinite, there are a finite number of phenotypes that matter to fitness in this environment]</w:t>
        </w:r>
      </w:ins>
      <w:ins w:id="1029" w:author="Grant Kinsler" w:date="2019-10-18T11:17:00Z">
        <w:r w:rsidR="00C81237">
          <w:rPr>
            <w:rFonts w:ascii="Arial" w:hAnsi="Arial" w:cs="Arial"/>
            <w:bCs/>
          </w:rPr>
          <w:t xml:space="preserve"> – limit of detection stuff here?</w:t>
        </w:r>
      </w:ins>
    </w:p>
    <w:p w14:paraId="4167AC34" w14:textId="41463137" w:rsidR="009F2DC7" w:rsidRDefault="009F2DC7" w:rsidP="00343A98">
      <w:pPr>
        <w:rPr>
          <w:ins w:id="1030" w:author="Grant Kinsler" w:date="2019-10-18T11:09:00Z"/>
          <w:rFonts w:ascii="Arial" w:hAnsi="Arial" w:cs="Arial"/>
          <w:bCs/>
        </w:rPr>
      </w:pPr>
    </w:p>
    <w:p w14:paraId="3CDADB27" w14:textId="1A558BA3" w:rsidR="009F2DC7" w:rsidRDefault="009F2DC7" w:rsidP="00343A98">
      <w:pPr>
        <w:rPr>
          <w:ins w:id="1031" w:author="Grant Kinsler" w:date="2019-10-18T11:13:00Z"/>
          <w:rFonts w:ascii="Arial" w:hAnsi="Arial" w:cs="Arial"/>
          <w:bCs/>
        </w:rPr>
      </w:pPr>
      <w:ins w:id="1032" w:author="Grant Kinsler" w:date="2019-10-18T11:09:00Z">
        <w:r>
          <w:rPr>
            <w:rFonts w:ascii="Arial" w:hAnsi="Arial" w:cs="Arial"/>
            <w:bCs/>
          </w:rPr>
          <w:t>Ok – so now it’s clear that we are learning real biology from this approach</w:t>
        </w:r>
      </w:ins>
      <w:ins w:id="1033" w:author="Grant Kinsler" w:date="2019-10-18T11:10:00Z">
        <w:r>
          <w:rPr>
            <w:rFonts w:ascii="Arial" w:hAnsi="Arial" w:cs="Arial"/>
            <w:bCs/>
          </w:rPr>
          <w:t>. What is going on with our inability to completely detect fitness in all strong environments? Our model is clearly missing some information about these mutants that’s informative t</w:t>
        </w:r>
      </w:ins>
      <w:ins w:id="1034" w:author="Grant Kinsler" w:date="2019-10-18T11:11:00Z">
        <w:r>
          <w:rPr>
            <w:rFonts w:ascii="Arial" w:hAnsi="Arial" w:cs="Arial"/>
            <w:bCs/>
          </w:rPr>
          <w:t>o fitness in these more distant environments. Our inability to</w:t>
        </w:r>
      </w:ins>
      <w:ins w:id="1035" w:author="Grant Kinsler" w:date="2019-10-18T11:12:00Z">
        <w:r>
          <w:rPr>
            <w:rFonts w:ascii="Arial" w:hAnsi="Arial" w:cs="Arial"/>
            <w:bCs/>
          </w:rPr>
          <w:t xml:space="preserve"> complete</w:t>
        </w:r>
      </w:ins>
      <w:ins w:id="1036" w:author="Grant Kinsler" w:date="2019-10-18T11:11:00Z">
        <w:r>
          <w:rPr>
            <w:rFonts w:ascii="Arial" w:hAnsi="Arial" w:cs="Arial"/>
            <w:bCs/>
          </w:rPr>
          <w:t xml:space="preserve"> predict fitness in, say, </w:t>
        </w:r>
      </w:ins>
      <w:ins w:id="1037" w:author="Grant Kinsler" w:date="2019-10-18T11:12:00Z">
        <w:r w:rsidR="009165F4">
          <w:rPr>
            <w:rFonts w:ascii="Arial" w:hAnsi="Arial" w:cs="Arial"/>
            <w:bCs/>
          </w:rPr>
          <w:t>0.5M NaCl environment i</w:t>
        </w:r>
      </w:ins>
      <w:ins w:id="1038" w:author="Grant Kinsler" w:date="2019-10-18T11:13:00Z">
        <w:r w:rsidR="003D3463">
          <w:rPr>
            <w:rFonts w:ascii="Arial" w:hAnsi="Arial" w:cs="Arial"/>
            <w:bCs/>
          </w:rPr>
          <w:t>s due to additional</w:t>
        </w:r>
      </w:ins>
      <w:ins w:id="1039" w:author="Grant Kinsler" w:date="2019-10-18T11:14:00Z">
        <w:r w:rsidR="003D3463">
          <w:rPr>
            <w:rFonts w:ascii="Arial" w:hAnsi="Arial" w:cs="Arial"/>
            <w:bCs/>
          </w:rPr>
          <w:t xml:space="preserve">, undetected </w:t>
        </w:r>
      </w:ins>
      <w:ins w:id="1040" w:author="Grant Kinsler" w:date="2019-10-18T11:13:00Z">
        <w:r w:rsidR="003D3463">
          <w:rPr>
            <w:rFonts w:ascii="Arial" w:hAnsi="Arial" w:cs="Arial"/>
            <w:bCs/>
          </w:rPr>
          <w:t>b</w:t>
        </w:r>
      </w:ins>
      <w:ins w:id="1041" w:author="Grant Kinsler" w:date="2019-10-18T11:14:00Z">
        <w:r w:rsidR="003D3463">
          <w:rPr>
            <w:rFonts w:ascii="Arial" w:hAnsi="Arial" w:cs="Arial"/>
            <w:bCs/>
          </w:rPr>
          <w:t>ehavior of our collection of mutants in this environment.</w:t>
        </w:r>
        <w:r w:rsidR="002763D3">
          <w:rPr>
            <w:rFonts w:ascii="Arial" w:hAnsi="Arial" w:cs="Arial"/>
            <w:bCs/>
          </w:rPr>
          <w:t xml:space="preserve"> This extra behavior is from components that are undetectable from our suite of subtle perturbations</w:t>
        </w:r>
      </w:ins>
      <w:ins w:id="1042" w:author="Grant Kinsler" w:date="2019-10-18T11:15:00Z">
        <w:r w:rsidR="002763D3">
          <w:rPr>
            <w:rFonts w:ascii="Arial" w:hAnsi="Arial" w:cs="Arial"/>
            <w:bCs/>
          </w:rPr>
          <w:t xml:space="preserve"> (we know that our limit of detection is X size), reflecting either a large change in one of these undetectable components or an ensemble of these undetectable components </w:t>
        </w:r>
      </w:ins>
      <w:ins w:id="1043" w:author="Grant Kinsler" w:date="2019-10-18T11:16:00Z">
        <w:r w:rsidR="002763D3">
          <w:rPr>
            <w:rFonts w:ascii="Arial" w:hAnsi="Arial" w:cs="Arial"/>
            <w:bCs/>
          </w:rPr>
          <w:t>adding to a significantly more substantial contribution to fitness in this strong environmental perturbation.</w:t>
        </w:r>
        <w:r w:rsidR="005306D0">
          <w:rPr>
            <w:rFonts w:ascii="Arial" w:hAnsi="Arial" w:cs="Arial"/>
            <w:bCs/>
          </w:rPr>
          <w:t xml:space="preserve"> </w:t>
        </w:r>
        <w:r w:rsidR="002E6C63">
          <w:rPr>
            <w:rFonts w:ascii="Arial" w:hAnsi="Arial" w:cs="Arial"/>
            <w:bCs/>
          </w:rPr>
          <w:t>[is there a way to tease thes</w:t>
        </w:r>
      </w:ins>
      <w:ins w:id="1044" w:author="Grant Kinsler" w:date="2019-10-18T11:17:00Z">
        <w:r w:rsidR="002E6C63">
          <w:rPr>
            <w:rFonts w:ascii="Arial" w:hAnsi="Arial" w:cs="Arial"/>
            <w:bCs/>
          </w:rPr>
          <w:t>e apart in simulation??]</w:t>
        </w:r>
      </w:ins>
    </w:p>
    <w:p w14:paraId="1BC81CF3" w14:textId="670B65ED" w:rsidR="003D3463" w:rsidRDefault="003D3463" w:rsidP="00343A98">
      <w:pPr>
        <w:rPr>
          <w:ins w:id="1045" w:author="Grant Kinsler" w:date="2019-10-18T11:13:00Z"/>
          <w:rFonts w:ascii="Arial" w:hAnsi="Arial" w:cs="Arial"/>
          <w:bCs/>
        </w:rPr>
      </w:pPr>
    </w:p>
    <w:p w14:paraId="543C4271" w14:textId="387D1D7E" w:rsidR="00D0111A" w:rsidRDefault="009F2DC7" w:rsidP="00343A98">
      <w:pPr>
        <w:rPr>
          <w:ins w:id="1046" w:author="Grant Kinsler" w:date="2019-10-18T14:05:00Z"/>
          <w:rFonts w:ascii="Arial" w:hAnsi="Arial" w:cs="Arial"/>
          <w:bCs/>
        </w:rPr>
      </w:pPr>
      <w:ins w:id="1047" w:author="Grant Kinsler" w:date="2019-10-18T11:11:00Z">
        <w:r>
          <w:rPr>
            <w:rFonts w:ascii="Arial" w:hAnsi="Arial" w:cs="Arial"/>
            <w:bCs/>
          </w:rPr>
          <w:t xml:space="preserve">One possibility is that we were not exhaustive enough with our set of subtle perturbations – maybe we would have </w:t>
        </w:r>
      </w:ins>
      <w:ins w:id="1048" w:author="Grant Kinsler" w:date="2019-10-18T11:19:00Z">
        <w:r w:rsidR="00FF03AE">
          <w:rPr>
            <w:rFonts w:ascii="Arial" w:hAnsi="Arial" w:cs="Arial"/>
            <w:bCs/>
          </w:rPr>
          <w:t xml:space="preserve"> &lt;- is there a way to get at this by making a space with a stronger set? </w:t>
        </w:r>
        <w:r w:rsidR="00A6217C">
          <w:rPr>
            <w:rFonts w:ascii="Arial" w:hAnsi="Arial" w:cs="Arial"/>
            <w:bCs/>
          </w:rPr>
          <w:t>“there exist other subtle things that would have been able to make this prediction…”</w:t>
        </w:r>
      </w:ins>
      <w:ins w:id="1049" w:author="Grant Kinsler" w:date="2019-10-18T11:20:00Z">
        <w:r w:rsidR="000C3299">
          <w:rPr>
            <w:rFonts w:ascii="Arial" w:hAnsi="Arial" w:cs="Arial"/>
            <w:bCs/>
          </w:rPr>
          <w:t xml:space="preserve"> [something to do with variance explained in the M3??]</w:t>
        </w:r>
      </w:ins>
      <w:ins w:id="1050" w:author="Grant Kinsler" w:date="2019-10-18T11:30:00Z">
        <w:r w:rsidR="00DF440F">
          <w:rPr>
            <w:rFonts w:ascii="Arial" w:hAnsi="Arial" w:cs="Arial"/>
            <w:bCs/>
          </w:rPr>
          <w:t xml:space="preserve"> [</w:t>
        </w:r>
      </w:ins>
      <w:ins w:id="1051" w:author="Grant Kinsler" w:date="2019-10-18T11:31:00Z">
        <w:r w:rsidR="00DF440F">
          <w:rPr>
            <w:rFonts w:ascii="Arial" w:hAnsi="Arial" w:cs="Arial"/>
            <w:bCs/>
          </w:rPr>
          <w:t>i.e. can this all be “hidden” away in the first component</w:t>
        </w:r>
        <w:r w:rsidR="00334AB0">
          <w:rPr>
            <w:rFonts w:ascii="Arial" w:hAnsi="Arial" w:cs="Arial"/>
            <w:bCs/>
          </w:rPr>
          <w:t>?</w:t>
        </w:r>
        <w:r w:rsidR="00DF440F">
          <w:rPr>
            <w:rFonts w:ascii="Arial" w:hAnsi="Arial" w:cs="Arial"/>
            <w:bCs/>
          </w:rPr>
          <w:t>]</w:t>
        </w:r>
      </w:ins>
    </w:p>
    <w:p w14:paraId="32E132A1" w14:textId="04602BC0" w:rsidR="00D0111A" w:rsidRDefault="00D0111A" w:rsidP="00343A98">
      <w:pPr>
        <w:rPr>
          <w:ins w:id="1052" w:author="Grant Kinsler" w:date="2019-10-18T14:05:00Z"/>
          <w:rFonts w:ascii="Arial" w:hAnsi="Arial" w:cs="Arial"/>
          <w:bCs/>
        </w:rPr>
      </w:pPr>
    </w:p>
    <w:p w14:paraId="787B0F62" w14:textId="537511CD" w:rsidR="00D0111A" w:rsidRDefault="00D0111A" w:rsidP="00343A98">
      <w:pPr>
        <w:rPr>
          <w:ins w:id="1053" w:author="Grant Kinsler" w:date="2019-10-18T11:09:00Z"/>
          <w:rFonts w:ascii="Arial" w:hAnsi="Arial" w:cs="Arial"/>
          <w:bCs/>
        </w:rPr>
      </w:pPr>
      <w:ins w:id="1054" w:author="Grant Kinsler" w:date="2019-10-18T14:05:00Z">
        <w:r>
          <w:rPr>
            <w:rFonts w:ascii="Arial" w:hAnsi="Arial" w:cs="Arial"/>
            <w:bCs/>
          </w:rPr>
          <w:t>For instance, in the</w:t>
        </w:r>
      </w:ins>
      <w:ins w:id="1055" w:author="Grant Kinsler" w:date="2019-10-18T14:06:00Z">
        <w:r>
          <w:rPr>
            <w:rFonts w:ascii="Arial" w:hAnsi="Arial" w:cs="Arial"/>
            <w:bCs/>
          </w:rPr>
          <w:t xml:space="preserve"> 1.5% glucose</w:t>
        </w:r>
      </w:ins>
      <w:ins w:id="1056" w:author="Grant Kinsler" w:date="2019-10-18T14:05:00Z">
        <w:r>
          <w:rPr>
            <w:rFonts w:ascii="Arial" w:hAnsi="Arial" w:cs="Arial"/>
            <w:bCs/>
          </w:rPr>
          <w:t xml:space="preserve"> evolution condition, cells experienced relatively little osmotic stres</w:t>
        </w:r>
      </w:ins>
      <w:ins w:id="1057" w:author="Grant Kinsler" w:date="2019-10-18T14:06:00Z">
        <w:r>
          <w:rPr>
            <w:rFonts w:ascii="Arial" w:hAnsi="Arial" w:cs="Arial"/>
            <w:bCs/>
          </w:rPr>
          <w:t xml:space="preserve">s. However, in a condition with 0.5M </w:t>
        </w:r>
        <w:proofErr w:type="spellStart"/>
        <w:r>
          <w:rPr>
            <w:rFonts w:ascii="Arial" w:hAnsi="Arial" w:cs="Arial"/>
            <w:bCs/>
          </w:rPr>
          <w:t>KCl</w:t>
        </w:r>
        <w:proofErr w:type="spellEnd"/>
        <w:r>
          <w:rPr>
            <w:rFonts w:ascii="Arial" w:hAnsi="Arial" w:cs="Arial"/>
            <w:bCs/>
          </w:rPr>
          <w:t xml:space="preserve"> or 0.5M NaCl, the cells experience high levels of osmotic stress. Thus, the yeast’s osmotic stress response phenotypes represent undetectab</w:t>
        </w:r>
      </w:ins>
      <w:ins w:id="1058" w:author="Grant Kinsler" w:date="2019-10-18T14:07:00Z">
        <w:r>
          <w:rPr>
            <w:rFonts w:ascii="Arial" w:hAnsi="Arial" w:cs="Arial"/>
            <w:bCs/>
          </w:rPr>
          <w:t xml:space="preserve">le, irrelevant traits for fitness in the evolution condition but suddenly become important phenotypes in these strong perturbations. Similarly, [something about </w:t>
        </w:r>
        <w:proofErr w:type="spellStart"/>
        <w:r>
          <w:rPr>
            <w:rFonts w:ascii="Arial" w:hAnsi="Arial" w:cs="Arial"/>
            <w:bCs/>
          </w:rPr>
          <w:t>trehalose</w:t>
        </w:r>
        <w:proofErr w:type="spellEnd"/>
        <w:r>
          <w:rPr>
            <w:rFonts w:ascii="Arial" w:hAnsi="Arial" w:cs="Arial"/>
            <w:bCs/>
          </w:rPr>
          <w:t xml:space="preserve"> in stationary phase for 7 day condition</w:t>
        </w:r>
      </w:ins>
      <w:ins w:id="1059" w:author="Grant Kinsler" w:date="2019-10-18T14:08:00Z">
        <w:r w:rsidR="005477BD">
          <w:rPr>
            <w:rFonts w:ascii="Arial" w:hAnsi="Arial" w:cs="Arial"/>
            <w:bCs/>
          </w:rPr>
          <w:t>].</w:t>
        </w:r>
      </w:ins>
    </w:p>
    <w:p w14:paraId="79D3E3DC" w14:textId="50D9598B" w:rsidR="009F2DC7" w:rsidRDefault="009F2DC7" w:rsidP="00343A98">
      <w:pPr>
        <w:rPr>
          <w:ins w:id="1060" w:author="Grant Kinsler" w:date="2019-10-18T11:09:00Z"/>
          <w:rFonts w:ascii="Arial" w:hAnsi="Arial" w:cs="Arial"/>
          <w:bCs/>
        </w:rPr>
      </w:pPr>
    </w:p>
    <w:p w14:paraId="3D4D159E" w14:textId="19E81506" w:rsidR="009F2DC7" w:rsidRDefault="00DF440F" w:rsidP="00343A98">
      <w:pPr>
        <w:rPr>
          <w:ins w:id="1061" w:author="Grant Kinsler" w:date="2019-10-23T09:30:00Z"/>
          <w:rFonts w:ascii="Arial" w:hAnsi="Arial" w:cs="Arial"/>
          <w:bCs/>
        </w:rPr>
      </w:pPr>
      <w:ins w:id="1062" w:author="Grant Kinsler" w:date="2019-10-18T11:29:00Z">
        <w:r>
          <w:rPr>
            <w:rFonts w:ascii="Arial" w:hAnsi="Arial" w:cs="Arial"/>
            <w:bCs/>
          </w:rPr>
          <w:t>Of course, selection may be able to detect traits below our limit of detection of measurement</w:t>
        </w:r>
      </w:ins>
      <w:ins w:id="1063" w:author="Grant Kinsler" w:date="2019-10-18T11:30:00Z">
        <w:r>
          <w:rPr>
            <w:rFonts w:ascii="Arial" w:hAnsi="Arial" w:cs="Arial"/>
            <w:bCs/>
          </w:rPr>
          <w:t>, though this suggests that the traits</w:t>
        </w:r>
      </w:ins>
      <w:ins w:id="1064" w:author="Grant Kinsler" w:date="2019-10-18T11:29:00Z">
        <w:r>
          <w:rPr>
            <w:rFonts w:ascii="Arial" w:hAnsi="Arial" w:cs="Arial"/>
            <w:bCs/>
          </w:rPr>
          <w:t xml:space="preserve"> that are (detectably) fi</w:t>
        </w:r>
      </w:ins>
      <w:ins w:id="1065" w:author="Grant Kinsler" w:date="2019-10-18T14:08:00Z">
        <w:r w:rsidR="005477BD">
          <w:rPr>
            <w:rFonts w:ascii="Arial" w:hAnsi="Arial" w:cs="Arial"/>
            <w:bCs/>
          </w:rPr>
          <w:t>t</w:t>
        </w:r>
      </w:ins>
      <w:ins w:id="1066" w:author="Grant Kinsler" w:date="2019-10-18T11:29:00Z">
        <w:r>
          <w:rPr>
            <w:rFonts w:ascii="Arial" w:hAnsi="Arial" w:cs="Arial"/>
            <w:bCs/>
          </w:rPr>
          <w:t xml:space="preserve">ness-relevant </w:t>
        </w:r>
        <w:r>
          <w:rPr>
            <w:rFonts w:ascii="Arial" w:hAnsi="Arial" w:cs="Arial"/>
            <w:bCs/>
          </w:rPr>
          <w:lastRenderedPageBreak/>
          <w:t xml:space="preserve">in any given environment </w:t>
        </w:r>
      </w:ins>
      <w:ins w:id="1067" w:author="Grant Kinsler" w:date="2019-10-18T11:30:00Z">
        <w:r>
          <w:rPr>
            <w:rFonts w:ascii="Arial" w:hAnsi="Arial" w:cs="Arial"/>
            <w:bCs/>
          </w:rPr>
          <w:t xml:space="preserve">are relatively few (on the order of 10), providing an avenue for </w:t>
        </w:r>
      </w:ins>
      <w:ins w:id="1068" w:author="Grant Kinsler" w:date="2019-10-18T11:31:00Z">
        <w:r w:rsidR="0099739A">
          <w:rPr>
            <w:rFonts w:ascii="Arial" w:hAnsi="Arial" w:cs="Arial"/>
            <w:bCs/>
          </w:rPr>
          <w:t xml:space="preserve">a large fraction mutations to have a net beneficial </w:t>
        </w:r>
        <w:r w:rsidR="00DA3A2B">
          <w:rPr>
            <w:rFonts w:ascii="Arial" w:hAnsi="Arial" w:cs="Arial"/>
            <w:bCs/>
          </w:rPr>
          <w:t xml:space="preserve">effect in </w:t>
        </w:r>
      </w:ins>
      <w:ins w:id="1069" w:author="Grant Kinsler" w:date="2019-10-18T11:32:00Z">
        <w:r w:rsidR="00DA3A2B">
          <w:rPr>
            <w:rFonts w:ascii="Arial" w:hAnsi="Arial" w:cs="Arial"/>
            <w:bCs/>
          </w:rPr>
          <w:t>a given condition.</w:t>
        </w:r>
      </w:ins>
      <w:ins w:id="1070" w:author="Grant Kinsler" w:date="2019-10-18T14:04:00Z">
        <w:r w:rsidR="00D0111A">
          <w:rPr>
            <w:rFonts w:ascii="Arial" w:hAnsi="Arial" w:cs="Arial"/>
            <w:bCs/>
          </w:rPr>
          <w:t xml:space="preserve"> </w:t>
        </w:r>
      </w:ins>
    </w:p>
    <w:p w14:paraId="777B45D1" w14:textId="4F325D6F" w:rsidR="008B2B46" w:rsidRDefault="008B2B46" w:rsidP="00343A98">
      <w:pPr>
        <w:rPr>
          <w:ins w:id="1071" w:author="Grant Kinsler" w:date="2019-10-23T09:30:00Z"/>
          <w:rFonts w:ascii="Arial" w:hAnsi="Arial" w:cs="Arial"/>
          <w:bCs/>
        </w:rPr>
      </w:pPr>
    </w:p>
    <w:p w14:paraId="5A374490" w14:textId="72FB1D4C" w:rsidR="008B2B46" w:rsidRDefault="008B2B46" w:rsidP="00343A98">
      <w:pPr>
        <w:rPr>
          <w:ins w:id="1072" w:author="Grant Kinsler" w:date="2019-10-18T14:05:00Z"/>
          <w:rFonts w:ascii="Arial" w:hAnsi="Arial" w:cs="Arial"/>
          <w:bCs/>
        </w:rPr>
      </w:pPr>
      <w:ins w:id="1073" w:author="Grant Kinsler" w:date="2019-10-23T09:30:00Z">
        <w:r>
          <w:rPr>
            <w:rFonts w:ascii="Arial" w:hAnsi="Arial" w:cs="Arial"/>
            <w:bCs/>
          </w:rPr>
          <w:t xml:space="preserve">The importance of subtlety? Is it really that the “meaningful” signal is swamped? </w:t>
        </w:r>
      </w:ins>
      <w:ins w:id="1074" w:author="Grant Kinsler" w:date="2019-10-23T09:31:00Z">
        <w:r>
          <w:rPr>
            <w:rFonts w:ascii="Arial" w:hAnsi="Arial" w:cs="Arial"/>
            <w:bCs/>
          </w:rPr>
          <w:t>Do we no longer learn the important stuff we learned previously?</w:t>
        </w:r>
      </w:ins>
    </w:p>
    <w:p w14:paraId="2DCA6574" w14:textId="48A2EA95" w:rsidR="002A48F1" w:rsidRPr="00433545" w:rsidRDefault="002A48F1" w:rsidP="00343A98">
      <w:pPr>
        <w:rPr>
          <w:ins w:id="1075" w:author="Grant Kinsler" w:date="2019-07-02T09:29:00Z"/>
          <w:rFonts w:ascii="Arial" w:hAnsi="Arial" w:cs="Arial"/>
          <w:bCs/>
          <w:rPrChange w:id="1076" w:author="Grant Kinsler" w:date="2019-08-27T16:12:00Z">
            <w:rPr>
              <w:ins w:id="1077" w:author="Grant Kinsler" w:date="2019-07-02T09:29:00Z"/>
              <w:rFonts w:ascii="Times New Roman" w:hAnsi="Times New Roman" w:cs="Times New Roman"/>
              <w:bCs/>
            </w:rPr>
          </w:rPrChange>
        </w:rPr>
      </w:pPr>
    </w:p>
    <w:p w14:paraId="37D6EE04" w14:textId="575A6B4A" w:rsidR="002A48F1" w:rsidDel="007A59C3" w:rsidRDefault="00433545" w:rsidP="00E00FA0">
      <w:pPr>
        <w:rPr>
          <w:del w:id="1078" w:author="Grant Kinsler" w:date="2019-08-26T18:15:00Z"/>
          <w:rFonts w:ascii="Arial" w:hAnsi="Arial" w:cs="Arial"/>
          <w:b/>
          <w:sz w:val="28"/>
          <w:szCs w:val="28"/>
        </w:rPr>
      </w:pPr>
      <w:ins w:id="1079" w:author="Grant Kinsler" w:date="2019-08-27T16:14:00Z">
        <w:r w:rsidRPr="002053A7">
          <w:rPr>
            <w:rFonts w:ascii="Arial" w:hAnsi="Arial" w:cs="Arial"/>
            <w:b/>
            <w:sz w:val="28"/>
            <w:szCs w:val="28"/>
            <w:rPrChange w:id="1080" w:author="Grant Kinsler" w:date="2019-10-14T12:05:00Z">
              <w:rPr>
                <w:rFonts w:ascii="Arial" w:hAnsi="Arial" w:cs="Arial"/>
                <w:bCs/>
              </w:rPr>
            </w:rPrChange>
          </w:rPr>
          <w:t>Discussion</w:t>
        </w:r>
      </w:ins>
    </w:p>
    <w:p w14:paraId="42D2D78D" w14:textId="2DA42054" w:rsidR="007A59C3" w:rsidRDefault="007A59C3" w:rsidP="00E00FA0">
      <w:pPr>
        <w:rPr>
          <w:ins w:id="1081" w:author="Grant Kinsler" w:date="2019-10-18T11:36:00Z"/>
          <w:rFonts w:ascii="Arial" w:hAnsi="Arial" w:cs="Arial"/>
          <w:b/>
          <w:sz w:val="28"/>
          <w:szCs w:val="28"/>
        </w:rPr>
      </w:pPr>
    </w:p>
    <w:p w14:paraId="0C7903C5" w14:textId="19925A76" w:rsidR="007A59C3" w:rsidRDefault="007A59C3" w:rsidP="00E00FA0">
      <w:pPr>
        <w:rPr>
          <w:ins w:id="1082" w:author="Grant Kinsler" w:date="2019-10-18T11:36:00Z"/>
          <w:rFonts w:ascii="Arial" w:hAnsi="Arial" w:cs="Arial"/>
          <w:b/>
          <w:sz w:val="28"/>
          <w:szCs w:val="28"/>
        </w:rPr>
      </w:pPr>
    </w:p>
    <w:p w14:paraId="1EA515B2" w14:textId="092A7A91" w:rsidR="007A59C3" w:rsidRDefault="007A59C3" w:rsidP="00E00FA0">
      <w:pPr>
        <w:rPr>
          <w:ins w:id="1083" w:author="Grant Kinsler" w:date="2019-10-18T11:36:00Z"/>
          <w:rFonts w:ascii="Arial" w:hAnsi="Arial" w:cs="Arial"/>
          <w:bCs/>
          <w:i/>
          <w:iCs/>
        </w:rPr>
      </w:pPr>
      <w:ins w:id="1084" w:author="Grant Kinsler" w:date="2019-10-18T11:36:00Z">
        <w:r>
          <w:rPr>
            <w:rFonts w:ascii="Arial" w:hAnsi="Arial" w:cs="Arial"/>
            <w:bCs/>
            <w:i/>
            <w:iCs/>
          </w:rPr>
          <w:t>[ this approach is a “new tool” through which we can identify fitness-relevant behavior].</w:t>
        </w:r>
      </w:ins>
    </w:p>
    <w:p w14:paraId="228486B9" w14:textId="77777777" w:rsidR="00B968F8" w:rsidRDefault="0053350E" w:rsidP="00E00FA0">
      <w:pPr>
        <w:rPr>
          <w:ins w:id="1085" w:author="Grant Kinsler" w:date="2019-10-18T11:37:00Z"/>
          <w:rFonts w:ascii="Arial" w:hAnsi="Arial" w:cs="Arial"/>
          <w:bCs/>
          <w:i/>
          <w:iCs/>
        </w:rPr>
      </w:pPr>
      <w:ins w:id="1086" w:author="Grant Kinsler" w:date="2019-10-18T11:37:00Z">
        <w:r>
          <w:rPr>
            <w:rFonts w:ascii="Arial" w:hAnsi="Arial" w:cs="Arial"/>
            <w:bCs/>
            <w:i/>
            <w:iCs/>
          </w:rPr>
          <w:t xml:space="preserve">    Some other possible applications: </w:t>
        </w:r>
      </w:ins>
    </w:p>
    <w:p w14:paraId="7E09C523" w14:textId="51313222" w:rsidR="007A59C3" w:rsidRDefault="0053350E" w:rsidP="00B968F8">
      <w:pPr>
        <w:ind w:firstLine="720"/>
        <w:rPr>
          <w:ins w:id="1087" w:author="Grant Kinsler" w:date="2019-10-18T11:37:00Z"/>
          <w:rFonts w:ascii="Arial" w:hAnsi="Arial" w:cs="Arial"/>
          <w:bCs/>
          <w:i/>
          <w:iCs/>
        </w:rPr>
      </w:pPr>
      <w:ins w:id="1088" w:author="Grant Kinsler" w:date="2019-10-18T11:37:00Z">
        <w:r>
          <w:rPr>
            <w:rFonts w:ascii="Arial" w:hAnsi="Arial" w:cs="Arial"/>
            <w:bCs/>
            <w:i/>
            <w:iCs/>
          </w:rPr>
          <w:t>perturbing ecological communities to identify functional classes of behavior and ecological interactions</w:t>
        </w:r>
      </w:ins>
    </w:p>
    <w:p w14:paraId="1FD8FD29" w14:textId="3AD887D6" w:rsidR="00B968F8" w:rsidRPr="00B968F8" w:rsidRDefault="00B968F8">
      <w:pPr>
        <w:ind w:firstLine="720"/>
        <w:rPr>
          <w:ins w:id="1089" w:author="Grant Kinsler" w:date="2019-10-18T11:36:00Z"/>
          <w:rFonts w:ascii="Arial" w:hAnsi="Arial" w:cs="Arial"/>
          <w:bCs/>
          <w:i/>
          <w:iCs/>
          <w:rPrChange w:id="1090" w:author="Grant Kinsler" w:date="2019-10-18T11:38:00Z">
            <w:rPr>
              <w:ins w:id="1091" w:author="Grant Kinsler" w:date="2019-10-18T11:36:00Z"/>
              <w:rFonts w:ascii="Arial" w:hAnsi="Arial" w:cs="Arial"/>
              <w:b/>
              <w:sz w:val="28"/>
              <w:szCs w:val="28"/>
            </w:rPr>
          </w:rPrChange>
        </w:rPr>
        <w:pPrChange w:id="1092" w:author="Grant Kinsler" w:date="2019-10-18T11:38:00Z">
          <w:pPr/>
        </w:pPrChange>
      </w:pPr>
      <w:ins w:id="1093" w:author="Grant Kinsler" w:date="2019-10-18T11:37:00Z">
        <w:r>
          <w:rPr>
            <w:rFonts w:ascii="Arial" w:hAnsi="Arial" w:cs="Arial"/>
            <w:bCs/>
            <w:i/>
            <w:iCs/>
          </w:rPr>
          <w:t>??</w:t>
        </w:r>
      </w:ins>
    </w:p>
    <w:p w14:paraId="6C8814DF" w14:textId="77777777" w:rsidR="00B968F8" w:rsidRDefault="00B968F8" w:rsidP="00B968F8">
      <w:pPr>
        <w:rPr>
          <w:ins w:id="1094" w:author="Grant Kinsler" w:date="2019-10-18T11:38:00Z"/>
          <w:rFonts w:ascii="Arial" w:hAnsi="Arial" w:cs="Arial"/>
          <w:bCs/>
          <w:i/>
          <w:iCs/>
        </w:rPr>
      </w:pPr>
    </w:p>
    <w:p w14:paraId="220805D9" w14:textId="1FDFECB1" w:rsidR="000E4C4E" w:rsidRPr="000E4C4E" w:rsidRDefault="000E4C4E">
      <w:pPr>
        <w:rPr>
          <w:ins w:id="1095" w:author="Grant Kinsler" w:date="2019-10-18T11:35:00Z"/>
          <w:rFonts w:ascii="Arial" w:hAnsi="Arial" w:cs="Arial"/>
          <w:bCs/>
          <w:rPrChange w:id="1096" w:author="Grant Kinsler" w:date="2019-10-18T11:35:00Z">
            <w:rPr>
              <w:ins w:id="1097" w:author="Grant Kinsler" w:date="2019-10-18T11:35:00Z"/>
            </w:rPr>
          </w:rPrChange>
        </w:rPr>
        <w:pPrChange w:id="1098" w:author="Grant Kinsler" w:date="2019-10-18T11:38:00Z">
          <w:pPr>
            <w:pStyle w:val="ListParagraph"/>
            <w:numPr>
              <w:numId w:val="5"/>
            </w:numPr>
            <w:ind w:hanging="360"/>
          </w:pPr>
        </w:pPrChange>
      </w:pPr>
      <w:ins w:id="1099" w:author="Grant Kinsler" w:date="2019-10-18T11:35:00Z">
        <w:r w:rsidRPr="000E4C4E">
          <w:rPr>
            <w:rFonts w:ascii="Arial" w:hAnsi="Arial" w:cs="Arial"/>
            <w:bCs/>
            <w:i/>
            <w:iCs/>
            <w:rPrChange w:id="1100" w:author="Grant Kinsler" w:date="2019-10-18T11:35:00Z">
              <w:rPr/>
            </w:rPrChange>
          </w:rPr>
          <w:t>Possibility of using this approach to</w:t>
        </w:r>
        <w:r w:rsidRPr="000E4C4E">
          <w:rPr>
            <w:rFonts w:ascii="Arial" w:hAnsi="Arial" w:cs="Arial"/>
            <w:bCs/>
            <w:rPrChange w:id="1101" w:author="Grant Kinsler" w:date="2019-10-18T11:35:00Z">
              <w:rPr/>
            </w:rPrChange>
          </w:rPr>
          <w:t xml:space="preserve"> </w:t>
        </w:r>
        <w:r w:rsidRPr="000E4C4E">
          <w:rPr>
            <w:rFonts w:ascii="Arial" w:hAnsi="Arial" w:cs="Arial"/>
            <w:bCs/>
            <w:i/>
            <w:iCs/>
            <w:rPrChange w:id="1102" w:author="Grant Kinsler" w:date="2019-10-18T11:35:00Z">
              <w:rPr/>
            </w:rPrChange>
          </w:rPr>
          <w:t>identify causal lower-level molecular phenotypes (via RNA-seq data or other phenotypic data)</w:t>
        </w:r>
        <w:r>
          <w:rPr>
            <w:rFonts w:ascii="Arial" w:hAnsi="Arial" w:cs="Arial"/>
            <w:bCs/>
            <w:i/>
            <w:iCs/>
          </w:rPr>
          <w:t xml:space="preserve"> ]</w:t>
        </w:r>
      </w:ins>
    </w:p>
    <w:p w14:paraId="53288DD7" w14:textId="7C11C123" w:rsidR="008A3E11" w:rsidRDefault="008A3E11">
      <w:pPr>
        <w:rPr>
          <w:ins w:id="1103" w:author="Grant Kinsler" w:date="2019-10-18T11:35:00Z"/>
          <w:rFonts w:ascii="Arial" w:hAnsi="Arial" w:cs="Arial"/>
          <w:bCs/>
        </w:rPr>
      </w:pPr>
    </w:p>
    <w:p w14:paraId="77DC163F" w14:textId="7756060D" w:rsidR="000E4C4E" w:rsidRDefault="000E4C4E" w:rsidP="000E4C4E">
      <w:pPr>
        <w:rPr>
          <w:ins w:id="1104" w:author="Grant Kinsler" w:date="2019-10-18T11:39:00Z"/>
          <w:rFonts w:ascii="Arial" w:hAnsi="Arial" w:cs="Arial"/>
          <w:bCs/>
        </w:rPr>
      </w:pPr>
      <w:ins w:id="1105" w:author="Grant Kinsler" w:date="2019-10-18T11:35:00Z">
        <w:r w:rsidRPr="000E4C4E">
          <w:rPr>
            <w:rFonts w:ascii="Arial" w:hAnsi="Arial" w:cs="Arial"/>
            <w:bCs/>
            <w:rPrChange w:id="1106" w:author="Grant Kinsler" w:date="2019-10-18T11:35:00Z">
              <w:rPr>
                <w:rFonts w:ascii="Arial" w:hAnsi="Arial" w:cs="Arial"/>
                <w:bCs/>
                <w:i/>
                <w:iCs/>
              </w:rPr>
            </w:rPrChange>
          </w:rPr>
          <w:t>Comparing adaptive mutants to a collection of “completely random” mutations (i.e. deletion collection or the like) could distinguish between “dimensionality of yeast in this environment” and “dimensionality of adaptation to this environment”. Theory predicts that we should see that these adaptive ones perturb a subset of these conditions. Moreover, we don’t have a complete (nor unbiased) collection of adaptive mutants, so additional routes could exist – these just seem to be the most commonly taken –</w:t>
        </w:r>
        <w:r>
          <w:rPr>
            <w:rFonts w:ascii="Arial" w:hAnsi="Arial" w:cs="Arial"/>
            <w:bCs/>
          </w:rPr>
          <w:t xml:space="preserve"> [something about mu x s].</w:t>
        </w:r>
      </w:ins>
    </w:p>
    <w:p w14:paraId="3A331430" w14:textId="549A4BD4" w:rsidR="00095588" w:rsidRDefault="00095588" w:rsidP="000E4C4E">
      <w:pPr>
        <w:rPr>
          <w:ins w:id="1107" w:author="Grant Kinsler" w:date="2019-10-18T11:39:00Z"/>
          <w:rFonts w:ascii="Arial" w:hAnsi="Arial" w:cs="Arial"/>
          <w:bCs/>
        </w:rPr>
      </w:pPr>
    </w:p>
    <w:p w14:paraId="3E5BEE6A" w14:textId="76EEF435" w:rsidR="00095588" w:rsidRDefault="00095588" w:rsidP="000E4C4E">
      <w:pPr>
        <w:rPr>
          <w:ins w:id="1108" w:author="Grant Kinsler" w:date="2019-10-18T11:38:00Z"/>
          <w:rFonts w:ascii="Arial" w:hAnsi="Arial" w:cs="Arial"/>
          <w:bCs/>
        </w:rPr>
      </w:pPr>
      <w:ins w:id="1109" w:author="Grant Kinsler" w:date="2019-10-18T11:39:00Z">
        <w:r>
          <w:rPr>
            <w:rFonts w:ascii="Arial" w:hAnsi="Arial" w:cs="Arial"/>
            <w:bCs/>
          </w:rPr>
          <w:t>Additionally, this set of mutants is on average one adaptive mutation from the ancestor. Do mutational route</w:t>
        </w:r>
      </w:ins>
      <w:ins w:id="1110" w:author="Grant Kinsler" w:date="2019-10-18T11:40:00Z">
        <w:r>
          <w:rPr>
            <w:rFonts w:ascii="Arial" w:hAnsi="Arial" w:cs="Arial"/>
            <w:bCs/>
          </w:rPr>
          <w:t xml:space="preserve">s change over time? Are there particular fitness components that represent easy, accessible routes? How do these accessible routes change over evolutionary time? Do additional mutations on the background of these </w:t>
        </w:r>
      </w:ins>
      <w:ins w:id="1111" w:author="Grant Kinsler" w:date="2019-10-18T11:41:00Z">
        <w:r>
          <w:rPr>
            <w:rFonts w:ascii="Arial" w:hAnsi="Arial" w:cs="Arial"/>
            <w:bCs/>
          </w:rPr>
          <w:t>first steps perturb the same phenotypes or do new phenotypic avenues open up?</w:t>
        </w:r>
      </w:ins>
    </w:p>
    <w:p w14:paraId="73A719D1" w14:textId="6C966481" w:rsidR="00B968F8" w:rsidRDefault="00B968F8" w:rsidP="000E4C4E">
      <w:pPr>
        <w:rPr>
          <w:ins w:id="1112" w:author="Grant Kinsler" w:date="2019-10-18T11:38:00Z"/>
          <w:rFonts w:ascii="Arial" w:hAnsi="Arial" w:cs="Arial"/>
          <w:bCs/>
        </w:rPr>
      </w:pPr>
    </w:p>
    <w:p w14:paraId="502B52B3" w14:textId="5F14D920" w:rsidR="000E4C4E" w:rsidRDefault="006D4A2E">
      <w:pPr>
        <w:rPr>
          <w:ins w:id="1113" w:author="Grant Kinsler" w:date="2019-10-18T11:42:00Z"/>
          <w:rFonts w:ascii="Arial" w:hAnsi="Arial" w:cs="Arial"/>
          <w:bCs/>
        </w:rPr>
      </w:pPr>
      <w:ins w:id="1114" w:author="Grant Kinsler" w:date="2019-10-18T11:38:00Z">
        <w:r>
          <w:rPr>
            <w:rFonts w:ascii="Arial" w:hAnsi="Arial" w:cs="Arial"/>
            <w:bCs/>
          </w:rPr>
          <w:t>What about evolving to multiple</w:t>
        </w:r>
      </w:ins>
      <w:ins w:id="1115" w:author="Grant Kinsler" w:date="2019-10-18T11:39:00Z">
        <w:r>
          <w:rPr>
            <w:rFonts w:ascii="Arial" w:hAnsi="Arial" w:cs="Arial"/>
            <w:bCs/>
          </w:rPr>
          <w:t xml:space="preserve">, different environments? </w:t>
        </w:r>
      </w:ins>
      <w:ins w:id="1116" w:author="Grant Kinsler" w:date="2019-10-18T11:41:00Z">
        <w:r w:rsidR="007C0371">
          <w:rPr>
            <w:rFonts w:ascii="Arial" w:hAnsi="Arial" w:cs="Arial"/>
            <w:bCs/>
          </w:rPr>
          <w:t xml:space="preserve">For instance, if we evolved the same ancestral population to one of the stronger perturbations, say, 0.5M NaCl, do we see very different phenotypic responses? </w:t>
        </w:r>
      </w:ins>
      <w:ins w:id="1117" w:author="Grant Kinsler" w:date="2019-10-18T11:42:00Z">
        <w:r w:rsidR="007C0371">
          <w:rPr>
            <w:rFonts w:ascii="Arial" w:hAnsi="Arial" w:cs="Arial"/>
            <w:bCs/>
          </w:rPr>
          <w:t>Do we see a similar failure to predict fitness of those mutants in M3?</w:t>
        </w:r>
      </w:ins>
    </w:p>
    <w:p w14:paraId="3DDA7837" w14:textId="0142BCC9" w:rsidR="00CB6722" w:rsidRDefault="00CB6722">
      <w:pPr>
        <w:rPr>
          <w:ins w:id="1118" w:author="Grant Kinsler" w:date="2019-10-18T11:42:00Z"/>
          <w:rFonts w:ascii="Arial" w:hAnsi="Arial" w:cs="Arial"/>
          <w:bCs/>
        </w:rPr>
      </w:pPr>
    </w:p>
    <w:p w14:paraId="74895CF0" w14:textId="36891DE1" w:rsidR="00095588" w:rsidRDefault="00CB6722">
      <w:pPr>
        <w:rPr>
          <w:ins w:id="1119" w:author="Grant Kinsler" w:date="2019-10-18T11:39:00Z"/>
          <w:rFonts w:ascii="Arial" w:hAnsi="Arial" w:cs="Arial"/>
          <w:bCs/>
        </w:rPr>
      </w:pPr>
      <w:ins w:id="1120" w:author="Grant Kinsler" w:date="2019-10-18T11:42:00Z">
        <w:r>
          <w:rPr>
            <w:rFonts w:ascii="Arial" w:hAnsi="Arial" w:cs="Arial"/>
            <w:bCs/>
          </w:rPr>
          <w:t>This approach provides a framework in which to explore fitness-relevant phenotypes and to disentangle fitness-relevant, causal relationships f</w:t>
        </w:r>
      </w:ins>
      <w:ins w:id="1121" w:author="Grant Kinsler" w:date="2019-10-18T11:43:00Z">
        <w:r>
          <w:rPr>
            <w:rFonts w:ascii="Arial" w:hAnsi="Arial" w:cs="Arial"/>
            <w:bCs/>
          </w:rPr>
          <w:t xml:space="preserve">rom mere statistical associations. </w:t>
        </w:r>
        <w:r w:rsidR="00552A63">
          <w:rPr>
            <w:rFonts w:ascii="Arial" w:hAnsi="Arial" w:cs="Arial"/>
            <w:bCs/>
          </w:rPr>
          <w:t xml:space="preserve">Moreover, </w:t>
        </w:r>
        <w:r w:rsidR="00AC75B8">
          <w:rPr>
            <w:rFonts w:ascii="Arial" w:hAnsi="Arial" w:cs="Arial"/>
            <w:bCs/>
          </w:rPr>
          <w:t xml:space="preserve">our approach provides a way forward out of the gridlock of the modularity vs. universal pleiotropy debate in the context of rapid adaptation. </w:t>
        </w:r>
        <w:r w:rsidR="00AC4CCA">
          <w:rPr>
            <w:rFonts w:ascii="Arial" w:hAnsi="Arial" w:cs="Arial"/>
            <w:bCs/>
          </w:rPr>
          <w:t>Populations are able to adapt rapidly because</w:t>
        </w:r>
      </w:ins>
      <w:ins w:id="1122" w:author="Grant Kinsler" w:date="2019-10-18T11:44:00Z">
        <w:r w:rsidR="00AC4CCA">
          <w:rPr>
            <w:rFonts w:ascii="Arial" w:hAnsi="Arial" w:cs="Arial"/>
            <w:bCs/>
          </w:rPr>
          <w:t xml:space="preserve"> a relatively small subset of traits matter to fitness in that environment.</w:t>
        </w:r>
      </w:ins>
    </w:p>
    <w:p w14:paraId="4D8B62B1" w14:textId="77777777" w:rsidR="00095588" w:rsidRDefault="00095588">
      <w:pPr>
        <w:rPr>
          <w:ins w:id="1123" w:author="Grant Kinsler" w:date="2019-10-18T11:35:00Z"/>
          <w:rFonts w:ascii="Arial" w:hAnsi="Arial" w:cs="Arial"/>
          <w:bCs/>
        </w:rPr>
      </w:pPr>
    </w:p>
    <w:p w14:paraId="7A3C56D5" w14:textId="77777777" w:rsidR="000E4C4E" w:rsidRPr="00433545" w:rsidRDefault="000E4C4E">
      <w:pPr>
        <w:rPr>
          <w:rFonts w:ascii="Arial" w:hAnsi="Arial" w:cs="Arial"/>
          <w:bCs/>
          <w:rPrChange w:id="1124" w:author="Grant Kinsler" w:date="2019-08-27T16:12:00Z">
            <w:rPr>
              <w:bCs/>
            </w:rPr>
          </w:rPrChange>
        </w:rPr>
        <w:pPrChange w:id="1125" w:author="Grant Kinsler" w:date="2019-08-26T18:15:00Z">
          <w:pPr>
            <w:pStyle w:val="ListParagraph"/>
            <w:ind w:left="360"/>
          </w:pPr>
        </w:pPrChange>
      </w:pPr>
    </w:p>
    <w:p w14:paraId="55D655BC" w14:textId="3D6A82F5" w:rsidR="008A3E11" w:rsidRPr="002053A7" w:rsidRDefault="002053A7">
      <w:pPr>
        <w:rPr>
          <w:ins w:id="1126" w:author="Grant Kinsler" w:date="2019-10-14T12:04:00Z"/>
          <w:rFonts w:ascii="Arial" w:hAnsi="Arial" w:cs="Arial"/>
          <w:b/>
          <w:bCs/>
          <w:sz w:val="28"/>
          <w:szCs w:val="28"/>
          <w:rPrChange w:id="1127" w:author="Grant Kinsler" w:date="2019-10-14T12:05:00Z">
            <w:rPr>
              <w:ins w:id="1128" w:author="Grant Kinsler" w:date="2019-10-14T12:04:00Z"/>
              <w:rFonts w:ascii="Arial" w:hAnsi="Arial" w:cs="Arial"/>
              <w:b/>
              <w:bCs/>
            </w:rPr>
          </w:rPrChange>
        </w:rPr>
      </w:pPr>
      <w:ins w:id="1129" w:author="Grant Kinsler" w:date="2019-10-14T12:04:00Z">
        <w:r w:rsidRPr="002053A7">
          <w:rPr>
            <w:rFonts w:ascii="Arial" w:hAnsi="Arial" w:cs="Arial"/>
            <w:b/>
            <w:bCs/>
            <w:sz w:val="28"/>
            <w:szCs w:val="28"/>
            <w:rPrChange w:id="1130" w:author="Grant Kinsler" w:date="2019-10-14T12:05:00Z">
              <w:rPr>
                <w:rFonts w:ascii="Arial" w:hAnsi="Arial" w:cs="Arial"/>
                <w:b/>
                <w:bCs/>
              </w:rPr>
            </w:rPrChange>
          </w:rPr>
          <w:t>Methods</w:t>
        </w:r>
      </w:ins>
    </w:p>
    <w:p w14:paraId="3A2EBD95" w14:textId="10F01B15" w:rsidR="002053A7" w:rsidRDefault="002053A7">
      <w:pPr>
        <w:rPr>
          <w:ins w:id="1131" w:author="Grant Kinsler" w:date="2019-10-21T09:25:00Z"/>
          <w:rFonts w:ascii="Arial" w:hAnsi="Arial" w:cs="Arial"/>
          <w:b/>
          <w:bCs/>
        </w:rPr>
      </w:pPr>
    </w:p>
    <w:p w14:paraId="015A1004" w14:textId="77777777" w:rsidR="005F0067" w:rsidRDefault="005F0067" w:rsidP="005F0067">
      <w:pPr>
        <w:rPr>
          <w:ins w:id="1132" w:author="Grant Kinsler" w:date="2019-10-21T09:25:00Z"/>
          <w:rFonts w:ascii="Arial" w:hAnsi="Arial" w:cs="Arial"/>
          <w:b/>
          <w:bCs/>
        </w:rPr>
      </w:pPr>
      <w:ins w:id="1133" w:author="Grant Kinsler" w:date="2019-10-21T09:25:00Z">
        <w:r>
          <w:rPr>
            <w:rFonts w:ascii="Arial" w:hAnsi="Arial" w:cs="Arial"/>
            <w:b/>
            <w:bCs/>
          </w:rPr>
          <w:lastRenderedPageBreak/>
          <w:t>Estimating dimensionality using noise-only SVD detection.</w:t>
        </w:r>
      </w:ins>
    </w:p>
    <w:p w14:paraId="772522EC" w14:textId="22A70036" w:rsidR="005F0067" w:rsidRPr="005F0067" w:rsidRDefault="005F0067" w:rsidP="005F0067">
      <w:pPr>
        <w:rPr>
          <w:ins w:id="1134" w:author="Grant Kinsler" w:date="2019-10-21T09:25:00Z"/>
          <w:rFonts w:ascii="Arial" w:hAnsi="Arial" w:cs="Arial"/>
          <w:rPrChange w:id="1135" w:author="Grant Kinsler" w:date="2019-10-21T09:25:00Z">
            <w:rPr>
              <w:ins w:id="1136" w:author="Grant Kinsler" w:date="2019-10-21T09:25:00Z"/>
              <w:rFonts w:ascii="Arial" w:hAnsi="Arial" w:cs="Arial"/>
              <w:b/>
              <w:bCs/>
            </w:rPr>
          </w:rPrChange>
        </w:rPr>
      </w:pPr>
      <w:ins w:id="1137" w:author="Grant Kinsler" w:date="2019-10-21T09:25:00Z">
        <w:r>
          <w:rPr>
            <w:rFonts w:ascii="Arial" w:hAnsi="Arial" w:cs="Arial"/>
          </w:rPr>
          <w:t xml:space="preserve">To estimate the number of components to include in the model using noisy data, </w:t>
        </w:r>
      </w:ins>
    </w:p>
    <w:p w14:paraId="66B99DC9" w14:textId="77777777" w:rsidR="005F0067" w:rsidRDefault="005F0067" w:rsidP="005F0067">
      <w:pPr>
        <w:rPr>
          <w:ins w:id="1138" w:author="Grant Kinsler" w:date="2019-10-21T09:25:00Z"/>
          <w:rFonts w:ascii="Arial" w:hAnsi="Arial" w:cs="Arial"/>
          <w:b/>
          <w:bCs/>
        </w:rPr>
      </w:pPr>
    </w:p>
    <w:p w14:paraId="79E71C88" w14:textId="77777777" w:rsidR="005F0067" w:rsidRDefault="005F0067" w:rsidP="005F0067">
      <w:pPr>
        <w:rPr>
          <w:ins w:id="1139" w:author="Grant Kinsler" w:date="2019-10-21T09:25:00Z"/>
          <w:rFonts w:ascii="Arial" w:hAnsi="Arial" w:cs="Arial"/>
          <w:b/>
          <w:bCs/>
        </w:rPr>
      </w:pPr>
      <w:ins w:id="1140" w:author="Grant Kinsler" w:date="2019-10-21T09:25:00Z">
        <w:r>
          <w:rPr>
            <w:rFonts w:ascii="Arial" w:hAnsi="Arial" w:cs="Arial"/>
            <w:b/>
            <w:bCs/>
          </w:rPr>
          <w:t>Bi-cross validation scheme.</w:t>
        </w:r>
      </w:ins>
    </w:p>
    <w:p w14:paraId="323E788E" w14:textId="77777777" w:rsidR="005F0067" w:rsidRDefault="005F0067" w:rsidP="005F0067">
      <w:pPr>
        <w:rPr>
          <w:ins w:id="1141" w:author="Grant Kinsler" w:date="2019-10-21T09:25:00Z"/>
          <w:rFonts w:ascii="Arial" w:hAnsi="Arial" w:cs="Arial"/>
          <w:b/>
          <w:bCs/>
        </w:rPr>
      </w:pPr>
    </w:p>
    <w:p w14:paraId="664BB48A" w14:textId="77777777" w:rsidR="005F0067" w:rsidRDefault="005F0067">
      <w:pPr>
        <w:rPr>
          <w:ins w:id="1142" w:author="Grant Kinsler" w:date="2019-10-14T12:04:00Z"/>
          <w:rFonts w:ascii="Arial" w:hAnsi="Arial" w:cs="Arial"/>
          <w:b/>
          <w:bCs/>
        </w:rPr>
      </w:pPr>
    </w:p>
    <w:p w14:paraId="60CC11D2" w14:textId="61306B26" w:rsidR="002053A7" w:rsidRDefault="002053A7">
      <w:pPr>
        <w:rPr>
          <w:ins w:id="1143" w:author="Grant Kinsler" w:date="2019-10-14T12:05:00Z"/>
          <w:rFonts w:ascii="Arial" w:hAnsi="Arial" w:cs="Arial"/>
          <w:b/>
          <w:bCs/>
        </w:rPr>
      </w:pPr>
      <w:ins w:id="1144" w:author="Grant Kinsler" w:date="2019-10-14T12:05:00Z">
        <w:r>
          <w:rPr>
            <w:rFonts w:ascii="Arial" w:hAnsi="Arial" w:cs="Arial"/>
            <w:b/>
            <w:bCs/>
          </w:rPr>
          <w:t>Simulating phenotype space.</w:t>
        </w:r>
      </w:ins>
    </w:p>
    <w:p w14:paraId="198B7C68" w14:textId="6B267D5A" w:rsidR="002053A7" w:rsidRDefault="002053A7">
      <w:pPr>
        <w:rPr>
          <w:ins w:id="1145" w:author="Grant Kinsler" w:date="2019-10-18T11:48:00Z"/>
          <w:rFonts w:ascii="Arial" w:hAnsi="Arial" w:cs="Arial"/>
          <w:b/>
          <w:bCs/>
        </w:rPr>
      </w:pPr>
    </w:p>
    <w:p w14:paraId="3EA3D6D6" w14:textId="77777777" w:rsidR="003A3422" w:rsidRDefault="003A3422">
      <w:pPr>
        <w:rPr>
          <w:ins w:id="1146" w:author="Grant Kinsler" w:date="2019-10-14T12:05:00Z"/>
          <w:rFonts w:ascii="Arial" w:hAnsi="Arial" w:cs="Arial"/>
          <w:b/>
          <w:bCs/>
        </w:rPr>
      </w:pPr>
    </w:p>
    <w:p w14:paraId="47B210C9" w14:textId="08E56C5E" w:rsidR="003A3422" w:rsidRDefault="003A3422">
      <w:pPr>
        <w:rPr>
          <w:ins w:id="1147" w:author="Grant Kinsler" w:date="2019-10-14T12:05:00Z"/>
          <w:rFonts w:ascii="Arial" w:hAnsi="Arial" w:cs="Arial"/>
          <w:b/>
          <w:bCs/>
        </w:rPr>
      </w:pPr>
    </w:p>
    <w:p w14:paraId="369D2FE9" w14:textId="321A161A" w:rsidR="002053A7" w:rsidRDefault="002053A7">
      <w:pPr>
        <w:rPr>
          <w:ins w:id="1148" w:author="Grant Kinsler" w:date="2019-11-20T15:04:00Z"/>
          <w:rFonts w:ascii="Arial" w:hAnsi="Arial" w:cs="Arial"/>
          <w:b/>
          <w:bCs/>
        </w:rPr>
      </w:pPr>
      <w:ins w:id="1149" w:author="Grant Kinsler" w:date="2019-10-14T12:05:00Z">
        <w:r>
          <w:rPr>
            <w:rFonts w:ascii="Arial" w:hAnsi="Arial" w:cs="Arial"/>
            <w:b/>
            <w:bCs/>
          </w:rPr>
          <w:t>Fitness Measurement details.</w:t>
        </w:r>
      </w:ins>
    </w:p>
    <w:p w14:paraId="2DCEA323" w14:textId="77777777" w:rsidR="009D42C2" w:rsidRDefault="009D42C2">
      <w:pPr>
        <w:rPr>
          <w:ins w:id="1150" w:author="Grant Kinsler" w:date="2019-11-20T15:04:00Z"/>
          <w:rFonts w:ascii="Arial" w:hAnsi="Arial" w:cs="Arial"/>
          <w:b/>
          <w:bCs/>
        </w:rPr>
      </w:pPr>
    </w:p>
    <w:p w14:paraId="48490F17" w14:textId="35D4B1B5" w:rsidR="009D42C2" w:rsidRDefault="009D42C2">
      <w:pPr>
        <w:rPr>
          <w:ins w:id="1151" w:author="Grant Kinsler" w:date="2019-11-20T15:04:00Z"/>
          <w:rFonts w:ascii="Arial" w:hAnsi="Arial" w:cs="Arial"/>
          <w:b/>
          <w:bCs/>
        </w:rPr>
      </w:pPr>
    </w:p>
    <w:p w14:paraId="41D220D0" w14:textId="3541A314" w:rsidR="009D42C2" w:rsidRDefault="009D42C2" w:rsidP="009D42C2">
      <w:pPr>
        <w:rPr>
          <w:ins w:id="1152" w:author="Grant Kinsler" w:date="2019-11-20T15:04:00Z"/>
          <w:rFonts w:ascii="Arial" w:hAnsi="Arial" w:cs="Arial"/>
          <w:b/>
          <w:bCs/>
        </w:rPr>
      </w:pPr>
      <w:ins w:id="1153" w:author="Grant Kinsler" w:date="2019-11-20T15:04:00Z">
        <w:r>
          <w:rPr>
            <w:rFonts w:ascii="Arial" w:hAnsi="Arial" w:cs="Arial"/>
            <w:b/>
            <w:bCs/>
          </w:rPr>
          <w:t>Condition details.</w:t>
        </w:r>
      </w:ins>
    </w:p>
    <w:p w14:paraId="3BB24A1D" w14:textId="77777777" w:rsidR="009D42C2" w:rsidRDefault="009D42C2">
      <w:pPr>
        <w:rPr>
          <w:ins w:id="1154" w:author="Grant Kinsler" w:date="2019-10-23T14:14:00Z"/>
          <w:rFonts w:ascii="Arial" w:hAnsi="Arial" w:cs="Arial"/>
          <w:b/>
          <w:bCs/>
        </w:rPr>
      </w:pPr>
    </w:p>
    <w:p w14:paraId="6B4D57CA" w14:textId="112DCB4F" w:rsidR="00735FA8" w:rsidRDefault="00735FA8">
      <w:pPr>
        <w:rPr>
          <w:ins w:id="1155" w:author="Grant Kinsler" w:date="2019-10-23T14:14:00Z"/>
          <w:rFonts w:ascii="Arial" w:hAnsi="Arial" w:cs="Arial"/>
          <w:b/>
          <w:bCs/>
        </w:rPr>
      </w:pPr>
    </w:p>
    <w:p w14:paraId="24DD50F8" w14:textId="6B553853" w:rsidR="00735FA8" w:rsidRDefault="00735FA8">
      <w:pPr>
        <w:rPr>
          <w:ins w:id="1156" w:author="Grant Kinsler" w:date="2019-11-20T15:04:00Z"/>
          <w:rFonts w:ascii="Arial" w:hAnsi="Arial" w:cs="Arial"/>
          <w:b/>
          <w:bCs/>
        </w:rPr>
      </w:pPr>
      <w:ins w:id="1157" w:author="Grant Kinsler" w:date="2019-10-23T14:15:00Z">
        <w:r>
          <w:rPr>
            <w:rFonts w:ascii="Arial" w:hAnsi="Arial" w:cs="Arial"/>
            <w:b/>
            <w:bCs/>
          </w:rPr>
          <w:t>Calculating Weighted Coefficient of Determination</w:t>
        </w:r>
      </w:ins>
    </w:p>
    <w:p w14:paraId="3F5EB459" w14:textId="77777777" w:rsidR="009D42C2" w:rsidRDefault="009D42C2">
      <w:pPr>
        <w:rPr>
          <w:ins w:id="1158" w:author="Grant Kinsler" w:date="2019-10-23T14:15:00Z"/>
          <w:rFonts w:ascii="Arial" w:hAnsi="Arial" w:cs="Arial"/>
          <w:b/>
          <w:bCs/>
        </w:rPr>
      </w:pPr>
    </w:p>
    <w:p w14:paraId="2273DFDB" w14:textId="525FA944" w:rsidR="00735FA8" w:rsidRDefault="00735FA8">
      <w:pPr>
        <w:rPr>
          <w:ins w:id="1159" w:author="Grant Kinsler" w:date="2019-10-23T14:15:00Z"/>
          <w:rFonts w:ascii="Arial" w:hAnsi="Arial" w:cs="Arial"/>
          <w:b/>
          <w:bCs/>
        </w:rPr>
      </w:pPr>
    </w:p>
    <w:p w14:paraId="3AED6996" w14:textId="633D9393" w:rsidR="00735FA8" w:rsidRDefault="00735FA8">
      <w:pPr>
        <w:rPr>
          <w:ins w:id="1160" w:author="Grant Kinsler" w:date="2019-11-20T15:04:00Z"/>
          <w:rFonts w:ascii="Arial" w:hAnsi="Arial" w:cs="Arial"/>
          <w:b/>
          <w:bCs/>
        </w:rPr>
      </w:pPr>
      <w:ins w:id="1161" w:author="Grant Kinsler" w:date="2019-10-23T14:15:00Z">
        <w:r>
          <w:rPr>
            <w:rFonts w:ascii="Arial" w:hAnsi="Arial" w:cs="Arial"/>
            <w:b/>
            <w:bCs/>
          </w:rPr>
          <w:t>Calculating Weighted Average Z Score</w:t>
        </w:r>
      </w:ins>
    </w:p>
    <w:p w14:paraId="4C5353EE" w14:textId="33C7B006" w:rsidR="009D42C2" w:rsidRDefault="009D42C2">
      <w:pPr>
        <w:rPr>
          <w:ins w:id="1162" w:author="Grant Kinsler" w:date="2019-11-20T15:04:00Z"/>
          <w:rFonts w:ascii="Arial" w:hAnsi="Arial" w:cs="Arial"/>
          <w:b/>
          <w:bCs/>
        </w:rPr>
      </w:pPr>
    </w:p>
    <w:p w14:paraId="15A70A79" w14:textId="444972A3" w:rsidR="009D42C2" w:rsidRDefault="009D42C2">
      <w:pPr>
        <w:rPr>
          <w:ins w:id="1163" w:author="Grant Kinsler" w:date="2019-11-20T15:04:00Z"/>
          <w:rFonts w:ascii="Arial" w:hAnsi="Arial" w:cs="Arial"/>
          <w:b/>
          <w:bCs/>
        </w:rPr>
      </w:pPr>
    </w:p>
    <w:p w14:paraId="50BFB746" w14:textId="77777777" w:rsidR="009D42C2" w:rsidRDefault="009D42C2">
      <w:pPr>
        <w:rPr>
          <w:ins w:id="1164" w:author="Grant Kinsler" w:date="2019-10-16T09:00:00Z"/>
          <w:rFonts w:ascii="Arial" w:hAnsi="Arial" w:cs="Arial"/>
          <w:b/>
          <w:bCs/>
        </w:rPr>
      </w:pPr>
    </w:p>
    <w:p w14:paraId="384C23FF" w14:textId="7FE576F5" w:rsidR="003E6BD8" w:rsidRDefault="003E6BD8">
      <w:pPr>
        <w:rPr>
          <w:ins w:id="1165" w:author="Grant Kinsler" w:date="2019-10-14T12:05:00Z"/>
          <w:rFonts w:ascii="Arial" w:hAnsi="Arial" w:cs="Arial"/>
          <w:b/>
          <w:bCs/>
        </w:rPr>
      </w:pPr>
      <w:ins w:id="1166" w:author="Grant Kinsler" w:date="2019-10-16T09:00:00Z">
        <w:r>
          <w:rPr>
            <w:rFonts w:ascii="Arial" w:hAnsi="Arial" w:cs="Arial"/>
            <w:b/>
            <w:bCs/>
          </w:rPr>
          <w:t xml:space="preserve"> </w:t>
        </w:r>
      </w:ins>
    </w:p>
    <w:p w14:paraId="6A764265" w14:textId="55DDFAF4" w:rsidR="002053A7" w:rsidRDefault="002053A7">
      <w:pPr>
        <w:rPr>
          <w:ins w:id="1167" w:author="Grant Kinsler" w:date="2019-10-14T12:05:00Z"/>
          <w:rFonts w:ascii="Arial" w:hAnsi="Arial" w:cs="Arial"/>
          <w:b/>
          <w:bCs/>
        </w:rPr>
      </w:pPr>
    </w:p>
    <w:p w14:paraId="3FF134EA" w14:textId="77777777" w:rsidR="002053A7" w:rsidRPr="00433545" w:rsidRDefault="002053A7">
      <w:pPr>
        <w:rPr>
          <w:rFonts w:ascii="Arial" w:hAnsi="Arial" w:cs="Arial"/>
          <w:b/>
          <w:bCs/>
          <w:rPrChange w:id="1168" w:author="Grant Kinsler" w:date="2019-08-27T16:12:00Z">
            <w:rPr/>
          </w:rPrChange>
        </w:rPr>
        <w:pPrChange w:id="1169"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1170"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1171"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172"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1173"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1174"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1175" w:author="Grant Kinsler" w:date="2019-08-27T16:12:00Z">
            <w:rPr>
              <w:rFonts w:ascii="Times New Roman" w:hAnsi="Times New Roman" w:cs="Times New Roman"/>
            </w:rPr>
          </w:rPrChange>
        </w:rPr>
      </w:pPr>
    </w:p>
    <w:sectPr w:rsidR="006F6D84" w:rsidRPr="00433545" w:rsidSect="002870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nt Kinsler" w:date="2019-11-19T15:03:00Z" w:initials="GK">
    <w:p w14:paraId="4D3FA069" w14:textId="77777777" w:rsidR="00B53AFF" w:rsidRDefault="00B53AFF">
      <w:pPr>
        <w:pStyle w:val="CommentText"/>
      </w:pPr>
      <w:r>
        <w:rPr>
          <w:rStyle w:val="CommentReference"/>
        </w:rPr>
        <w:annotationRef/>
      </w:r>
      <w:r>
        <w:t>Old ideas:</w:t>
      </w:r>
    </w:p>
    <w:p w14:paraId="35623837" w14:textId="77777777" w:rsidR="00B53AFF" w:rsidRDefault="00B53AFF">
      <w:pPr>
        <w:pStyle w:val="CommentText"/>
      </w:pPr>
    </w:p>
    <w:p w14:paraId="1413725F"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1. Using subtle environmental shifts to probe the number of phenotypes that contribute to fitness</w:t>
      </w:r>
    </w:p>
    <w:p w14:paraId="49175890"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2. Adding subtle environmental shifts to Fisher’s Geometric Model reveals…</w:t>
      </w:r>
    </w:p>
    <w:p w14:paraId="1FAD730B"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3. Subtle environmental perturbations reveal the number of fitness-relevant phenotypes</w:t>
      </w:r>
    </w:p>
    <w:p w14:paraId="5C232198" w14:textId="77777777" w:rsidR="00B53AFF"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4. Subtle environmental perturbations reveal the number of fitness-relevant phenotypes in adaptation to glucose limitation</w:t>
      </w:r>
    </w:p>
    <w:p w14:paraId="4ACCB1B0" w14:textId="77777777" w:rsidR="00B53AFF" w:rsidRDefault="00B53AFF" w:rsidP="00B53AFF">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5. Subtle environmental perturbations reveal the number of fitness-relevant phenotypes of adapting populations and the existence of context-dependent pleiotropic costs </w:t>
      </w:r>
    </w:p>
    <w:p w14:paraId="0C103B23" w14:textId="1CF9C75F" w:rsidR="00B53AFF" w:rsidRDefault="00B53AFF">
      <w:pPr>
        <w:pStyle w:val="CommentText"/>
      </w:pPr>
    </w:p>
  </w:comment>
  <w:comment w:id="172" w:author="Grant Kinsler" w:date="2019-06-25T09:34:00Z" w:initials="GK">
    <w:p w14:paraId="7D47DF4A" w14:textId="77777777" w:rsidR="002857F9" w:rsidRDefault="002857F9">
      <w:pPr>
        <w:pStyle w:val="CommentText"/>
      </w:pPr>
      <w:r>
        <w:rPr>
          <w:rStyle w:val="CommentReference"/>
        </w:rPr>
        <w:annotationRef/>
      </w:r>
      <w:r>
        <w:t xml:space="preserve">Mike </w:t>
      </w:r>
      <w:proofErr w:type="spellStart"/>
      <w:r>
        <w:t>Wiser’s</w:t>
      </w:r>
      <w:proofErr w:type="spellEnd"/>
      <w:r>
        <w:t xml:space="preserve"> work with Lenski on this, too. Alex </w:t>
      </w:r>
      <w:proofErr w:type="spellStart"/>
      <w:r>
        <w:t>Couce</w:t>
      </w:r>
      <w:proofErr w:type="spellEnd"/>
      <w:r>
        <w:t xml:space="preserve"> had work at the Gordon conference showing something like this too also LTEE related. </w:t>
      </w:r>
    </w:p>
  </w:comment>
  <w:comment w:id="176" w:author="Grant Kinsler" w:date="2019-06-25T09:35:00Z" w:initials="GK">
    <w:p w14:paraId="494E27DF" w14:textId="77777777" w:rsidR="002857F9" w:rsidRDefault="002857F9">
      <w:pPr>
        <w:pStyle w:val="CommentText"/>
      </w:pPr>
      <w:r>
        <w:rPr>
          <w:rStyle w:val="CommentReference"/>
        </w:rPr>
        <w:annotationRef/>
      </w:r>
      <w:r>
        <w:t xml:space="preserve">Lots of experimental evolution examples possible. Maybe we should have some more natural setting stuff, too. (showing rapid adaptation is possible – maybe drug </w:t>
      </w:r>
      <w:proofErr w:type="spellStart"/>
      <w:r>
        <w:t>resistence</w:t>
      </w:r>
      <w:proofErr w:type="spellEnd"/>
      <w:r>
        <w:t xml:space="preserve">? HIV? Something </w:t>
      </w:r>
    </w:p>
  </w:comment>
  <w:comment w:id="278" w:author="Grant Kinsler" w:date="2019-10-14T18:11:00Z" w:initials="GK">
    <w:p w14:paraId="2EF718F2" w14:textId="70B65F2A" w:rsidR="002857F9" w:rsidRDefault="002857F9">
      <w:pPr>
        <w:pStyle w:val="CommentText"/>
      </w:pPr>
      <w:r>
        <w:rPr>
          <w:rStyle w:val="CommentReference"/>
        </w:rPr>
        <w:annotationRef/>
      </w:r>
      <w:r>
        <w:t>These ideas in the intro somewhere?</w:t>
      </w:r>
    </w:p>
  </w:comment>
  <w:comment w:id="314" w:author="Grant Kinsler" w:date="2019-10-30T11:12:00Z" w:initials="GK">
    <w:p w14:paraId="11931516" w14:textId="66E46D07" w:rsidR="0041400C" w:rsidRDefault="0041400C">
      <w:pPr>
        <w:pStyle w:val="CommentText"/>
      </w:pPr>
      <w:r>
        <w:rPr>
          <w:rStyle w:val="CommentReference"/>
        </w:rPr>
        <w:annotationRef/>
      </w:r>
      <w:r>
        <w:t>This seems just true to me, but is this already assuming our particular model?</w:t>
      </w:r>
    </w:p>
  </w:comment>
  <w:comment w:id="353" w:author="Grant Kinsler" w:date="2019-10-30T11:12:00Z" w:initials="GK">
    <w:p w14:paraId="464AFE99" w14:textId="37FEE00A" w:rsidR="0041400C" w:rsidRDefault="0041400C">
      <w:pPr>
        <w:pStyle w:val="CommentText"/>
      </w:pPr>
      <w:r>
        <w:rPr>
          <w:rStyle w:val="CommentReference"/>
        </w:rPr>
        <w:annotationRef/>
      </w:r>
      <w:r>
        <w:t>Example may be helpful here.</w:t>
      </w:r>
    </w:p>
  </w:comment>
  <w:comment w:id="409" w:author="Grant Kinsler" w:date="2019-10-16T08:39:00Z" w:initials="GK">
    <w:p w14:paraId="0A2686D8" w14:textId="21A60C4A" w:rsidR="002857F9" w:rsidRDefault="002857F9">
      <w:pPr>
        <w:pStyle w:val="CommentText"/>
      </w:pPr>
      <w:r>
        <w:rPr>
          <w:rStyle w:val="CommentReference"/>
        </w:rPr>
        <w:annotationRef/>
      </w:r>
      <w:r>
        <w:t xml:space="preserve">Cite Sengupta and </w:t>
      </w:r>
      <w:proofErr w:type="spellStart"/>
      <w:r>
        <w:t>mitra</w:t>
      </w:r>
      <w:proofErr w:type="spellEnd"/>
    </w:p>
  </w:comment>
  <w:comment w:id="416" w:author="Grant Kinsler" w:date="2019-10-14T18:09:00Z" w:initials="GK">
    <w:p w14:paraId="7586DA21" w14:textId="16EA6999" w:rsidR="002857F9" w:rsidRDefault="002857F9">
      <w:pPr>
        <w:pStyle w:val="CommentText"/>
      </w:pPr>
      <w:r>
        <w:rPr>
          <w:rStyle w:val="CommentReference"/>
        </w:rPr>
        <w:annotationRef/>
      </w:r>
      <w:r>
        <w:t>Show in figure</w:t>
      </w:r>
    </w:p>
  </w:comment>
  <w:comment w:id="440" w:author="Grant Kinsler" w:date="2019-10-16T08:40:00Z" w:initials="GK">
    <w:p w14:paraId="7A323DBC" w14:textId="3697708D" w:rsidR="002857F9" w:rsidRDefault="002857F9">
      <w:pPr>
        <w:pStyle w:val="CommentText"/>
      </w:pPr>
      <w:r>
        <w:rPr>
          <w:rStyle w:val="CommentReference"/>
        </w:rPr>
        <w:annotationRef/>
      </w:r>
      <w:r>
        <w:t>Note that BIC/AIC approaches do not work on this data? (or put in the supplement?)</w:t>
      </w:r>
    </w:p>
  </w:comment>
  <w:comment w:id="447" w:author="Grant Kinsler" w:date="2019-10-14T18:07:00Z" w:initials="GK">
    <w:p w14:paraId="388AC77E" w14:textId="7FE5992D" w:rsidR="002857F9" w:rsidRDefault="002857F9">
      <w:pPr>
        <w:pStyle w:val="CommentText"/>
      </w:pPr>
      <w:r>
        <w:rPr>
          <w:rStyle w:val="CommentReference"/>
        </w:rPr>
        <w:annotationRef/>
      </w:r>
      <w:r>
        <w:t>Show in figure.</w:t>
      </w:r>
    </w:p>
  </w:comment>
  <w:comment w:id="451" w:author="Grant Kinsler" w:date="2019-10-14T18:09:00Z" w:initials="GK">
    <w:p w14:paraId="4A8BBA25" w14:textId="53C15C9E" w:rsidR="002857F9" w:rsidRDefault="002857F9">
      <w:pPr>
        <w:pStyle w:val="CommentText"/>
      </w:pPr>
      <w:r>
        <w:rPr>
          <w:rStyle w:val="CommentReference"/>
        </w:rPr>
        <w:annotationRef/>
      </w:r>
      <w:r>
        <w:t>Show in figure.</w:t>
      </w:r>
    </w:p>
  </w:comment>
  <w:comment w:id="478" w:author="Grant Kinsler" w:date="2019-10-15T14:43:00Z" w:initials="GK">
    <w:p w14:paraId="29403FB4" w14:textId="605D265F" w:rsidR="002857F9" w:rsidRDefault="002857F9">
      <w:pPr>
        <w:pStyle w:val="CommentText"/>
      </w:pPr>
      <w:r>
        <w:rPr>
          <w:rStyle w:val="CommentReference"/>
        </w:rPr>
        <w:annotationRef/>
      </w:r>
      <w:r>
        <w:t>Is all this needed?</w:t>
      </w:r>
    </w:p>
  </w:comment>
  <w:comment w:id="477" w:author="Grant Kinsler" w:date="2019-10-15T14:52:00Z" w:initials="GK">
    <w:p w14:paraId="04546C3D" w14:textId="220BBD37" w:rsidR="002857F9" w:rsidRDefault="002857F9">
      <w:pPr>
        <w:pStyle w:val="CommentText"/>
      </w:pPr>
      <w:r>
        <w:rPr>
          <w:rStyle w:val="CommentReference"/>
        </w:rPr>
        <w:annotationRef/>
      </w:r>
      <w:r>
        <w:t>Talk about precision in here somewhere?</w:t>
      </w:r>
    </w:p>
  </w:comment>
  <w:comment w:id="522" w:author="Grant Kinsler" w:date="2019-11-14T11:06:00Z" w:initials="GK">
    <w:p w14:paraId="77BC29E4" w14:textId="768D3F31" w:rsidR="0037264A" w:rsidRDefault="0037264A">
      <w:pPr>
        <w:pStyle w:val="CommentText"/>
      </w:pPr>
      <w:r>
        <w:rPr>
          <w:rStyle w:val="CommentReference"/>
        </w:rPr>
        <w:annotationRef/>
      </w:r>
      <w:r>
        <w:t xml:space="preserve">Need a methods section/table showing all of the conditions </w:t>
      </w:r>
    </w:p>
  </w:comment>
  <w:comment w:id="565" w:author="Grant Kinsler" w:date="2019-08-26T13:30:00Z" w:initials="GK">
    <w:p w14:paraId="3A4BFA03" w14:textId="32BB6B2D" w:rsidR="002857F9" w:rsidRPr="00F3401E" w:rsidRDefault="002857F9"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2857F9" w:rsidRDefault="002857F9">
      <w:pPr>
        <w:pStyle w:val="CommentText"/>
      </w:pPr>
    </w:p>
  </w:comment>
  <w:comment w:id="586" w:author="Grant Kinsler" w:date="2019-08-26T13:29:00Z" w:initials="GK">
    <w:p w14:paraId="7A9E63C4" w14:textId="1AD21B12" w:rsidR="002857F9" w:rsidRDefault="002857F9" w:rsidP="00A51F60">
      <w:pPr>
        <w:pStyle w:val="CommentText"/>
      </w:pPr>
      <w:r>
        <w:rPr>
          <w:rStyle w:val="CommentReference"/>
        </w:rPr>
        <w:annotationRef/>
      </w:r>
      <w:r>
        <w:t xml:space="preserve">Maybe add a C/D for this figure with the other mutants? Show all the behavior and/or just the behavior in M3 to demonstrate we aren’t JUST studying these 5 mutation types but rather many more! </w:t>
      </w:r>
    </w:p>
  </w:comment>
  <w:comment w:id="587" w:author="Grant Kinsler" w:date="2019-08-28T08:19:00Z" w:initials="GK">
    <w:p w14:paraId="29664ED7" w14:textId="77777777" w:rsidR="002857F9" w:rsidRDefault="002857F9" w:rsidP="00A51F60">
      <w:pPr>
        <w:pStyle w:val="CommentText"/>
      </w:pPr>
      <w:r>
        <w:rPr>
          <w:rStyle w:val="CommentReference"/>
        </w:rPr>
        <w:annotationRef/>
      </w:r>
      <w:r>
        <w:t>Maybe a figure showing the typical deviations by gene? Diploids are generally “less different” IRA1 nonsense “more different?”</w:t>
      </w:r>
    </w:p>
  </w:comment>
  <w:comment w:id="585" w:author="Grant Kinsler" w:date="2019-08-28T09:22:00Z" w:initials="GK">
    <w:p w14:paraId="54EB52AA" w14:textId="09FB165F" w:rsidR="002857F9" w:rsidRDefault="002857F9" w:rsidP="00A51F60">
      <w:pPr>
        <w:pStyle w:val="CommentText"/>
      </w:pPr>
      <w:r>
        <w:rPr>
          <w:rStyle w:val="CommentReference"/>
        </w:rPr>
        <w:annotationRef/>
      </w:r>
      <w:r>
        <w:t xml:space="preserve">Add “subtle perturbations” and “strong perturbations” on </w:t>
      </w:r>
      <w:r w:rsidR="00F04636">
        <w:t>A</w:t>
      </w:r>
      <w:r>
        <w:t xml:space="preserve"> figure in black and red, respectively.</w:t>
      </w:r>
    </w:p>
  </w:comment>
  <w:comment w:id="595" w:author="Grant Kinsler" w:date="2019-09-16T15:39:00Z" w:initials="GK">
    <w:p w14:paraId="09654C2C" w14:textId="0B70967D" w:rsidR="002857F9" w:rsidRDefault="002857F9">
      <w:pPr>
        <w:pStyle w:val="CommentText"/>
      </w:pPr>
      <w:r>
        <w:rPr>
          <w:rStyle w:val="CommentReference"/>
        </w:rPr>
        <w:annotationRef/>
      </w:r>
      <w:r>
        <w:t>Add C/D with specific, interesting behavior to try and detect?</w:t>
      </w:r>
    </w:p>
  </w:comment>
  <w:comment w:id="647" w:author="Grant Kinsler" w:date="2019-10-15T15:04:00Z" w:initials="GK">
    <w:p w14:paraId="2CC06EDA" w14:textId="6CA9712D" w:rsidR="002857F9" w:rsidRDefault="002857F9">
      <w:pPr>
        <w:pStyle w:val="CommentText"/>
      </w:pPr>
      <w:r>
        <w:rPr>
          <w:rStyle w:val="CommentReference"/>
        </w:rPr>
        <w:annotationRef/>
      </w:r>
      <w:r>
        <w:t>Need to make this table</w:t>
      </w:r>
    </w:p>
  </w:comment>
  <w:comment w:id="677" w:author="Grant Kinsler" w:date="2019-08-28T11:26:00Z" w:initials="GK">
    <w:p w14:paraId="2CF8BED7" w14:textId="32645AC9" w:rsidR="002857F9" w:rsidRDefault="002857F9">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747" w:author="Grant Kinsler" w:date="2019-08-26T13:41:00Z" w:initials="GK">
    <w:p w14:paraId="30B5EFEE" w14:textId="65206F3B" w:rsidR="002857F9" w:rsidRPr="00C83471" w:rsidRDefault="002857F9"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 xml:space="preserve">Figure </w:t>
      </w:r>
      <w:r w:rsidR="00A1414F">
        <w:rPr>
          <w:rFonts w:ascii="Times New Roman" w:hAnsi="Times New Roman" w:cs="Times New Roman"/>
          <w:bCs/>
          <w:u w:val="single"/>
        </w:rPr>
        <w:t>3</w:t>
      </w:r>
      <w:r w:rsidRPr="00F3401E">
        <w:rPr>
          <w:rFonts w:ascii="Times New Roman" w:hAnsi="Times New Roman" w:cs="Times New Roman"/>
          <w:bCs/>
          <w:u w:val="single"/>
        </w:rPr>
        <w:t>: Overall prediction power – looks like ~5-6 traits gives us the best predictive power of batch conditions – after this we start to fit measurement error that reduces our ability to predict</w:t>
      </w:r>
    </w:p>
  </w:comment>
  <w:comment w:id="820" w:author="Grant Kinsler" w:date="2019-10-08T15:16:00Z" w:initials="GK">
    <w:p w14:paraId="7283EBDB" w14:textId="650D934A" w:rsidR="002857F9" w:rsidRDefault="002857F9">
      <w:pPr>
        <w:pStyle w:val="CommentText"/>
      </w:pPr>
      <w:r>
        <w:rPr>
          <w:rStyle w:val="CommentReference"/>
        </w:rPr>
        <w:annotationRef/>
      </w:r>
      <w:r>
        <w:t>Need to include this</w:t>
      </w:r>
    </w:p>
  </w:comment>
  <w:comment w:id="823" w:author="Grant Kinsler" w:date="2019-10-08T15:22:00Z" w:initials="GK">
    <w:p w14:paraId="42B839A4" w14:textId="0B625722" w:rsidR="002857F9" w:rsidRDefault="002857F9">
      <w:pPr>
        <w:pStyle w:val="CommentText"/>
      </w:pPr>
      <w:r>
        <w:rPr>
          <w:rStyle w:val="CommentReference"/>
        </w:rPr>
        <w:annotationRef/>
      </w:r>
      <w:r>
        <w:t>Add this to supplement</w:t>
      </w:r>
    </w:p>
  </w:comment>
  <w:comment w:id="951" w:author="Grant Kinsler" w:date="2019-08-28T12:08:00Z" w:initials="GK">
    <w:p w14:paraId="63D82918" w14:textId="38FDE6B9" w:rsidR="002857F9" w:rsidRDefault="002857F9">
      <w:pPr>
        <w:pStyle w:val="CommentText"/>
      </w:pPr>
      <w:r>
        <w:rPr>
          <w:rStyle w:val="CommentReference"/>
        </w:rPr>
        <w:annotationRef/>
      </w:r>
      <w:r>
        <w:t>Need some quantitative statement about this – relative to the average distance of any pair of points?</w:t>
      </w:r>
    </w:p>
  </w:comment>
  <w:comment w:id="948" w:author="Grant Kinsler" w:date="2019-09-18T13:29:00Z" w:initials="GK">
    <w:p w14:paraId="5ED12131" w14:textId="6346C39E" w:rsidR="002857F9" w:rsidRDefault="002857F9">
      <w:pPr>
        <w:pStyle w:val="CommentText"/>
      </w:pPr>
      <w:r>
        <w:rPr>
          <w:rStyle w:val="CommentReference"/>
        </w:rPr>
        <w:annotationRef/>
      </w:r>
      <w:r>
        <w:t>Not really so true anymore, but could be cases…</w:t>
      </w:r>
    </w:p>
  </w:comment>
  <w:comment w:id="957" w:author="Grant Kinsler" w:date="2019-08-28T12:09:00Z" w:initials="GK">
    <w:p w14:paraId="092FAA8B" w14:textId="02675394" w:rsidR="002857F9" w:rsidRDefault="002857F9">
      <w:pPr>
        <w:pStyle w:val="CommentText"/>
      </w:pPr>
      <w:r>
        <w:rPr>
          <w:rStyle w:val="CommentReference"/>
        </w:rPr>
        <w:annotationRef/>
      </w:r>
      <w:r>
        <w:t>Do we need a figure showing this?</w:t>
      </w:r>
    </w:p>
  </w:comment>
  <w:comment w:id="980" w:author="Grant Kinsler" w:date="2019-09-05T07:46:00Z" w:initials="GK">
    <w:p w14:paraId="07BC58B7" w14:textId="1FA2D784" w:rsidR="002857F9" w:rsidRDefault="002857F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03B23" w15:done="0"/>
  <w15:commentEx w15:paraId="7D47DF4A" w15:done="0"/>
  <w15:commentEx w15:paraId="494E27DF" w15:done="0"/>
  <w15:commentEx w15:paraId="2EF718F2" w15:done="0"/>
  <w15:commentEx w15:paraId="11931516" w15:done="0"/>
  <w15:commentEx w15:paraId="464AFE99" w15:done="0"/>
  <w15:commentEx w15:paraId="0A2686D8" w15:done="0"/>
  <w15:commentEx w15:paraId="7586DA21" w15:done="0"/>
  <w15:commentEx w15:paraId="7A323DBC" w15:done="0"/>
  <w15:commentEx w15:paraId="388AC77E" w15:done="0"/>
  <w15:commentEx w15:paraId="4A8BBA25" w15:done="0"/>
  <w15:commentEx w15:paraId="29403FB4" w15:done="0"/>
  <w15:commentEx w15:paraId="04546C3D" w15:done="0"/>
  <w15:commentEx w15:paraId="77BC29E4" w15:done="0"/>
  <w15:commentEx w15:paraId="00B1B7A3" w15:done="0"/>
  <w15:commentEx w15:paraId="7A9E63C4" w15:done="0"/>
  <w15:commentEx w15:paraId="29664ED7" w15:done="0"/>
  <w15:commentEx w15:paraId="54EB52AA" w15:done="0"/>
  <w15:commentEx w15:paraId="09654C2C" w15:done="0"/>
  <w15:commentEx w15:paraId="2CC06EDA" w15:done="0"/>
  <w15:commentEx w15:paraId="2CF8BED7" w15:done="0"/>
  <w15:commentEx w15:paraId="30B5EFEE" w15:done="0"/>
  <w15:commentEx w15:paraId="7283EBDB" w15:done="0"/>
  <w15:commentEx w15:paraId="42B839A4" w15:done="0"/>
  <w15:commentEx w15:paraId="63D82918" w15:done="0"/>
  <w15:commentEx w15:paraId="5ED12131" w15:done="0"/>
  <w15:commentEx w15:paraId="092FAA8B" w15:done="0"/>
  <w15:commentEx w15:paraId="07BC5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03B23" w16cid:durableId="217E82BF"/>
  <w16cid:commentId w16cid:paraId="7D47DF4A" w16cid:durableId="20BC693D"/>
  <w16cid:commentId w16cid:paraId="494E27DF" w16cid:durableId="20BC695B"/>
  <w16cid:commentId w16cid:paraId="2EF718F2" w16cid:durableId="214F38EB"/>
  <w16cid:commentId w16cid:paraId="11931516" w16cid:durableId="2163EEB7"/>
  <w16cid:commentId w16cid:paraId="464AFE99" w16cid:durableId="2163EE98"/>
  <w16cid:commentId w16cid:paraId="0A2686D8" w16cid:durableId="215155DA"/>
  <w16cid:commentId w16cid:paraId="7586DA21" w16cid:durableId="214F3861"/>
  <w16cid:commentId w16cid:paraId="7A323DBC" w16cid:durableId="215155F5"/>
  <w16cid:commentId w16cid:paraId="388AC77E" w16cid:durableId="214F37DC"/>
  <w16cid:commentId w16cid:paraId="4A8BBA25" w16cid:durableId="214F3857"/>
  <w16cid:commentId w16cid:paraId="29403FB4" w16cid:durableId="21505980"/>
  <w16cid:commentId w16cid:paraId="04546C3D" w16cid:durableId="21505BB1"/>
  <w16cid:commentId w16cid:paraId="77BC29E4" w16cid:durableId="2177B3BF"/>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2CC06EDA" w16cid:durableId="21505E81"/>
  <w16cid:commentId w16cid:paraId="2CF8BED7" w16cid:durableId="2110E380"/>
  <w16cid:commentId w16cid:paraId="30B5EFEE" w16cid:durableId="210E5FFA"/>
  <w16cid:commentId w16cid:paraId="7283EBDB" w16cid:durableId="214726D4"/>
  <w16cid:commentId w16cid:paraId="42B839A4" w16cid:durableId="2147282F"/>
  <w16cid:commentId w16cid:paraId="63D82918" w16cid:durableId="212CAFB9"/>
  <w16cid:commentId w16cid:paraId="5ED12131" w16cid:durableId="212CAFC4"/>
  <w16cid:commentId w16cid:paraId="092FAA8B" w16cid:durableId="2110ED7B"/>
  <w16cid:commentId w16cid:paraId="07BC58B7" w16cid:durableId="211B3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20E6"/>
    <w:multiLevelType w:val="hybridMultilevel"/>
    <w:tmpl w:val="AAE0F1E6"/>
    <w:lvl w:ilvl="0" w:tplc="7BEC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C0A49"/>
    <w:multiLevelType w:val="hybridMultilevel"/>
    <w:tmpl w:val="1E56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468E5"/>
    <w:multiLevelType w:val="hybridMultilevel"/>
    <w:tmpl w:val="F336065E"/>
    <w:lvl w:ilvl="0" w:tplc="24E4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13F7C"/>
    <w:rsid w:val="000143AB"/>
    <w:rsid w:val="00016060"/>
    <w:rsid w:val="000217C8"/>
    <w:rsid w:val="00023A25"/>
    <w:rsid w:val="00031683"/>
    <w:rsid w:val="00035E8E"/>
    <w:rsid w:val="00036A7A"/>
    <w:rsid w:val="00050411"/>
    <w:rsid w:val="00052376"/>
    <w:rsid w:val="000643F3"/>
    <w:rsid w:val="00082806"/>
    <w:rsid w:val="00085CCD"/>
    <w:rsid w:val="000942FD"/>
    <w:rsid w:val="00095588"/>
    <w:rsid w:val="000B1F18"/>
    <w:rsid w:val="000B5F13"/>
    <w:rsid w:val="000C3299"/>
    <w:rsid w:val="000C479E"/>
    <w:rsid w:val="000E0F2E"/>
    <w:rsid w:val="000E1A19"/>
    <w:rsid w:val="000E4C4E"/>
    <w:rsid w:val="000F0C8C"/>
    <w:rsid w:val="001056C5"/>
    <w:rsid w:val="00110820"/>
    <w:rsid w:val="0011263F"/>
    <w:rsid w:val="00113E1A"/>
    <w:rsid w:val="00113FB4"/>
    <w:rsid w:val="0012083C"/>
    <w:rsid w:val="001402E3"/>
    <w:rsid w:val="00141B12"/>
    <w:rsid w:val="00144D9E"/>
    <w:rsid w:val="00147597"/>
    <w:rsid w:val="0015352C"/>
    <w:rsid w:val="0016643D"/>
    <w:rsid w:val="00166B04"/>
    <w:rsid w:val="00184EE5"/>
    <w:rsid w:val="0019622B"/>
    <w:rsid w:val="001B1EED"/>
    <w:rsid w:val="001B1FBB"/>
    <w:rsid w:val="001B51EB"/>
    <w:rsid w:val="001B6C5D"/>
    <w:rsid w:val="001C18F9"/>
    <w:rsid w:val="001C7C5C"/>
    <w:rsid w:val="001D4C50"/>
    <w:rsid w:val="001F3202"/>
    <w:rsid w:val="001F71F6"/>
    <w:rsid w:val="00200E2C"/>
    <w:rsid w:val="002053A7"/>
    <w:rsid w:val="00207320"/>
    <w:rsid w:val="00210DC0"/>
    <w:rsid w:val="00212DDB"/>
    <w:rsid w:val="00222083"/>
    <w:rsid w:val="002560BE"/>
    <w:rsid w:val="002664CE"/>
    <w:rsid w:val="00267D38"/>
    <w:rsid w:val="00274FEC"/>
    <w:rsid w:val="00275FB9"/>
    <w:rsid w:val="002763D3"/>
    <w:rsid w:val="00276476"/>
    <w:rsid w:val="002804DB"/>
    <w:rsid w:val="002857F9"/>
    <w:rsid w:val="002870F1"/>
    <w:rsid w:val="00287CF4"/>
    <w:rsid w:val="00291381"/>
    <w:rsid w:val="00291942"/>
    <w:rsid w:val="002A48F1"/>
    <w:rsid w:val="002B7E16"/>
    <w:rsid w:val="002C311A"/>
    <w:rsid w:val="002C50D0"/>
    <w:rsid w:val="002D2884"/>
    <w:rsid w:val="002E092F"/>
    <w:rsid w:val="002E659B"/>
    <w:rsid w:val="002E6C63"/>
    <w:rsid w:val="002F22AB"/>
    <w:rsid w:val="002F757A"/>
    <w:rsid w:val="002F7628"/>
    <w:rsid w:val="00306D82"/>
    <w:rsid w:val="0032061F"/>
    <w:rsid w:val="00326FD0"/>
    <w:rsid w:val="00334AB0"/>
    <w:rsid w:val="003350F3"/>
    <w:rsid w:val="0033676B"/>
    <w:rsid w:val="00343A98"/>
    <w:rsid w:val="003512E1"/>
    <w:rsid w:val="00355509"/>
    <w:rsid w:val="00370B86"/>
    <w:rsid w:val="0037264A"/>
    <w:rsid w:val="00374BC4"/>
    <w:rsid w:val="00391E62"/>
    <w:rsid w:val="00393FEB"/>
    <w:rsid w:val="003A3422"/>
    <w:rsid w:val="003A5C06"/>
    <w:rsid w:val="003A7C81"/>
    <w:rsid w:val="003B6AA7"/>
    <w:rsid w:val="003C7B21"/>
    <w:rsid w:val="003D30F2"/>
    <w:rsid w:val="003D3463"/>
    <w:rsid w:val="003D440F"/>
    <w:rsid w:val="003D779E"/>
    <w:rsid w:val="003E2947"/>
    <w:rsid w:val="003E6BD8"/>
    <w:rsid w:val="003F5BB4"/>
    <w:rsid w:val="0040421E"/>
    <w:rsid w:val="0041400C"/>
    <w:rsid w:val="004157A5"/>
    <w:rsid w:val="00430940"/>
    <w:rsid w:val="00430CA4"/>
    <w:rsid w:val="00432E28"/>
    <w:rsid w:val="00433545"/>
    <w:rsid w:val="00434991"/>
    <w:rsid w:val="00445AD2"/>
    <w:rsid w:val="00464497"/>
    <w:rsid w:val="004752B4"/>
    <w:rsid w:val="004B15BC"/>
    <w:rsid w:val="004B2020"/>
    <w:rsid w:val="004B45B4"/>
    <w:rsid w:val="004B5AC0"/>
    <w:rsid w:val="004C50FB"/>
    <w:rsid w:val="004C604C"/>
    <w:rsid w:val="004D176C"/>
    <w:rsid w:val="004D2E2A"/>
    <w:rsid w:val="004E56AA"/>
    <w:rsid w:val="004F069F"/>
    <w:rsid w:val="004F0963"/>
    <w:rsid w:val="00502DFB"/>
    <w:rsid w:val="005031D5"/>
    <w:rsid w:val="005253A7"/>
    <w:rsid w:val="005306D0"/>
    <w:rsid w:val="00530C76"/>
    <w:rsid w:val="00531E44"/>
    <w:rsid w:val="0053350E"/>
    <w:rsid w:val="00537342"/>
    <w:rsid w:val="0054175A"/>
    <w:rsid w:val="005477BD"/>
    <w:rsid w:val="00550A6A"/>
    <w:rsid w:val="00552A63"/>
    <w:rsid w:val="00562966"/>
    <w:rsid w:val="00565873"/>
    <w:rsid w:val="00585716"/>
    <w:rsid w:val="0059783E"/>
    <w:rsid w:val="005A55DF"/>
    <w:rsid w:val="005A7A3C"/>
    <w:rsid w:val="005B0116"/>
    <w:rsid w:val="005B3091"/>
    <w:rsid w:val="005B4AC0"/>
    <w:rsid w:val="005C0257"/>
    <w:rsid w:val="005C06E7"/>
    <w:rsid w:val="005C2EE5"/>
    <w:rsid w:val="005D22C9"/>
    <w:rsid w:val="005E048B"/>
    <w:rsid w:val="005E68B2"/>
    <w:rsid w:val="005F0067"/>
    <w:rsid w:val="005F317B"/>
    <w:rsid w:val="005F4774"/>
    <w:rsid w:val="006067A5"/>
    <w:rsid w:val="00607273"/>
    <w:rsid w:val="00620B45"/>
    <w:rsid w:val="006224D1"/>
    <w:rsid w:val="00623DE6"/>
    <w:rsid w:val="0063391D"/>
    <w:rsid w:val="00642A27"/>
    <w:rsid w:val="00642AB8"/>
    <w:rsid w:val="00650B43"/>
    <w:rsid w:val="006578CB"/>
    <w:rsid w:val="00663669"/>
    <w:rsid w:val="0066577D"/>
    <w:rsid w:val="00674008"/>
    <w:rsid w:val="0067620A"/>
    <w:rsid w:val="00684C4B"/>
    <w:rsid w:val="00691DFF"/>
    <w:rsid w:val="00693BE5"/>
    <w:rsid w:val="006A2515"/>
    <w:rsid w:val="006A5AE5"/>
    <w:rsid w:val="006B0AEF"/>
    <w:rsid w:val="006B2959"/>
    <w:rsid w:val="006B3A39"/>
    <w:rsid w:val="006B40F7"/>
    <w:rsid w:val="006C12BB"/>
    <w:rsid w:val="006C14C7"/>
    <w:rsid w:val="006D4A2E"/>
    <w:rsid w:val="006D52CE"/>
    <w:rsid w:val="006D5DC3"/>
    <w:rsid w:val="006D6646"/>
    <w:rsid w:val="006D7C8F"/>
    <w:rsid w:val="006F6D84"/>
    <w:rsid w:val="006F7AD1"/>
    <w:rsid w:val="0070140E"/>
    <w:rsid w:val="0071696F"/>
    <w:rsid w:val="007226FE"/>
    <w:rsid w:val="00725250"/>
    <w:rsid w:val="00735FA8"/>
    <w:rsid w:val="007462C0"/>
    <w:rsid w:val="00750275"/>
    <w:rsid w:val="007527B5"/>
    <w:rsid w:val="0075529C"/>
    <w:rsid w:val="007557E2"/>
    <w:rsid w:val="00776F9F"/>
    <w:rsid w:val="007975D5"/>
    <w:rsid w:val="007A5619"/>
    <w:rsid w:val="007A59C3"/>
    <w:rsid w:val="007A79E2"/>
    <w:rsid w:val="007B26F9"/>
    <w:rsid w:val="007C0371"/>
    <w:rsid w:val="007F2D66"/>
    <w:rsid w:val="007F59DD"/>
    <w:rsid w:val="008009E7"/>
    <w:rsid w:val="0080571B"/>
    <w:rsid w:val="00807375"/>
    <w:rsid w:val="00815D86"/>
    <w:rsid w:val="0081710C"/>
    <w:rsid w:val="00826A2A"/>
    <w:rsid w:val="00831077"/>
    <w:rsid w:val="00840009"/>
    <w:rsid w:val="0084484B"/>
    <w:rsid w:val="008462ED"/>
    <w:rsid w:val="00864E73"/>
    <w:rsid w:val="00874533"/>
    <w:rsid w:val="0088725C"/>
    <w:rsid w:val="00890B29"/>
    <w:rsid w:val="00891235"/>
    <w:rsid w:val="008A05B1"/>
    <w:rsid w:val="008A3E11"/>
    <w:rsid w:val="008A57EE"/>
    <w:rsid w:val="008B2B46"/>
    <w:rsid w:val="008D0705"/>
    <w:rsid w:val="008D36DA"/>
    <w:rsid w:val="008D4645"/>
    <w:rsid w:val="008D4781"/>
    <w:rsid w:val="008E5397"/>
    <w:rsid w:val="008F630E"/>
    <w:rsid w:val="008F6DD6"/>
    <w:rsid w:val="009045DD"/>
    <w:rsid w:val="00911A3C"/>
    <w:rsid w:val="0091551D"/>
    <w:rsid w:val="009165F4"/>
    <w:rsid w:val="00924583"/>
    <w:rsid w:val="00926E52"/>
    <w:rsid w:val="00932811"/>
    <w:rsid w:val="00936F54"/>
    <w:rsid w:val="00944D9C"/>
    <w:rsid w:val="009562E2"/>
    <w:rsid w:val="00971C0E"/>
    <w:rsid w:val="00981F1D"/>
    <w:rsid w:val="0099739A"/>
    <w:rsid w:val="009A2221"/>
    <w:rsid w:val="009A5361"/>
    <w:rsid w:val="009B068A"/>
    <w:rsid w:val="009B5C87"/>
    <w:rsid w:val="009D1581"/>
    <w:rsid w:val="009D42C2"/>
    <w:rsid w:val="009F1727"/>
    <w:rsid w:val="009F2A99"/>
    <w:rsid w:val="009F2DC7"/>
    <w:rsid w:val="009F6674"/>
    <w:rsid w:val="00A02465"/>
    <w:rsid w:val="00A04CB6"/>
    <w:rsid w:val="00A1414F"/>
    <w:rsid w:val="00A15C79"/>
    <w:rsid w:val="00A245CA"/>
    <w:rsid w:val="00A24D7B"/>
    <w:rsid w:val="00A33E2C"/>
    <w:rsid w:val="00A34DA1"/>
    <w:rsid w:val="00A51F60"/>
    <w:rsid w:val="00A534B3"/>
    <w:rsid w:val="00A546CE"/>
    <w:rsid w:val="00A6217C"/>
    <w:rsid w:val="00A81C83"/>
    <w:rsid w:val="00A8660A"/>
    <w:rsid w:val="00AA53A5"/>
    <w:rsid w:val="00AA5FB7"/>
    <w:rsid w:val="00AB54AA"/>
    <w:rsid w:val="00AC2875"/>
    <w:rsid w:val="00AC4CCA"/>
    <w:rsid w:val="00AC75B8"/>
    <w:rsid w:val="00AD133A"/>
    <w:rsid w:val="00AD6009"/>
    <w:rsid w:val="00AE0C7E"/>
    <w:rsid w:val="00AF0485"/>
    <w:rsid w:val="00B02A8F"/>
    <w:rsid w:val="00B03AB2"/>
    <w:rsid w:val="00B05740"/>
    <w:rsid w:val="00B104E5"/>
    <w:rsid w:val="00B11F00"/>
    <w:rsid w:val="00B15057"/>
    <w:rsid w:val="00B203D0"/>
    <w:rsid w:val="00B271FA"/>
    <w:rsid w:val="00B501D8"/>
    <w:rsid w:val="00B53AFF"/>
    <w:rsid w:val="00B56AE3"/>
    <w:rsid w:val="00B62A20"/>
    <w:rsid w:val="00B84DCE"/>
    <w:rsid w:val="00B968F8"/>
    <w:rsid w:val="00BA18B5"/>
    <w:rsid w:val="00BA4C7B"/>
    <w:rsid w:val="00BB6794"/>
    <w:rsid w:val="00BC35E4"/>
    <w:rsid w:val="00BC50EE"/>
    <w:rsid w:val="00BC5404"/>
    <w:rsid w:val="00BD44E7"/>
    <w:rsid w:val="00BD584E"/>
    <w:rsid w:val="00BE1BFB"/>
    <w:rsid w:val="00BE6C3F"/>
    <w:rsid w:val="00C0454D"/>
    <w:rsid w:val="00C06AFF"/>
    <w:rsid w:val="00C3252F"/>
    <w:rsid w:val="00C3363F"/>
    <w:rsid w:val="00C34995"/>
    <w:rsid w:val="00C45CC4"/>
    <w:rsid w:val="00C52CEC"/>
    <w:rsid w:val="00C63DDC"/>
    <w:rsid w:val="00C70F0F"/>
    <w:rsid w:val="00C714B6"/>
    <w:rsid w:val="00C7382B"/>
    <w:rsid w:val="00C739BB"/>
    <w:rsid w:val="00C81237"/>
    <w:rsid w:val="00C83471"/>
    <w:rsid w:val="00C94E81"/>
    <w:rsid w:val="00C95D97"/>
    <w:rsid w:val="00C96EE4"/>
    <w:rsid w:val="00C97AED"/>
    <w:rsid w:val="00CA4A35"/>
    <w:rsid w:val="00CB6722"/>
    <w:rsid w:val="00CC41E5"/>
    <w:rsid w:val="00CC78B2"/>
    <w:rsid w:val="00CD7129"/>
    <w:rsid w:val="00CE2A44"/>
    <w:rsid w:val="00CE568B"/>
    <w:rsid w:val="00D0111A"/>
    <w:rsid w:val="00D0278A"/>
    <w:rsid w:val="00D04788"/>
    <w:rsid w:val="00D04D84"/>
    <w:rsid w:val="00D11CD0"/>
    <w:rsid w:val="00D20CAE"/>
    <w:rsid w:val="00D223E1"/>
    <w:rsid w:val="00D3588B"/>
    <w:rsid w:val="00D43D09"/>
    <w:rsid w:val="00D500E9"/>
    <w:rsid w:val="00D5256D"/>
    <w:rsid w:val="00D54F1D"/>
    <w:rsid w:val="00D63B02"/>
    <w:rsid w:val="00D66393"/>
    <w:rsid w:val="00D72ACD"/>
    <w:rsid w:val="00D75DE0"/>
    <w:rsid w:val="00D76076"/>
    <w:rsid w:val="00D94E84"/>
    <w:rsid w:val="00DA3A2B"/>
    <w:rsid w:val="00DA63C3"/>
    <w:rsid w:val="00DB6759"/>
    <w:rsid w:val="00DC2327"/>
    <w:rsid w:val="00DD3F11"/>
    <w:rsid w:val="00DE3685"/>
    <w:rsid w:val="00DF04FB"/>
    <w:rsid w:val="00DF0947"/>
    <w:rsid w:val="00DF2F99"/>
    <w:rsid w:val="00DF3295"/>
    <w:rsid w:val="00DF391A"/>
    <w:rsid w:val="00DF440F"/>
    <w:rsid w:val="00DF671B"/>
    <w:rsid w:val="00DF6C43"/>
    <w:rsid w:val="00E00FA0"/>
    <w:rsid w:val="00E040D7"/>
    <w:rsid w:val="00E064B7"/>
    <w:rsid w:val="00E2174B"/>
    <w:rsid w:val="00E22218"/>
    <w:rsid w:val="00E3173F"/>
    <w:rsid w:val="00E31B40"/>
    <w:rsid w:val="00E32329"/>
    <w:rsid w:val="00E3262F"/>
    <w:rsid w:val="00E367EF"/>
    <w:rsid w:val="00E37EA3"/>
    <w:rsid w:val="00E43A64"/>
    <w:rsid w:val="00E52AC0"/>
    <w:rsid w:val="00E57831"/>
    <w:rsid w:val="00E63FFA"/>
    <w:rsid w:val="00E715E2"/>
    <w:rsid w:val="00E7304B"/>
    <w:rsid w:val="00E73209"/>
    <w:rsid w:val="00E86FEE"/>
    <w:rsid w:val="00E947C6"/>
    <w:rsid w:val="00EB2089"/>
    <w:rsid w:val="00EB48EE"/>
    <w:rsid w:val="00EB4C4A"/>
    <w:rsid w:val="00EB7550"/>
    <w:rsid w:val="00ED673E"/>
    <w:rsid w:val="00ED6ADD"/>
    <w:rsid w:val="00EE2365"/>
    <w:rsid w:val="00EF36AB"/>
    <w:rsid w:val="00EF649F"/>
    <w:rsid w:val="00EF67F1"/>
    <w:rsid w:val="00F00635"/>
    <w:rsid w:val="00F04636"/>
    <w:rsid w:val="00F062BB"/>
    <w:rsid w:val="00F069A8"/>
    <w:rsid w:val="00F0744A"/>
    <w:rsid w:val="00F173D0"/>
    <w:rsid w:val="00F31498"/>
    <w:rsid w:val="00F40250"/>
    <w:rsid w:val="00F515E9"/>
    <w:rsid w:val="00F5469E"/>
    <w:rsid w:val="00F6096B"/>
    <w:rsid w:val="00F76CCA"/>
    <w:rsid w:val="00F81954"/>
    <w:rsid w:val="00F92B03"/>
    <w:rsid w:val="00FA2124"/>
    <w:rsid w:val="00FE2552"/>
    <w:rsid w:val="00FE29A5"/>
    <w:rsid w:val="00FF03AE"/>
    <w:rsid w:val="00FF1557"/>
    <w:rsid w:val="00FF2105"/>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A8E508C9-6B81-174B-B724-CE48D1B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D04788"/>
    <w:rPr>
      <w:color w:val="808080"/>
    </w:rPr>
  </w:style>
  <w:style w:type="character" w:styleId="LineNumber">
    <w:name w:val="line number"/>
    <w:basedOn w:val="DefaultParagraphFont"/>
    <w:uiPriority w:val="99"/>
    <w:semiHidden/>
    <w:unhideWhenUsed/>
    <w:rsid w:val="00EF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33BC9-7386-B847-9C32-CC43D092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28881</TotalTime>
  <Pages>1</Pages>
  <Words>5298</Words>
  <Characters>30363</Characters>
  <Application>Microsoft Office Word</Application>
  <DocSecurity>0</DocSecurity>
  <Lines>440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7</cp:revision>
  <cp:lastPrinted>2019-10-14T21:26:00Z</cp:lastPrinted>
  <dcterms:created xsi:type="dcterms:W3CDTF">2019-10-03T18:02:00Z</dcterms:created>
  <dcterms:modified xsi:type="dcterms:W3CDTF">2020-01-13T17:25:00Z</dcterms:modified>
</cp:coreProperties>
</file>